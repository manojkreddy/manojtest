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766" w:rsidRDefault="00F452E6">
      <w:r>
        <w:t>NODEJS   INTERVIEW   QUESTIONS:</w:t>
      </w: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1)      What is node.js?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Node.js is a Server side scripting which is used to build scalable programs. </w:t>
      </w:r>
      <w:proofErr w:type="gramStart"/>
      <w:r>
        <w:rPr>
          <w:rFonts w:ascii="Helvetica" w:hAnsi="Helvetica" w:cs="Helvetica"/>
          <w:color w:val="666666"/>
          <w:sz w:val="23"/>
          <w:szCs w:val="23"/>
        </w:rPr>
        <w:t>Its multiple advantages over other server side languages, the prominent being non-blocking I/O.</w:t>
      </w:r>
      <w:proofErr w:type="gramEnd"/>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2)      How node.js works?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Node.js works on a v8 environment, it is a virtual machine that utilizes JavaScript as its scripting language and achieves high output via non-blocking I/O and single threaded event loop.</w:t>
      </w: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3)      What do you mean by the term I/</w:t>
      </w:r>
      <w:proofErr w:type="gramStart"/>
      <w:r>
        <w:rPr>
          <w:rFonts w:ascii="inherit" w:hAnsi="inherit" w:cs="Helvetica"/>
          <w:b/>
          <w:bCs/>
          <w:color w:val="000000"/>
          <w:sz w:val="23"/>
          <w:szCs w:val="23"/>
          <w:bdr w:val="none" w:sz="0" w:space="0" w:color="auto" w:frame="1"/>
        </w:rPr>
        <w:t>O ?</w:t>
      </w:r>
      <w:proofErr w:type="gramEnd"/>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I/O is the shorthand for input and output, and it will access anything outside of your application. It will be loaded into the machine memory to run the program, once the application is started.</w:t>
      </w: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4)      What does event-driven programming mean?</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In computer programming, event driven programming is a programming paradigm in which the flow of the program is determined by events like messages from other programs or threads. It is an application architecture technique divided into two sections 1) Event Selection 2) Event Handling</w:t>
      </w: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5)      Where can we use node.js?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Node.js can be used for the following purposes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a)      Web applications </w:t>
      </w:r>
      <w:proofErr w:type="gramStart"/>
      <w:r>
        <w:rPr>
          <w:rFonts w:ascii="Helvetica" w:hAnsi="Helvetica" w:cs="Helvetica"/>
          <w:color w:val="666666"/>
          <w:sz w:val="23"/>
          <w:szCs w:val="23"/>
        </w:rPr>
        <w:t>( especially</w:t>
      </w:r>
      <w:proofErr w:type="gramEnd"/>
      <w:r>
        <w:rPr>
          <w:rFonts w:ascii="Helvetica" w:hAnsi="Helvetica" w:cs="Helvetica"/>
          <w:color w:val="666666"/>
          <w:sz w:val="23"/>
          <w:szCs w:val="23"/>
        </w:rPr>
        <w:t xml:space="preserve"> real-time web apps )</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      Network applications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c)       Distributed systems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d)      General purpose applications</w:t>
      </w: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6)      What is the advantage of using node.js?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It provides an easy way to build scalable network programs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      Generally fast</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c)       Great concurrency</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d)      Asynchronous everything</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e)      Almost never blocks</w:t>
      </w: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 xml:space="preserve">7)      What are the two types of API functions in </w:t>
      </w:r>
      <w:proofErr w:type="gramStart"/>
      <w:r>
        <w:rPr>
          <w:rFonts w:ascii="inherit" w:hAnsi="inherit" w:cs="Helvetica"/>
          <w:b/>
          <w:bCs/>
          <w:color w:val="000000"/>
          <w:sz w:val="23"/>
          <w:szCs w:val="23"/>
          <w:bdr w:val="none" w:sz="0" w:space="0" w:color="auto" w:frame="1"/>
        </w:rPr>
        <w:t>Node.js ?</w:t>
      </w:r>
      <w:proofErr w:type="gramEnd"/>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 two types of API functions in Node.js are</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lastRenderedPageBreak/>
        <w:t>a)      Asynchronous, non-blocking functions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      Synchronous, blocking functions</w:t>
      </w: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8)      What is control flow function?</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generic piece of code which runs in between several asynchronous function calls is known as control flow function.</w:t>
      </w: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9)      Explain the steps how “Control Flow” controls the functions calls?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Control the order of execution</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      Collect data</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c)       Limit concurrency</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d)      Call the next step in program</w:t>
      </w: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10)   Why Node.js is single threaded</w:t>
      </w:r>
      <w:r>
        <w:rPr>
          <w:rFonts w:ascii="Helvetica" w:hAnsi="Helvetica" w:cs="Helvetica"/>
          <w:color w:val="666666"/>
          <w:sz w:val="23"/>
          <w:szCs w:val="23"/>
        </w:rPr>
        <w:t>?</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For async processing, Node.js was created explicitly as an experiment. It is believed that more performance and scalability can be achieved by doing async processing on a single thread under typical web loads than the typical thread based implementation.</w:t>
      </w: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11)   Does node run on windows?</w:t>
      </w: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Helvetica" w:hAnsi="Helvetica" w:cs="Helvetica"/>
          <w:color w:val="666666"/>
          <w:sz w:val="23"/>
          <w:szCs w:val="23"/>
        </w:rPr>
        <w:t>Yes – it does. Download the MSI installer from </w:t>
      </w:r>
      <w:hyperlink r:id="rId6" w:history="1">
        <w:r>
          <w:rPr>
            <w:rStyle w:val="Hyperlink"/>
            <w:rFonts w:ascii="inherit" w:hAnsi="inherit" w:cs="Helvetica"/>
            <w:color w:val="0074A2"/>
            <w:sz w:val="23"/>
            <w:szCs w:val="23"/>
            <w:bdr w:val="none" w:sz="0" w:space="0" w:color="auto" w:frame="1"/>
          </w:rPr>
          <w:t>http://nodejs.org/download/</w:t>
        </w:r>
      </w:hyperlink>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12)   Can you access DOM in node?</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No, you cannot access DOM in node.</w:t>
      </w:r>
    </w:p>
    <w:p w:rsidR="00F452E6" w:rsidRPr="00F452E6" w:rsidRDefault="00F452E6" w:rsidP="00F452E6">
      <w:pPr>
        <w:shd w:val="clear" w:color="auto" w:fill="FFFFFF"/>
        <w:spacing w:after="0" w:line="240" w:lineRule="auto"/>
        <w:textAlignment w:val="baseline"/>
        <w:rPr>
          <w:rFonts w:ascii="Helvetica" w:eastAsia="Times New Roman" w:hAnsi="Helvetica" w:cs="Helvetica"/>
          <w:color w:val="666666"/>
          <w:sz w:val="23"/>
          <w:szCs w:val="23"/>
        </w:rPr>
      </w:pPr>
      <w:r w:rsidRPr="00F452E6">
        <w:rPr>
          <w:rFonts w:ascii="inherit" w:eastAsia="Times New Roman" w:hAnsi="inherit" w:cs="Helvetica"/>
          <w:b/>
          <w:bCs/>
          <w:color w:val="000000"/>
          <w:sz w:val="23"/>
          <w:szCs w:val="23"/>
          <w:bdr w:val="none" w:sz="0" w:space="0" w:color="auto" w:frame="1"/>
        </w:rPr>
        <w:t>13)   Using the event loop what are the tasks that should be done asynchronously?</w:t>
      </w:r>
    </w:p>
    <w:p w:rsidR="00F452E6" w:rsidRPr="00F452E6" w:rsidRDefault="00F452E6" w:rsidP="00F452E6">
      <w:pPr>
        <w:shd w:val="clear" w:color="auto" w:fill="FFFFFF"/>
        <w:spacing w:before="204" w:after="204" w:line="240" w:lineRule="auto"/>
        <w:textAlignment w:val="baseline"/>
        <w:rPr>
          <w:ins w:id="0" w:author="Unknown"/>
          <w:rFonts w:ascii="Helvetica" w:eastAsia="Times New Roman" w:hAnsi="Helvetica" w:cs="Helvetica"/>
          <w:color w:val="666666"/>
          <w:sz w:val="23"/>
          <w:szCs w:val="23"/>
        </w:rPr>
      </w:pPr>
      <w:r w:rsidRPr="00F452E6">
        <w:rPr>
          <w:rFonts w:ascii="Helvetica" w:eastAsia="Times New Roman" w:hAnsi="Helvetica" w:cs="Helvetica"/>
          <w:color w:val="666666"/>
          <w:sz w:val="23"/>
          <w:szCs w:val="23"/>
        </w:rPr>
        <w:t>a)      I/O operations</w:t>
      </w:r>
    </w:p>
    <w:p w:rsidR="00F452E6" w:rsidRPr="00F452E6" w:rsidRDefault="00F452E6" w:rsidP="00F452E6">
      <w:pPr>
        <w:shd w:val="clear" w:color="auto" w:fill="FFFFFF"/>
        <w:spacing w:before="204" w:after="204" w:line="240" w:lineRule="auto"/>
        <w:textAlignment w:val="baseline"/>
        <w:rPr>
          <w:ins w:id="1" w:author="Unknown"/>
          <w:rFonts w:ascii="Helvetica" w:eastAsia="Times New Roman" w:hAnsi="Helvetica" w:cs="Helvetica"/>
          <w:color w:val="666666"/>
          <w:sz w:val="23"/>
          <w:szCs w:val="23"/>
        </w:rPr>
      </w:pPr>
      <w:ins w:id="2" w:author="Unknown">
        <w:r w:rsidRPr="00F452E6">
          <w:rPr>
            <w:rFonts w:ascii="Helvetica" w:eastAsia="Times New Roman" w:hAnsi="Helvetica" w:cs="Helvetica"/>
            <w:color w:val="666666"/>
            <w:sz w:val="23"/>
            <w:szCs w:val="23"/>
          </w:rPr>
          <w:t>b)      Heavy computation</w:t>
        </w:r>
      </w:ins>
    </w:p>
    <w:p w:rsidR="00F452E6" w:rsidRPr="00F452E6" w:rsidRDefault="00F452E6" w:rsidP="00F452E6">
      <w:pPr>
        <w:shd w:val="clear" w:color="auto" w:fill="FFFFFF"/>
        <w:spacing w:before="204" w:after="204" w:line="240" w:lineRule="auto"/>
        <w:textAlignment w:val="baseline"/>
        <w:rPr>
          <w:ins w:id="3" w:author="Unknown"/>
          <w:rFonts w:ascii="Helvetica" w:eastAsia="Times New Roman" w:hAnsi="Helvetica" w:cs="Helvetica"/>
          <w:color w:val="666666"/>
          <w:sz w:val="23"/>
          <w:szCs w:val="23"/>
        </w:rPr>
      </w:pPr>
      <w:ins w:id="4" w:author="Unknown">
        <w:r w:rsidRPr="00F452E6">
          <w:rPr>
            <w:rFonts w:ascii="Helvetica" w:eastAsia="Times New Roman" w:hAnsi="Helvetica" w:cs="Helvetica"/>
            <w:color w:val="666666"/>
            <w:sz w:val="23"/>
            <w:szCs w:val="23"/>
          </w:rPr>
          <w:t>c)       Anything requiring blocking</w:t>
        </w:r>
      </w:ins>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14)   Why node.js is quickly gaining attention from JAVA programmers?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Node.js is quickly gaining attention as it is a loop based</w:t>
      </w:r>
      <w:r w:rsidR="00A927A2">
        <w:rPr>
          <w:rFonts w:ascii="Helvetica" w:hAnsi="Helvetica" w:cs="Helvetica"/>
          <w:color w:val="666666"/>
          <w:sz w:val="23"/>
          <w:szCs w:val="23"/>
        </w:rPr>
        <w:t>omei</w:t>
      </w:r>
      <w:r>
        <w:rPr>
          <w:rFonts w:ascii="Helvetica" w:hAnsi="Helvetica" w:cs="Helvetica"/>
          <w:color w:val="666666"/>
          <w:sz w:val="23"/>
          <w:szCs w:val="23"/>
        </w:rPr>
        <w:t xml:space="preserve"> server for JavaScript. Node.js gives user the ability to write the JavaScript on the server, which has access to things like HTTP stack, file I/O, TCP and databases.</w:t>
      </w: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15)   What are the two arguments that async.queue takes?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 two arguments that async.queue takes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Task function</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      Concurrency value</w:t>
      </w: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lastRenderedPageBreak/>
        <w:t xml:space="preserve">16)   What is an event loop in </w:t>
      </w:r>
      <w:proofErr w:type="gramStart"/>
      <w:r>
        <w:rPr>
          <w:rFonts w:ascii="inherit" w:hAnsi="inherit" w:cs="Helvetica"/>
          <w:b/>
          <w:bCs/>
          <w:color w:val="000000"/>
          <w:sz w:val="23"/>
          <w:szCs w:val="23"/>
          <w:bdr w:val="none" w:sz="0" w:space="0" w:color="auto" w:frame="1"/>
        </w:rPr>
        <w:t>Node.js ?</w:t>
      </w:r>
      <w:proofErr w:type="gramEnd"/>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 xml:space="preserve">To process and handle external events and to convert them into callback invocations an event loop is used. So, at I/O calls, node.js can switch from one request to </w:t>
      </w:r>
      <w:proofErr w:type="gramStart"/>
      <w:r>
        <w:rPr>
          <w:rFonts w:ascii="Helvetica" w:hAnsi="Helvetica" w:cs="Helvetica"/>
          <w:color w:val="666666"/>
          <w:sz w:val="23"/>
          <w:szCs w:val="23"/>
        </w:rPr>
        <w:t>another .</w:t>
      </w:r>
      <w:proofErr w:type="gramEnd"/>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17)   Mention the steps by which you can async in Node.js?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By following steps you can async Node.js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First class functions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      Function composition</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c)       Callback Counters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d)      Event loops</w:t>
      </w: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18)    What are the pros and cons of Node.js?</w:t>
      </w: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Pros: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If your application does not have any CPU intensive computation, you can build it in Javascript top to bottom, even down to the database level if you use JSON storage object DB like MongoDB.</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      Crawlers receive a full-rendered HTML response, which is far more SEO friendly rather than a single page application or a websockets app run on top of Node.js.</w:t>
      </w: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Cons: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a)       Any intensive CPU computation will block node.js responsiveness, so a threaded platform is a better approach.</w:t>
      </w:r>
      <w:r>
        <w:rPr>
          <w:rFonts w:ascii="Helvetica" w:hAnsi="Helvetica" w:cs="Helvetica"/>
          <w:color w:val="666666"/>
          <w:sz w:val="23"/>
          <w:szCs w:val="23"/>
        </w:rPr>
        <w:br/>
        <w:t>b)      Using relational database with Node.js is considered less favourable</w:t>
      </w: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19)   How Node.js overcomes the problem of blocking of I/O operations?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Node.js solves this problem by putting the event based model at its core, using an event loop instead of threads.</w:t>
      </w: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20)   What is the difference between Node.js vs Ajax?</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 difference between Node.js and Ajax is that, Ajax (short for Asynchronous Javascript and XML) is a client side technology, often used for updating the contents of the page without refreshing it. While</w:t>
      </w:r>
      <w:proofErr w:type="gramStart"/>
      <w:r>
        <w:rPr>
          <w:rFonts w:ascii="Helvetica" w:hAnsi="Helvetica" w:cs="Helvetica"/>
          <w:color w:val="666666"/>
          <w:sz w:val="23"/>
          <w:szCs w:val="23"/>
        </w:rPr>
        <w:t>,Node.js</w:t>
      </w:r>
      <w:proofErr w:type="gramEnd"/>
      <w:r>
        <w:rPr>
          <w:rFonts w:ascii="Helvetica" w:hAnsi="Helvetica" w:cs="Helvetica"/>
          <w:color w:val="666666"/>
          <w:sz w:val="23"/>
          <w:szCs w:val="23"/>
        </w:rPr>
        <w:t xml:space="preserve"> is Server Side Javascript, used for developing server software. Node.js does not execute in the browser but by the server.</w:t>
      </w: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 xml:space="preserve">21)   What are the Challenges with </w:t>
      </w:r>
      <w:proofErr w:type="gramStart"/>
      <w:r>
        <w:rPr>
          <w:rFonts w:ascii="inherit" w:hAnsi="inherit" w:cs="Helvetica"/>
          <w:b/>
          <w:bCs/>
          <w:color w:val="000000"/>
          <w:sz w:val="23"/>
          <w:szCs w:val="23"/>
          <w:bdr w:val="none" w:sz="0" w:space="0" w:color="auto" w:frame="1"/>
        </w:rPr>
        <w:t>Node.js ?</w:t>
      </w:r>
      <w:proofErr w:type="gramEnd"/>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Emphasizing on the technical side, it’s a bit of challenge in Node.js to have one process with one thread to scale up on multi core server.</w:t>
      </w: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22)   </w:t>
      </w:r>
      <w:r>
        <w:rPr>
          <w:rFonts w:ascii="Helvetica" w:hAnsi="Helvetica" w:cs="Helvetica"/>
          <w:color w:val="666666"/>
          <w:sz w:val="23"/>
          <w:szCs w:val="23"/>
        </w:rPr>
        <w:t> </w:t>
      </w:r>
      <w:r>
        <w:rPr>
          <w:rFonts w:ascii="inherit" w:hAnsi="inherit" w:cs="Helvetica"/>
          <w:b/>
          <w:bCs/>
          <w:color w:val="000000"/>
          <w:sz w:val="23"/>
          <w:szCs w:val="23"/>
          <w:bdr w:val="none" w:sz="0" w:space="0" w:color="auto" w:frame="1"/>
        </w:rPr>
        <w:t>What does it mean “non-blocking” in node.js?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lastRenderedPageBreak/>
        <w:t xml:space="preserve">In node.js “non-blocking” means that its IO is non-blocking.  Node uses “libuv” to handle its IO in a platform-agnostic way. On windows, it uses completion ports for </w:t>
      </w:r>
      <w:proofErr w:type="gramStart"/>
      <w:r>
        <w:rPr>
          <w:rFonts w:ascii="Helvetica" w:hAnsi="Helvetica" w:cs="Helvetica"/>
          <w:color w:val="666666"/>
          <w:sz w:val="23"/>
          <w:szCs w:val="23"/>
        </w:rPr>
        <w:t>unix</w:t>
      </w:r>
      <w:proofErr w:type="gramEnd"/>
      <w:r>
        <w:rPr>
          <w:rFonts w:ascii="Helvetica" w:hAnsi="Helvetica" w:cs="Helvetica"/>
          <w:color w:val="666666"/>
          <w:sz w:val="23"/>
          <w:szCs w:val="23"/>
        </w:rPr>
        <w:t xml:space="preserve"> it uses epoll or kqueue etc. So, it makes a non-blocking request and upon a request, it queues it within the event loop which call the JavaScript ‘callback’ on the main JavaScript thread.</w:t>
      </w: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23)   What is the command that is used in node.js to import external libraries?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Command “require” is used for importing external libraries, for example, “var http=require (“http”)”.  This will load the http library and the single exported object through the http variable.</w:t>
      </w: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24)   Mention the framework most commonly used in node.js?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“Express” is the most common framework used in node.js</w:t>
      </w:r>
    </w:p>
    <w:p w:rsidR="00F452E6" w:rsidRDefault="00F452E6" w:rsidP="00F452E6">
      <w:pPr>
        <w:pStyle w:val="NormalWeb"/>
        <w:shd w:val="clear" w:color="auto" w:fill="FFFFFF"/>
        <w:spacing w:before="0" w:beforeAutospacing="0" w:after="0" w:afterAutospacing="0"/>
        <w:textAlignment w:val="baseline"/>
        <w:rPr>
          <w:rFonts w:ascii="Helvetica" w:hAnsi="Helvetica" w:cs="Helvetica"/>
          <w:color w:val="666666"/>
          <w:sz w:val="23"/>
          <w:szCs w:val="23"/>
        </w:rPr>
      </w:pPr>
      <w:r>
        <w:rPr>
          <w:rFonts w:ascii="inherit" w:hAnsi="inherit" w:cs="Helvetica"/>
          <w:b/>
          <w:bCs/>
          <w:color w:val="000000"/>
          <w:sz w:val="23"/>
          <w:szCs w:val="23"/>
          <w:bdr w:val="none" w:sz="0" w:space="0" w:color="auto" w:frame="1"/>
        </w:rPr>
        <w:t>25)   What is ‘Callback’ in node.js?</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Callback function is used in node.js to deal with multiple requests made to the server. Like if you have a large file which is going to take a long time for a server to read and if you don’t want a server to get engage in reading that large file while dealing with other requests, call back function is used. Call back function allows the server to deal with pending request first and call a function when it is finished.</w:t>
      </w:r>
    </w:p>
    <w:p w:rsidR="00F452E6" w:rsidRDefault="00F452E6" w:rsidP="00F452E6">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F452E6" w:rsidRDefault="00087BE8">
      <w:pPr>
        <w:rPr>
          <w:rFonts w:ascii="Verdana" w:hAnsi="Verdana"/>
          <w:color w:val="000000"/>
          <w:sz w:val="23"/>
          <w:szCs w:val="23"/>
          <w:shd w:val="clear" w:color="auto" w:fill="F4F4F4"/>
        </w:rPr>
      </w:pPr>
      <w:r>
        <w:rPr>
          <w:rFonts w:ascii="Verdana" w:hAnsi="Verdana"/>
          <w:color w:val="000000"/>
          <w:sz w:val="23"/>
          <w:szCs w:val="23"/>
          <w:shd w:val="clear" w:color="auto" w:fill="F4F4F4"/>
        </w:rPr>
        <w:t>What is Node.js?</w:t>
      </w:r>
    </w:p>
    <w:p w:rsidR="00087BE8" w:rsidRP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4"/>
          <w:szCs w:val="24"/>
        </w:rPr>
      </w:pPr>
      <w:r w:rsidRPr="00087BE8">
        <w:rPr>
          <w:rFonts w:ascii="Verdana" w:eastAsia="Times New Roman" w:hAnsi="Verdana" w:cs="Times New Roman"/>
          <w:color w:val="000000"/>
          <w:sz w:val="24"/>
          <w:szCs w:val="24"/>
        </w:rPr>
        <w:t xml:space="preserve">Node.js is a web application framework built on Google Chrome's JavaScript </w:t>
      </w:r>
      <w:proofErr w:type="gramStart"/>
      <w:r w:rsidRPr="00087BE8">
        <w:rPr>
          <w:rFonts w:ascii="Verdana" w:eastAsia="Times New Roman" w:hAnsi="Verdana" w:cs="Times New Roman"/>
          <w:color w:val="000000"/>
          <w:sz w:val="24"/>
          <w:szCs w:val="24"/>
        </w:rPr>
        <w:t>Engine(</w:t>
      </w:r>
      <w:proofErr w:type="gramEnd"/>
      <w:r w:rsidRPr="00087BE8">
        <w:rPr>
          <w:rFonts w:ascii="Verdana" w:eastAsia="Times New Roman" w:hAnsi="Verdana" w:cs="Times New Roman"/>
          <w:color w:val="000000"/>
          <w:sz w:val="24"/>
          <w:szCs w:val="24"/>
        </w:rPr>
        <w:t>V8 Engine).</w:t>
      </w:r>
    </w:p>
    <w:p w:rsidR="00087BE8" w:rsidRP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4"/>
          <w:szCs w:val="24"/>
        </w:rPr>
      </w:pPr>
      <w:r w:rsidRPr="00087BE8">
        <w:rPr>
          <w:rFonts w:ascii="Verdana" w:eastAsia="Times New Roman" w:hAnsi="Verdana" w:cs="Times New Roman"/>
          <w:color w:val="000000"/>
          <w:sz w:val="24"/>
          <w:szCs w:val="24"/>
        </w:rPr>
        <w:t xml:space="preserve">Node.js comes with runtime environment on which a Javascript based script can be interpreted and executed (It is analogus to JVM to JAVA byte code). This runtime allows </w:t>
      </w:r>
      <w:proofErr w:type="gramStart"/>
      <w:r w:rsidRPr="00087BE8">
        <w:rPr>
          <w:rFonts w:ascii="Verdana" w:eastAsia="Times New Roman" w:hAnsi="Verdana" w:cs="Times New Roman"/>
          <w:color w:val="000000"/>
          <w:sz w:val="24"/>
          <w:szCs w:val="24"/>
        </w:rPr>
        <w:t>to execute</w:t>
      </w:r>
      <w:proofErr w:type="gramEnd"/>
      <w:r w:rsidRPr="00087BE8">
        <w:rPr>
          <w:rFonts w:ascii="Verdana" w:eastAsia="Times New Roman" w:hAnsi="Verdana" w:cs="Times New Roman"/>
          <w:color w:val="000000"/>
          <w:sz w:val="24"/>
          <w:szCs w:val="24"/>
        </w:rPr>
        <w:t xml:space="preserve"> a JavaScript code on any machine outside a browser. Because of this runtime of Node.js, JavaScript is now can be executed on server as well.</w:t>
      </w:r>
    </w:p>
    <w:p w:rsidR="00087BE8" w:rsidRP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4"/>
          <w:szCs w:val="24"/>
        </w:rPr>
      </w:pPr>
      <w:r w:rsidRPr="00087BE8">
        <w:rPr>
          <w:rFonts w:ascii="Verdana" w:eastAsia="Times New Roman" w:hAnsi="Verdana" w:cs="Times New Roman"/>
          <w:color w:val="000000"/>
          <w:sz w:val="24"/>
          <w:szCs w:val="24"/>
        </w:rPr>
        <w:t>Node.js also provides a rich library of various javascript modules which eases the developement of web application using Node.js to great extents.</w:t>
      </w:r>
    </w:p>
    <w:p w:rsidR="00087BE8" w:rsidRPr="00087BE8" w:rsidRDefault="00087BE8" w:rsidP="00087BE8">
      <w:pPr>
        <w:shd w:val="clear" w:color="auto" w:fill="FFFFFF"/>
        <w:spacing w:after="0" w:line="240" w:lineRule="auto"/>
        <w:jc w:val="center"/>
        <w:rPr>
          <w:rFonts w:ascii="Verdana" w:eastAsia="Times New Roman" w:hAnsi="Verdana" w:cs="Times New Roman"/>
          <w:color w:val="313131"/>
          <w:sz w:val="21"/>
          <w:szCs w:val="21"/>
        </w:rPr>
      </w:pPr>
      <w:r w:rsidRPr="00087BE8">
        <w:rPr>
          <w:rFonts w:ascii="Verdana" w:eastAsia="Times New Roman" w:hAnsi="Verdana" w:cs="Times New Roman"/>
          <w:color w:val="313131"/>
          <w:sz w:val="21"/>
          <w:szCs w:val="21"/>
        </w:rPr>
        <w:t>Node.js = Runtime Environment + JavaScript Library</w:t>
      </w:r>
    </w:p>
    <w:p w:rsidR="00087BE8" w:rsidRDefault="00087BE8"/>
    <w:p w:rsidR="00087BE8" w:rsidRDefault="00087BE8"/>
    <w:p w:rsidR="00087BE8" w:rsidRDefault="00087BE8" w:rsidP="00087BE8">
      <w:pPr>
        <w:spacing w:after="0" w:line="240" w:lineRule="auto"/>
        <w:rPr>
          <w:rFonts w:ascii="Times New Roman" w:eastAsia="Times New Roman" w:hAnsi="Times New Roman" w:cs="Times New Roman"/>
          <w:sz w:val="24"/>
          <w:szCs w:val="24"/>
        </w:rPr>
      </w:pPr>
      <w:r w:rsidRPr="00087BE8">
        <w:rPr>
          <w:rFonts w:ascii="Times New Roman" w:eastAsia="Times New Roman" w:hAnsi="Times New Roman" w:cs="Times New Roman"/>
          <w:sz w:val="24"/>
          <w:szCs w:val="24"/>
        </w:rPr>
        <w:t>What do you mean by Asynchronous API?</w:t>
      </w:r>
    </w:p>
    <w:p w:rsidR="00087BE8" w:rsidRPr="00087BE8" w:rsidRDefault="00087BE8" w:rsidP="00087BE8">
      <w:pPr>
        <w:spacing w:after="0" w:line="240" w:lineRule="auto"/>
        <w:rPr>
          <w:rFonts w:ascii="Times New Roman" w:eastAsia="Times New Roman" w:hAnsi="Times New Roman" w:cs="Times New Roman"/>
          <w:sz w:val="24"/>
          <w:szCs w:val="24"/>
        </w:rPr>
      </w:pPr>
    </w:p>
    <w:p w:rsidR="00087BE8" w:rsidRP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r w:rsidRPr="00087BE8">
        <w:rPr>
          <w:rFonts w:ascii="Verdana" w:eastAsia="Times New Roman" w:hAnsi="Verdana" w:cs="Times New Roman"/>
          <w:color w:val="000000"/>
          <w:sz w:val="21"/>
          <w:szCs w:val="21"/>
        </w:rPr>
        <w:t xml:space="preserve">All APIs of Node.js library are aynchronous that is non-blocking. It essentially means a Node.js based server never waits for </w:t>
      </w:r>
      <w:proofErr w:type="gramStart"/>
      <w:r w:rsidRPr="00087BE8">
        <w:rPr>
          <w:rFonts w:ascii="Verdana" w:eastAsia="Times New Roman" w:hAnsi="Verdana" w:cs="Times New Roman"/>
          <w:color w:val="000000"/>
          <w:sz w:val="21"/>
          <w:szCs w:val="21"/>
        </w:rPr>
        <w:t>a</w:t>
      </w:r>
      <w:proofErr w:type="gramEnd"/>
      <w:r w:rsidRPr="00087BE8">
        <w:rPr>
          <w:rFonts w:ascii="Verdana" w:eastAsia="Times New Roman" w:hAnsi="Verdana" w:cs="Times New Roman"/>
          <w:color w:val="000000"/>
          <w:sz w:val="21"/>
          <w:szCs w:val="21"/>
        </w:rPr>
        <w:t xml:space="preserve"> API to return data. Server moves to next API </w:t>
      </w:r>
      <w:r w:rsidRPr="00087BE8">
        <w:rPr>
          <w:rFonts w:ascii="Verdana" w:eastAsia="Times New Roman" w:hAnsi="Verdana" w:cs="Times New Roman"/>
          <w:color w:val="000000"/>
          <w:sz w:val="21"/>
          <w:szCs w:val="21"/>
        </w:rPr>
        <w:lastRenderedPageBreak/>
        <w:t>after calling it and a notification mechanism of Events of Node.js helps server to get response from the previous API call.</w:t>
      </w:r>
    </w:p>
    <w:p w:rsidR="00087BE8" w:rsidRPr="00087BE8" w:rsidRDefault="00087BE8" w:rsidP="00087BE8">
      <w:pPr>
        <w:spacing w:after="0" w:line="240" w:lineRule="auto"/>
        <w:rPr>
          <w:rFonts w:ascii="Times New Roman" w:eastAsia="Times New Roman" w:hAnsi="Times New Roman" w:cs="Times New Roman"/>
          <w:sz w:val="24"/>
          <w:szCs w:val="24"/>
        </w:rPr>
      </w:pPr>
      <w:r w:rsidRPr="00087BE8">
        <w:rPr>
          <w:rFonts w:ascii="Times New Roman" w:eastAsia="Times New Roman" w:hAnsi="Times New Roman" w:cs="Times New Roman"/>
          <w:sz w:val="24"/>
          <w:szCs w:val="24"/>
        </w:rPr>
        <w:t>What are the benefits of using Node.js?</w:t>
      </w:r>
    </w:p>
    <w:p w:rsidR="00087BE8" w:rsidRP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r w:rsidRPr="00087BE8">
        <w:rPr>
          <w:rFonts w:ascii="Verdana" w:eastAsia="Times New Roman" w:hAnsi="Verdana" w:cs="Times New Roman"/>
          <w:color w:val="000000"/>
          <w:sz w:val="21"/>
          <w:szCs w:val="21"/>
        </w:rPr>
        <w:t>Following are main benefits of using Node.js</w:t>
      </w:r>
    </w:p>
    <w:p w:rsidR="00087BE8" w:rsidRPr="00087BE8" w:rsidRDefault="00087BE8" w:rsidP="00087BE8">
      <w:pPr>
        <w:numPr>
          <w:ilvl w:val="0"/>
          <w:numId w:val="1"/>
        </w:numPr>
        <w:shd w:val="clear" w:color="auto" w:fill="FFFFFF"/>
        <w:spacing w:after="144" w:line="360" w:lineRule="atLeast"/>
        <w:ind w:left="768" w:right="48"/>
        <w:jc w:val="both"/>
        <w:rPr>
          <w:rFonts w:ascii="Verdana" w:eastAsia="Times New Roman" w:hAnsi="Verdana" w:cs="Times New Roman"/>
          <w:color w:val="000000"/>
          <w:sz w:val="21"/>
          <w:szCs w:val="21"/>
        </w:rPr>
      </w:pPr>
      <w:r w:rsidRPr="00087BE8">
        <w:rPr>
          <w:rFonts w:ascii="Verdana" w:eastAsia="Times New Roman" w:hAnsi="Verdana" w:cs="Times New Roman"/>
          <w:b/>
          <w:bCs/>
          <w:color w:val="000000"/>
          <w:sz w:val="21"/>
          <w:szCs w:val="21"/>
        </w:rPr>
        <w:t>Aynchronous and Event Driven</w:t>
      </w:r>
      <w:r w:rsidRPr="00087BE8">
        <w:rPr>
          <w:rFonts w:ascii="Verdana" w:eastAsia="Times New Roman" w:hAnsi="Verdana" w:cs="Times New Roman"/>
          <w:color w:val="000000"/>
          <w:sz w:val="21"/>
          <w:szCs w:val="21"/>
        </w:rPr>
        <w:t xml:space="preserve">All APIs of Node.js library are aynchronous that is non-blocking. It essentially means a Node.js based server never waits for </w:t>
      </w:r>
      <w:proofErr w:type="gramStart"/>
      <w:r w:rsidRPr="00087BE8">
        <w:rPr>
          <w:rFonts w:ascii="Verdana" w:eastAsia="Times New Roman" w:hAnsi="Verdana" w:cs="Times New Roman"/>
          <w:color w:val="000000"/>
          <w:sz w:val="21"/>
          <w:szCs w:val="21"/>
        </w:rPr>
        <w:t>a</w:t>
      </w:r>
      <w:proofErr w:type="gramEnd"/>
      <w:r w:rsidRPr="00087BE8">
        <w:rPr>
          <w:rFonts w:ascii="Verdana" w:eastAsia="Times New Roman" w:hAnsi="Verdana" w:cs="Times New Roman"/>
          <w:color w:val="000000"/>
          <w:sz w:val="21"/>
          <w:szCs w:val="21"/>
        </w:rPr>
        <w:t xml:space="preserve"> API to return data. Server moves to next API after calling it and a notification mechanism of Events of Node.js helps server to get response from the previous API call.</w:t>
      </w:r>
    </w:p>
    <w:p w:rsidR="00087BE8" w:rsidRPr="00087BE8" w:rsidRDefault="00087BE8" w:rsidP="00087BE8">
      <w:pPr>
        <w:numPr>
          <w:ilvl w:val="0"/>
          <w:numId w:val="1"/>
        </w:numPr>
        <w:shd w:val="clear" w:color="auto" w:fill="FFFFFF"/>
        <w:spacing w:after="144" w:line="360" w:lineRule="atLeast"/>
        <w:ind w:left="768" w:right="48"/>
        <w:jc w:val="both"/>
        <w:rPr>
          <w:rFonts w:ascii="Verdana" w:eastAsia="Times New Roman" w:hAnsi="Verdana" w:cs="Times New Roman"/>
          <w:color w:val="000000"/>
          <w:sz w:val="21"/>
          <w:szCs w:val="21"/>
        </w:rPr>
      </w:pPr>
      <w:r w:rsidRPr="00087BE8">
        <w:rPr>
          <w:rFonts w:ascii="Verdana" w:eastAsia="Times New Roman" w:hAnsi="Verdana" w:cs="Times New Roman"/>
          <w:b/>
          <w:bCs/>
          <w:color w:val="000000"/>
          <w:sz w:val="21"/>
          <w:szCs w:val="21"/>
        </w:rPr>
        <w:t>Very Fast</w:t>
      </w:r>
      <w:r w:rsidRPr="00087BE8">
        <w:rPr>
          <w:rFonts w:ascii="Verdana" w:eastAsia="Times New Roman" w:hAnsi="Verdana" w:cs="Times New Roman"/>
          <w:color w:val="000000"/>
          <w:sz w:val="21"/>
          <w:szCs w:val="21"/>
        </w:rPr>
        <w:t> Being built on Google Chrome's V8 JavaScript Engine, Node.js library is very fast in code execution.</w:t>
      </w:r>
    </w:p>
    <w:p w:rsidR="00087BE8" w:rsidRPr="00087BE8" w:rsidRDefault="00087BE8" w:rsidP="00087BE8">
      <w:pPr>
        <w:numPr>
          <w:ilvl w:val="0"/>
          <w:numId w:val="1"/>
        </w:numPr>
        <w:shd w:val="clear" w:color="auto" w:fill="FFFFFF"/>
        <w:spacing w:after="144" w:line="360" w:lineRule="atLeast"/>
        <w:ind w:left="768" w:right="48"/>
        <w:jc w:val="both"/>
        <w:rPr>
          <w:rFonts w:ascii="Verdana" w:eastAsia="Times New Roman" w:hAnsi="Verdana" w:cs="Times New Roman"/>
          <w:color w:val="000000"/>
          <w:sz w:val="21"/>
          <w:szCs w:val="21"/>
        </w:rPr>
      </w:pPr>
      <w:r w:rsidRPr="00087BE8">
        <w:rPr>
          <w:rFonts w:ascii="Verdana" w:eastAsia="Times New Roman" w:hAnsi="Verdana" w:cs="Times New Roman"/>
          <w:b/>
          <w:bCs/>
          <w:color w:val="000000"/>
          <w:sz w:val="21"/>
          <w:szCs w:val="21"/>
        </w:rPr>
        <w:t>Single Threaded but highly Scalable</w:t>
      </w:r>
      <w:r w:rsidRPr="00087BE8">
        <w:rPr>
          <w:rFonts w:ascii="Verdana" w:eastAsia="Times New Roman" w:hAnsi="Verdana" w:cs="Times New Roman"/>
          <w:color w:val="000000"/>
          <w:sz w:val="21"/>
          <w:szCs w:val="21"/>
        </w:rPr>
        <w:t> - Node.js uses a single threaded model with event looping. Event mechanism helps server to respond in a non-bloking ways and makes server highly scalable as opposed to traditional servers which create limited threads to handle requests. Node.js uses a single threaded program and same program can services much larger number of requests than traditional server like Apache HTTP Server.</w:t>
      </w:r>
    </w:p>
    <w:p w:rsidR="00087BE8" w:rsidRDefault="00087BE8" w:rsidP="00087BE8">
      <w:pPr>
        <w:numPr>
          <w:ilvl w:val="0"/>
          <w:numId w:val="1"/>
        </w:numPr>
        <w:shd w:val="clear" w:color="auto" w:fill="FFFFFF"/>
        <w:spacing w:after="144" w:line="360" w:lineRule="atLeast"/>
        <w:ind w:left="768" w:right="48"/>
        <w:jc w:val="both"/>
        <w:rPr>
          <w:rFonts w:ascii="Verdana" w:eastAsia="Times New Roman" w:hAnsi="Verdana" w:cs="Times New Roman"/>
          <w:color w:val="000000"/>
          <w:sz w:val="21"/>
          <w:szCs w:val="21"/>
        </w:rPr>
      </w:pPr>
      <w:r w:rsidRPr="00087BE8">
        <w:rPr>
          <w:rFonts w:ascii="Verdana" w:eastAsia="Times New Roman" w:hAnsi="Verdana" w:cs="Times New Roman"/>
          <w:b/>
          <w:bCs/>
          <w:color w:val="000000"/>
          <w:sz w:val="21"/>
          <w:szCs w:val="21"/>
        </w:rPr>
        <w:t>No Buffering</w:t>
      </w:r>
      <w:r w:rsidRPr="00087BE8">
        <w:rPr>
          <w:rFonts w:ascii="Verdana" w:eastAsia="Times New Roman" w:hAnsi="Verdana" w:cs="Times New Roman"/>
          <w:color w:val="000000"/>
          <w:sz w:val="21"/>
          <w:szCs w:val="21"/>
        </w:rPr>
        <w:t> - Node.js applications never buffer any data. These applications simply output the data in chunks.</w:t>
      </w:r>
    </w:p>
    <w:p w:rsidR="00087BE8" w:rsidRDefault="00087BE8" w:rsidP="00087BE8">
      <w:pPr>
        <w:shd w:val="clear" w:color="auto" w:fill="FFFFFF"/>
        <w:spacing w:after="144" w:line="360" w:lineRule="atLeast"/>
        <w:ind w:right="48"/>
        <w:jc w:val="both"/>
        <w:rPr>
          <w:rFonts w:ascii="Verdana" w:eastAsia="Times New Roman" w:hAnsi="Verdana" w:cs="Times New Roman"/>
          <w:color w:val="000000"/>
          <w:sz w:val="21"/>
          <w:szCs w:val="21"/>
        </w:rPr>
      </w:pPr>
    </w:p>
    <w:p w:rsidR="00087BE8" w:rsidRPr="00087BE8" w:rsidRDefault="00087BE8" w:rsidP="00087BE8">
      <w:pPr>
        <w:pStyle w:val="ListParagraph"/>
        <w:spacing w:after="0" w:line="240" w:lineRule="auto"/>
        <w:rPr>
          <w:rFonts w:ascii="Times New Roman" w:eastAsia="Times New Roman" w:hAnsi="Times New Roman" w:cs="Times New Roman"/>
          <w:sz w:val="24"/>
          <w:szCs w:val="24"/>
        </w:rPr>
      </w:pPr>
      <w:r w:rsidRPr="00087BE8">
        <w:rPr>
          <w:rFonts w:ascii="Times New Roman" w:eastAsia="Times New Roman" w:hAnsi="Times New Roman" w:cs="Times New Roman"/>
          <w:sz w:val="24"/>
          <w:szCs w:val="24"/>
        </w:rPr>
        <w:t>Is Node a single threaded application?</w:t>
      </w:r>
    </w:p>
    <w:p w:rsidR="00087BE8" w:rsidRDefault="00087BE8" w:rsidP="00087BE8">
      <w:pPr>
        <w:pStyle w:val="ListParagraph"/>
        <w:numPr>
          <w:ilvl w:val="0"/>
          <w:numId w:val="1"/>
        </w:numPr>
        <w:shd w:val="clear" w:color="auto" w:fill="FFFFFF"/>
        <w:spacing w:after="144" w:line="360" w:lineRule="atLeast"/>
        <w:ind w:right="48"/>
        <w:jc w:val="both"/>
        <w:rPr>
          <w:rFonts w:ascii="Verdana" w:eastAsia="Times New Roman" w:hAnsi="Verdana" w:cs="Times New Roman"/>
          <w:color w:val="000000"/>
          <w:sz w:val="21"/>
          <w:szCs w:val="21"/>
        </w:rPr>
      </w:pPr>
      <w:r w:rsidRPr="00087BE8">
        <w:rPr>
          <w:rFonts w:ascii="Verdana" w:eastAsia="Times New Roman" w:hAnsi="Verdana" w:cs="Times New Roman"/>
          <w:color w:val="000000"/>
          <w:sz w:val="21"/>
          <w:szCs w:val="21"/>
        </w:rPr>
        <w:t>Yes! Node uses a single threaded model with event looping.</w:t>
      </w:r>
    </w:p>
    <w:p w:rsidR="00087BE8" w:rsidRDefault="00087BE8" w:rsidP="00087BE8">
      <w:pPr>
        <w:shd w:val="clear" w:color="auto" w:fill="FFFFFF"/>
        <w:spacing w:after="144" w:line="360" w:lineRule="atLeast"/>
        <w:ind w:right="48"/>
        <w:jc w:val="both"/>
        <w:rPr>
          <w:rFonts w:ascii="Verdana" w:eastAsia="Times New Roman" w:hAnsi="Verdana" w:cs="Times New Roman"/>
          <w:color w:val="000000"/>
          <w:sz w:val="21"/>
          <w:szCs w:val="21"/>
        </w:rPr>
      </w:pPr>
    </w:p>
    <w:p w:rsidR="00087BE8" w:rsidRPr="00087BE8" w:rsidRDefault="00087BE8" w:rsidP="00087BE8">
      <w:pPr>
        <w:spacing w:after="0" w:line="240" w:lineRule="auto"/>
        <w:rPr>
          <w:rFonts w:ascii="Times New Roman" w:eastAsia="Times New Roman" w:hAnsi="Times New Roman" w:cs="Times New Roman"/>
          <w:sz w:val="24"/>
          <w:szCs w:val="24"/>
        </w:rPr>
      </w:pPr>
      <w:r w:rsidRPr="00087BE8">
        <w:rPr>
          <w:rFonts w:ascii="Times New Roman" w:eastAsia="Times New Roman" w:hAnsi="Times New Roman" w:cs="Times New Roman"/>
          <w:sz w:val="24"/>
          <w:szCs w:val="24"/>
        </w:rPr>
        <w:t>What is REPL in context of Node?</w:t>
      </w:r>
    </w:p>
    <w:p w:rsidR="00087BE8" w:rsidRP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r w:rsidRPr="00087BE8">
        <w:rPr>
          <w:rFonts w:ascii="Verdana" w:eastAsia="Times New Roman" w:hAnsi="Verdana" w:cs="Times New Roman"/>
          <w:color w:val="000000"/>
          <w:sz w:val="21"/>
          <w:szCs w:val="21"/>
        </w:rPr>
        <w:t>REPL stands for Read Eval Print Loop and it represents a computer environment like a window console or unix/linux shell where a command is entered and system responds with an output. Node.js or Node comes bundled with a REPL environment. It performs the following desired tasks.</w:t>
      </w:r>
    </w:p>
    <w:p w:rsidR="00087BE8" w:rsidRPr="00087BE8" w:rsidRDefault="00087BE8" w:rsidP="00087BE8">
      <w:pPr>
        <w:numPr>
          <w:ilvl w:val="0"/>
          <w:numId w:val="2"/>
        </w:numPr>
        <w:shd w:val="clear" w:color="auto" w:fill="FFFFFF"/>
        <w:spacing w:after="144" w:line="360" w:lineRule="atLeast"/>
        <w:ind w:left="768" w:right="48"/>
        <w:jc w:val="both"/>
        <w:rPr>
          <w:rFonts w:ascii="Verdana" w:eastAsia="Times New Roman" w:hAnsi="Verdana" w:cs="Times New Roman"/>
          <w:color w:val="000000"/>
          <w:sz w:val="21"/>
          <w:szCs w:val="21"/>
        </w:rPr>
      </w:pPr>
      <w:r w:rsidRPr="00087BE8">
        <w:rPr>
          <w:rFonts w:ascii="Verdana" w:eastAsia="Times New Roman" w:hAnsi="Verdana" w:cs="Times New Roman"/>
          <w:b/>
          <w:bCs/>
          <w:color w:val="000000"/>
          <w:sz w:val="21"/>
          <w:szCs w:val="21"/>
        </w:rPr>
        <w:t>Read</w:t>
      </w:r>
      <w:r w:rsidRPr="00087BE8">
        <w:rPr>
          <w:rFonts w:ascii="Verdana" w:eastAsia="Times New Roman" w:hAnsi="Verdana" w:cs="Times New Roman"/>
          <w:color w:val="000000"/>
          <w:sz w:val="21"/>
          <w:szCs w:val="21"/>
        </w:rPr>
        <w:t> - Reads user's input, parse the input into JavaScript data-structure and stores in memory.</w:t>
      </w:r>
    </w:p>
    <w:p w:rsidR="00087BE8" w:rsidRPr="00087BE8" w:rsidRDefault="00087BE8" w:rsidP="00087BE8">
      <w:pPr>
        <w:numPr>
          <w:ilvl w:val="0"/>
          <w:numId w:val="2"/>
        </w:numPr>
        <w:shd w:val="clear" w:color="auto" w:fill="FFFFFF"/>
        <w:spacing w:after="144" w:line="360" w:lineRule="atLeast"/>
        <w:ind w:left="768" w:right="48"/>
        <w:jc w:val="both"/>
        <w:rPr>
          <w:rFonts w:ascii="Verdana" w:eastAsia="Times New Roman" w:hAnsi="Verdana" w:cs="Times New Roman"/>
          <w:color w:val="000000"/>
          <w:sz w:val="21"/>
          <w:szCs w:val="21"/>
        </w:rPr>
      </w:pPr>
      <w:r w:rsidRPr="00087BE8">
        <w:rPr>
          <w:rFonts w:ascii="Verdana" w:eastAsia="Times New Roman" w:hAnsi="Verdana" w:cs="Times New Roman"/>
          <w:b/>
          <w:bCs/>
          <w:color w:val="000000"/>
          <w:sz w:val="21"/>
          <w:szCs w:val="21"/>
        </w:rPr>
        <w:t>Eval</w:t>
      </w:r>
      <w:r w:rsidRPr="00087BE8">
        <w:rPr>
          <w:rFonts w:ascii="Verdana" w:eastAsia="Times New Roman" w:hAnsi="Verdana" w:cs="Times New Roman"/>
          <w:color w:val="000000"/>
          <w:sz w:val="21"/>
          <w:szCs w:val="21"/>
        </w:rPr>
        <w:t> - Takes and evaluates the data structure</w:t>
      </w:r>
    </w:p>
    <w:p w:rsidR="00087BE8" w:rsidRPr="00087BE8" w:rsidRDefault="00087BE8" w:rsidP="00087BE8">
      <w:pPr>
        <w:numPr>
          <w:ilvl w:val="0"/>
          <w:numId w:val="2"/>
        </w:numPr>
        <w:shd w:val="clear" w:color="auto" w:fill="FFFFFF"/>
        <w:spacing w:after="144" w:line="360" w:lineRule="atLeast"/>
        <w:ind w:left="768" w:right="48"/>
        <w:jc w:val="both"/>
        <w:rPr>
          <w:rFonts w:ascii="Verdana" w:eastAsia="Times New Roman" w:hAnsi="Verdana" w:cs="Times New Roman"/>
          <w:color w:val="000000"/>
          <w:sz w:val="21"/>
          <w:szCs w:val="21"/>
        </w:rPr>
      </w:pPr>
      <w:r w:rsidRPr="00087BE8">
        <w:rPr>
          <w:rFonts w:ascii="Verdana" w:eastAsia="Times New Roman" w:hAnsi="Verdana" w:cs="Times New Roman"/>
          <w:b/>
          <w:bCs/>
          <w:color w:val="000000"/>
          <w:sz w:val="21"/>
          <w:szCs w:val="21"/>
        </w:rPr>
        <w:lastRenderedPageBreak/>
        <w:t>Print</w:t>
      </w:r>
      <w:r w:rsidRPr="00087BE8">
        <w:rPr>
          <w:rFonts w:ascii="Verdana" w:eastAsia="Times New Roman" w:hAnsi="Verdana" w:cs="Times New Roman"/>
          <w:color w:val="000000"/>
          <w:sz w:val="21"/>
          <w:szCs w:val="21"/>
        </w:rPr>
        <w:t> - Prints the result</w:t>
      </w:r>
    </w:p>
    <w:p w:rsidR="00087BE8" w:rsidRPr="00087BE8" w:rsidRDefault="00087BE8" w:rsidP="00087BE8">
      <w:pPr>
        <w:numPr>
          <w:ilvl w:val="0"/>
          <w:numId w:val="2"/>
        </w:numPr>
        <w:shd w:val="clear" w:color="auto" w:fill="FFFFFF"/>
        <w:spacing w:after="144" w:line="360" w:lineRule="atLeast"/>
        <w:ind w:left="768" w:right="48"/>
        <w:jc w:val="both"/>
        <w:rPr>
          <w:rFonts w:ascii="Verdana" w:eastAsia="Times New Roman" w:hAnsi="Verdana" w:cs="Times New Roman"/>
          <w:color w:val="000000"/>
          <w:sz w:val="21"/>
          <w:szCs w:val="21"/>
        </w:rPr>
      </w:pPr>
      <w:r w:rsidRPr="00087BE8">
        <w:rPr>
          <w:rFonts w:ascii="Verdana" w:eastAsia="Times New Roman" w:hAnsi="Verdana" w:cs="Times New Roman"/>
          <w:b/>
          <w:bCs/>
          <w:color w:val="000000"/>
          <w:sz w:val="21"/>
          <w:szCs w:val="21"/>
        </w:rPr>
        <w:t>Loop</w:t>
      </w:r>
      <w:r w:rsidRPr="00087BE8">
        <w:rPr>
          <w:rFonts w:ascii="Verdana" w:eastAsia="Times New Roman" w:hAnsi="Verdana" w:cs="Times New Roman"/>
          <w:color w:val="000000"/>
          <w:sz w:val="21"/>
          <w:szCs w:val="21"/>
        </w:rPr>
        <w:t> - Loops the above command until user press ctrl-c twice.</w:t>
      </w:r>
    </w:p>
    <w:p w:rsidR="00087BE8" w:rsidRDefault="00087BE8" w:rsidP="00087BE8">
      <w:pPr>
        <w:shd w:val="clear" w:color="auto" w:fill="FFFFFF"/>
        <w:spacing w:after="144" w:line="360" w:lineRule="atLeast"/>
        <w:ind w:right="48"/>
        <w:jc w:val="both"/>
        <w:rPr>
          <w:rFonts w:ascii="Verdana" w:eastAsia="Times New Roman" w:hAnsi="Verdana" w:cs="Times New Roman"/>
          <w:color w:val="000000"/>
          <w:sz w:val="21"/>
          <w:szCs w:val="21"/>
        </w:rPr>
      </w:pPr>
    </w:p>
    <w:p w:rsidR="00087BE8" w:rsidRDefault="00087BE8" w:rsidP="00087BE8">
      <w:r>
        <w:t>What is npm?</w:t>
      </w:r>
    </w:p>
    <w:p w:rsidR="00087BE8" w:rsidRDefault="00087BE8" w:rsidP="00087BE8">
      <w:pPr>
        <w:pStyle w:val="NormalWeb"/>
        <w:shd w:val="clear" w:color="auto" w:fill="FFFFFF"/>
        <w:spacing w:before="0" w:beforeAutospacing="0" w:after="144" w:afterAutospacing="0" w:line="360" w:lineRule="atLeast"/>
        <w:ind w:left="48" w:right="48"/>
        <w:jc w:val="both"/>
        <w:rPr>
          <w:rFonts w:ascii="Verdana" w:hAnsi="Verdana"/>
          <w:color w:val="000000"/>
          <w:sz w:val="21"/>
          <w:szCs w:val="21"/>
        </w:rPr>
      </w:pPr>
      <w:proofErr w:type="gramStart"/>
      <w:r>
        <w:rPr>
          <w:rFonts w:ascii="Verdana" w:hAnsi="Verdana"/>
          <w:color w:val="000000"/>
          <w:sz w:val="21"/>
          <w:szCs w:val="21"/>
        </w:rPr>
        <w:t>npm</w:t>
      </w:r>
      <w:proofErr w:type="gramEnd"/>
      <w:r>
        <w:rPr>
          <w:rFonts w:ascii="Verdana" w:hAnsi="Verdana"/>
          <w:color w:val="000000"/>
          <w:sz w:val="21"/>
          <w:szCs w:val="21"/>
        </w:rPr>
        <w:t xml:space="preserve"> stands for Node Package Manager. </w:t>
      </w:r>
      <w:proofErr w:type="gramStart"/>
      <w:r>
        <w:rPr>
          <w:rFonts w:ascii="Verdana" w:hAnsi="Verdana"/>
          <w:color w:val="000000"/>
          <w:sz w:val="21"/>
          <w:szCs w:val="21"/>
        </w:rPr>
        <w:t>npm</w:t>
      </w:r>
      <w:proofErr w:type="gramEnd"/>
      <w:r>
        <w:rPr>
          <w:rFonts w:ascii="Verdana" w:hAnsi="Verdana"/>
          <w:color w:val="000000"/>
          <w:sz w:val="21"/>
          <w:szCs w:val="21"/>
        </w:rPr>
        <w:t xml:space="preserve"> provides following two main functionalities:</w:t>
      </w:r>
    </w:p>
    <w:p w:rsidR="00087BE8" w:rsidRDefault="00087BE8" w:rsidP="00087BE8">
      <w:pPr>
        <w:pStyle w:val="NormalWeb"/>
        <w:numPr>
          <w:ilvl w:val="0"/>
          <w:numId w:val="3"/>
        </w:numPr>
        <w:shd w:val="clear" w:color="auto" w:fill="FFFFFF"/>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Online repositories for node.js packages/modules which are searchable on </w:t>
      </w:r>
      <w:hyperlink r:id="rId7" w:history="1">
        <w:r>
          <w:rPr>
            <w:rStyle w:val="Hyperlink"/>
            <w:rFonts w:ascii="Verdana" w:hAnsi="Verdana"/>
            <w:color w:val="016C22"/>
            <w:sz w:val="21"/>
            <w:szCs w:val="21"/>
            <w:u w:val="none"/>
          </w:rPr>
          <w:t>search.nodejs.org</w:t>
        </w:r>
      </w:hyperlink>
    </w:p>
    <w:p w:rsidR="00087BE8" w:rsidRDefault="00087BE8" w:rsidP="00087BE8">
      <w:pPr>
        <w:pStyle w:val="NormalWeb"/>
        <w:numPr>
          <w:ilvl w:val="0"/>
          <w:numId w:val="3"/>
        </w:numPr>
        <w:shd w:val="clear" w:color="auto" w:fill="FFFFFF"/>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Command line utility to install packages, do version management and dependency management of Node.js packages.</w:t>
      </w:r>
    </w:p>
    <w:p w:rsidR="00087BE8" w:rsidRDefault="00087BE8" w:rsidP="00087BE8">
      <w:pPr>
        <w:pStyle w:val="NormalWeb"/>
        <w:shd w:val="clear" w:color="auto" w:fill="FFFFFF"/>
        <w:spacing w:before="0" w:beforeAutospacing="0" w:after="144" w:afterAutospacing="0" w:line="360" w:lineRule="atLeast"/>
        <w:ind w:right="48"/>
        <w:jc w:val="both"/>
        <w:rPr>
          <w:rFonts w:ascii="Verdana" w:hAnsi="Verdana"/>
          <w:color w:val="000000"/>
          <w:sz w:val="21"/>
          <w:szCs w:val="21"/>
        </w:rPr>
      </w:pPr>
    </w:p>
    <w:p w:rsidR="00087BE8" w:rsidRDefault="00087BE8" w:rsidP="00087BE8">
      <w:pPr>
        <w:pStyle w:val="NormalWeb"/>
        <w:shd w:val="clear" w:color="auto" w:fill="FFFFFF"/>
        <w:spacing w:before="0" w:beforeAutospacing="0" w:after="144" w:afterAutospacing="0" w:line="360" w:lineRule="atLeast"/>
        <w:ind w:right="48"/>
        <w:jc w:val="both"/>
        <w:rPr>
          <w:rFonts w:ascii="Verdana" w:hAnsi="Verdana"/>
          <w:color w:val="000000"/>
          <w:sz w:val="21"/>
          <w:szCs w:val="21"/>
        </w:rPr>
      </w:pPr>
    </w:p>
    <w:p w:rsidR="00087BE8" w:rsidRPr="00087BE8" w:rsidRDefault="00087BE8" w:rsidP="00087BE8">
      <w:pPr>
        <w:pStyle w:val="ListParagraph"/>
        <w:spacing w:after="0" w:line="240" w:lineRule="auto"/>
        <w:rPr>
          <w:rFonts w:ascii="Times New Roman" w:eastAsia="Times New Roman" w:hAnsi="Times New Roman" w:cs="Times New Roman"/>
          <w:sz w:val="24"/>
          <w:szCs w:val="24"/>
        </w:rPr>
      </w:pPr>
      <w:r w:rsidRPr="00087BE8">
        <w:rPr>
          <w:rFonts w:ascii="Times New Roman" w:eastAsia="Times New Roman" w:hAnsi="Times New Roman" w:cs="Times New Roman"/>
          <w:sz w:val="24"/>
          <w:szCs w:val="24"/>
        </w:rPr>
        <w:t>What is global installation of dependencies?</w:t>
      </w:r>
    </w:p>
    <w:p w:rsidR="00087BE8" w:rsidRPr="00087BE8" w:rsidRDefault="00087BE8" w:rsidP="00087BE8">
      <w:pPr>
        <w:pStyle w:val="ListParagraph"/>
        <w:shd w:val="clear" w:color="auto" w:fill="FFFFFF"/>
        <w:spacing w:after="144" w:line="360" w:lineRule="atLeast"/>
        <w:ind w:right="48"/>
        <w:jc w:val="both"/>
        <w:rPr>
          <w:rFonts w:ascii="Verdana" w:eastAsia="Times New Roman" w:hAnsi="Verdana" w:cs="Times New Roman"/>
          <w:color w:val="000000"/>
          <w:sz w:val="21"/>
          <w:szCs w:val="21"/>
        </w:rPr>
      </w:pPr>
      <w:r w:rsidRPr="00087BE8">
        <w:rPr>
          <w:rFonts w:ascii="Verdana" w:eastAsia="Times New Roman" w:hAnsi="Verdana" w:cs="Times New Roman"/>
          <w:color w:val="000000"/>
          <w:sz w:val="21"/>
          <w:szCs w:val="21"/>
        </w:rPr>
        <w:t>Globally installed packages/dependencies are stored in </w:t>
      </w:r>
      <w:r w:rsidRPr="00087BE8">
        <w:rPr>
          <w:rFonts w:ascii="Verdana" w:eastAsia="Times New Roman" w:hAnsi="Verdana" w:cs="Times New Roman"/>
          <w:b/>
          <w:bCs/>
          <w:color w:val="000000"/>
          <w:sz w:val="21"/>
          <w:szCs w:val="21"/>
        </w:rPr>
        <w:t>&lt;user-directory&gt;</w:t>
      </w:r>
      <w:r w:rsidRPr="00087BE8">
        <w:rPr>
          <w:rFonts w:ascii="Verdana" w:eastAsia="Times New Roman" w:hAnsi="Verdana" w:cs="Times New Roman"/>
          <w:color w:val="000000"/>
          <w:sz w:val="21"/>
          <w:szCs w:val="21"/>
        </w:rPr>
        <w:t xml:space="preserve">/npm directory. Such dependencies can be used in CLI (Command Line Interface) function of any node.js but can not be imported using </w:t>
      </w:r>
      <w:proofErr w:type="gramStart"/>
      <w:r w:rsidRPr="00087BE8">
        <w:rPr>
          <w:rFonts w:ascii="Verdana" w:eastAsia="Times New Roman" w:hAnsi="Verdana" w:cs="Times New Roman"/>
          <w:color w:val="000000"/>
          <w:sz w:val="21"/>
          <w:szCs w:val="21"/>
        </w:rPr>
        <w:t>require(</w:t>
      </w:r>
      <w:proofErr w:type="gramEnd"/>
      <w:r w:rsidRPr="00087BE8">
        <w:rPr>
          <w:rFonts w:ascii="Verdana" w:eastAsia="Times New Roman" w:hAnsi="Verdana" w:cs="Times New Roman"/>
          <w:color w:val="000000"/>
          <w:sz w:val="21"/>
          <w:szCs w:val="21"/>
        </w:rPr>
        <w:t>) in Node application directly. To install a Node project globally use -g flag.</w:t>
      </w:r>
    </w:p>
    <w:p w:rsidR="00087BE8" w:rsidRPr="00087BE8" w:rsidRDefault="00087BE8" w:rsidP="00087BE8">
      <w:pPr>
        <w:pStyle w:val="ListParagraph"/>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087BE8">
        <w:rPr>
          <w:rFonts w:ascii="Consolas" w:eastAsia="Times New Roman" w:hAnsi="Consolas" w:cs="Consolas"/>
          <w:color w:val="313131"/>
          <w:sz w:val="18"/>
          <w:szCs w:val="18"/>
        </w:rPr>
        <w:t xml:space="preserve">C:\Nodejs_WorkSpace&gt;npm </w:t>
      </w:r>
      <w:proofErr w:type="gramStart"/>
      <w:r w:rsidRPr="00087BE8">
        <w:rPr>
          <w:rFonts w:ascii="Consolas" w:eastAsia="Times New Roman" w:hAnsi="Consolas" w:cs="Consolas"/>
          <w:color w:val="313131"/>
          <w:sz w:val="18"/>
          <w:szCs w:val="18"/>
        </w:rPr>
        <w:t>install</w:t>
      </w:r>
      <w:proofErr w:type="gramEnd"/>
      <w:r w:rsidRPr="00087BE8">
        <w:rPr>
          <w:rFonts w:ascii="Consolas" w:eastAsia="Times New Roman" w:hAnsi="Consolas" w:cs="Consolas"/>
          <w:color w:val="313131"/>
          <w:sz w:val="18"/>
          <w:szCs w:val="18"/>
        </w:rPr>
        <w:t xml:space="preserve"> express -g</w:t>
      </w:r>
    </w:p>
    <w:p w:rsidR="00087BE8" w:rsidRDefault="00087BE8" w:rsidP="00087BE8">
      <w:pPr>
        <w:shd w:val="clear" w:color="auto" w:fill="FFFFFF"/>
        <w:spacing w:after="144" w:line="360" w:lineRule="atLeast"/>
        <w:ind w:right="48"/>
        <w:jc w:val="both"/>
        <w:rPr>
          <w:rFonts w:ascii="Verdana" w:eastAsia="Times New Roman" w:hAnsi="Verdana" w:cs="Times New Roman"/>
          <w:color w:val="000000"/>
          <w:sz w:val="21"/>
          <w:szCs w:val="21"/>
        </w:rPr>
      </w:pPr>
    </w:p>
    <w:p w:rsidR="00087BE8" w:rsidRPr="00087BE8" w:rsidRDefault="00087BE8" w:rsidP="00087BE8">
      <w:pPr>
        <w:spacing w:after="0" w:line="240" w:lineRule="auto"/>
        <w:rPr>
          <w:rFonts w:ascii="Times New Roman" w:eastAsia="Times New Roman" w:hAnsi="Times New Roman" w:cs="Times New Roman"/>
          <w:sz w:val="24"/>
          <w:szCs w:val="24"/>
        </w:rPr>
      </w:pPr>
      <w:r w:rsidRPr="00087BE8">
        <w:rPr>
          <w:rFonts w:ascii="Times New Roman" w:eastAsia="Times New Roman" w:hAnsi="Times New Roman" w:cs="Times New Roman"/>
          <w:sz w:val="24"/>
          <w:szCs w:val="24"/>
        </w:rPr>
        <w:t>What is local installation of dependencies?</w:t>
      </w:r>
    </w:p>
    <w:p w:rsidR="00087BE8" w:rsidRP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r w:rsidRPr="00087BE8">
        <w:rPr>
          <w:rFonts w:ascii="Verdana" w:eastAsia="Times New Roman" w:hAnsi="Verdana" w:cs="Times New Roman"/>
          <w:color w:val="000000"/>
          <w:sz w:val="21"/>
          <w:szCs w:val="21"/>
        </w:rPr>
        <w:t xml:space="preserve">By default, npm installs any dependency in the local mode. Here local mode refers to the package installation in node_modules directory lying in the folder where Node application is present. Locally deployed packages are accessible via </w:t>
      </w:r>
      <w:proofErr w:type="gramStart"/>
      <w:r w:rsidRPr="00087BE8">
        <w:rPr>
          <w:rFonts w:ascii="Verdana" w:eastAsia="Times New Roman" w:hAnsi="Verdana" w:cs="Times New Roman"/>
          <w:color w:val="000000"/>
          <w:sz w:val="21"/>
          <w:szCs w:val="21"/>
        </w:rPr>
        <w:t>require(</w:t>
      </w:r>
      <w:proofErr w:type="gramEnd"/>
      <w:r w:rsidRPr="00087BE8">
        <w:rPr>
          <w:rFonts w:ascii="Verdana" w:eastAsia="Times New Roman" w:hAnsi="Verdana" w:cs="Times New Roman"/>
          <w:color w:val="000000"/>
          <w:sz w:val="21"/>
          <w:szCs w:val="21"/>
        </w:rPr>
        <w:t>). To install a Node project locally following is the syntax.</w:t>
      </w:r>
    </w:p>
    <w:p w:rsidR="00087BE8" w:rsidRPr="00087BE8" w:rsidRDefault="00087BE8" w:rsidP="00087BE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087BE8">
        <w:rPr>
          <w:rFonts w:ascii="Consolas" w:eastAsia="Times New Roman" w:hAnsi="Consolas" w:cs="Consolas"/>
          <w:color w:val="313131"/>
          <w:sz w:val="18"/>
          <w:szCs w:val="18"/>
        </w:rPr>
        <w:t xml:space="preserve">C:\Nodejs_WorkSpace&gt;npm </w:t>
      </w:r>
      <w:proofErr w:type="gramStart"/>
      <w:r w:rsidRPr="00087BE8">
        <w:rPr>
          <w:rFonts w:ascii="Consolas" w:eastAsia="Times New Roman" w:hAnsi="Consolas" w:cs="Consolas"/>
          <w:color w:val="313131"/>
          <w:sz w:val="18"/>
          <w:szCs w:val="18"/>
        </w:rPr>
        <w:t>install</w:t>
      </w:r>
      <w:proofErr w:type="gramEnd"/>
      <w:r w:rsidRPr="00087BE8">
        <w:rPr>
          <w:rFonts w:ascii="Consolas" w:eastAsia="Times New Roman" w:hAnsi="Consolas" w:cs="Consolas"/>
          <w:color w:val="313131"/>
          <w:sz w:val="18"/>
          <w:szCs w:val="18"/>
        </w:rPr>
        <w:t xml:space="preserve"> express</w:t>
      </w:r>
    </w:p>
    <w:p w:rsidR="00087BE8" w:rsidRDefault="00087BE8" w:rsidP="00087BE8">
      <w:pPr>
        <w:shd w:val="clear" w:color="auto" w:fill="FFFFFF"/>
        <w:spacing w:after="144" w:line="360" w:lineRule="atLeast"/>
        <w:ind w:right="48"/>
        <w:jc w:val="both"/>
        <w:rPr>
          <w:rFonts w:ascii="Verdana" w:eastAsia="Times New Roman" w:hAnsi="Verdana" w:cs="Times New Roman"/>
          <w:color w:val="000000"/>
          <w:sz w:val="21"/>
          <w:szCs w:val="21"/>
        </w:rPr>
      </w:pPr>
    </w:p>
    <w:p w:rsidR="00087BE8" w:rsidRPr="00087BE8" w:rsidRDefault="00087BE8" w:rsidP="00087BE8">
      <w:pPr>
        <w:spacing w:after="0" w:line="240" w:lineRule="auto"/>
        <w:rPr>
          <w:rFonts w:ascii="Times New Roman" w:eastAsia="Times New Roman" w:hAnsi="Times New Roman" w:cs="Times New Roman"/>
          <w:sz w:val="24"/>
          <w:szCs w:val="24"/>
        </w:rPr>
      </w:pPr>
      <w:r w:rsidRPr="00087BE8">
        <w:rPr>
          <w:rFonts w:ascii="Times New Roman" w:eastAsia="Times New Roman" w:hAnsi="Times New Roman" w:cs="Times New Roman"/>
          <w:sz w:val="24"/>
          <w:szCs w:val="24"/>
        </w:rPr>
        <w:t>How to check the already installed dependencies which are globally installed using npm?</w:t>
      </w:r>
    </w:p>
    <w:p w:rsidR="00087BE8" w:rsidRP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r w:rsidRPr="00087BE8">
        <w:rPr>
          <w:rFonts w:ascii="Verdana" w:eastAsia="Times New Roman" w:hAnsi="Verdana" w:cs="Times New Roman"/>
          <w:color w:val="000000"/>
          <w:sz w:val="21"/>
          <w:szCs w:val="21"/>
        </w:rPr>
        <w:t>Use the following command:</w:t>
      </w:r>
    </w:p>
    <w:p w:rsidR="00087BE8" w:rsidRPr="00087BE8" w:rsidRDefault="00087BE8" w:rsidP="00087BE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087BE8">
        <w:rPr>
          <w:rFonts w:ascii="Consolas" w:eastAsia="Times New Roman" w:hAnsi="Consolas" w:cs="Consolas"/>
          <w:color w:val="313131"/>
          <w:sz w:val="18"/>
          <w:szCs w:val="18"/>
        </w:rPr>
        <w:t>C:\Nodejs_WorkSpace&gt;npm ls -g</w:t>
      </w:r>
    </w:p>
    <w:p w:rsidR="00087BE8" w:rsidRDefault="00087BE8" w:rsidP="00087BE8">
      <w:pPr>
        <w:shd w:val="clear" w:color="auto" w:fill="FFFFFF"/>
        <w:spacing w:after="144" w:line="360" w:lineRule="atLeast"/>
        <w:ind w:right="48"/>
        <w:jc w:val="both"/>
        <w:rPr>
          <w:rFonts w:ascii="Verdana" w:eastAsia="Times New Roman" w:hAnsi="Verdana" w:cs="Times New Roman"/>
          <w:color w:val="000000"/>
          <w:sz w:val="21"/>
          <w:szCs w:val="21"/>
        </w:rPr>
      </w:pPr>
    </w:p>
    <w:p w:rsidR="00087BE8" w:rsidRPr="00087BE8" w:rsidRDefault="00087BE8" w:rsidP="00087BE8">
      <w:pPr>
        <w:spacing w:after="0" w:line="240" w:lineRule="auto"/>
        <w:rPr>
          <w:rFonts w:ascii="Times New Roman" w:eastAsia="Times New Roman" w:hAnsi="Times New Roman" w:cs="Times New Roman"/>
          <w:sz w:val="24"/>
          <w:szCs w:val="24"/>
        </w:rPr>
      </w:pPr>
      <w:r w:rsidRPr="00087BE8">
        <w:rPr>
          <w:rFonts w:ascii="Times New Roman" w:eastAsia="Times New Roman" w:hAnsi="Times New Roman" w:cs="Times New Roman"/>
          <w:sz w:val="24"/>
          <w:szCs w:val="24"/>
        </w:rPr>
        <w:lastRenderedPageBreak/>
        <w:t>What is Package.json?</w:t>
      </w:r>
    </w:p>
    <w:p w:rsidR="00087BE8" w:rsidRP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proofErr w:type="gramStart"/>
      <w:r w:rsidRPr="00087BE8">
        <w:rPr>
          <w:rFonts w:ascii="Verdana" w:eastAsia="Times New Roman" w:hAnsi="Verdana" w:cs="Times New Roman"/>
          <w:color w:val="000000"/>
          <w:sz w:val="21"/>
          <w:szCs w:val="21"/>
        </w:rPr>
        <w:t>package.json</w:t>
      </w:r>
      <w:proofErr w:type="gramEnd"/>
      <w:r w:rsidRPr="00087BE8">
        <w:rPr>
          <w:rFonts w:ascii="Verdana" w:eastAsia="Times New Roman" w:hAnsi="Verdana" w:cs="Times New Roman"/>
          <w:color w:val="000000"/>
          <w:sz w:val="21"/>
          <w:szCs w:val="21"/>
        </w:rPr>
        <w:t xml:space="preserve"> is present in the root directory of any Node application/module and is used to define the properties of a package.</w:t>
      </w:r>
    </w:p>
    <w:p w:rsidR="00087BE8" w:rsidRDefault="00087BE8" w:rsidP="00087BE8">
      <w:pPr>
        <w:shd w:val="clear" w:color="auto" w:fill="FFFFFF"/>
        <w:spacing w:after="144" w:line="360" w:lineRule="atLeast"/>
        <w:ind w:right="48"/>
        <w:jc w:val="both"/>
        <w:rPr>
          <w:rFonts w:ascii="Verdana" w:eastAsia="Times New Roman" w:hAnsi="Verdana" w:cs="Times New Roman"/>
          <w:color w:val="000000"/>
          <w:sz w:val="21"/>
          <w:szCs w:val="21"/>
        </w:rPr>
      </w:pPr>
    </w:p>
    <w:p w:rsidR="00087BE8" w:rsidRPr="00087BE8" w:rsidRDefault="00087BE8" w:rsidP="00087BE8">
      <w:pPr>
        <w:spacing w:after="0" w:line="240" w:lineRule="auto"/>
        <w:rPr>
          <w:rFonts w:ascii="Times New Roman" w:eastAsia="Times New Roman" w:hAnsi="Times New Roman" w:cs="Times New Roman"/>
          <w:sz w:val="24"/>
          <w:szCs w:val="24"/>
        </w:rPr>
      </w:pPr>
      <w:r w:rsidRPr="00087BE8">
        <w:rPr>
          <w:rFonts w:ascii="Times New Roman" w:eastAsia="Times New Roman" w:hAnsi="Times New Roman" w:cs="Times New Roman"/>
          <w:sz w:val="24"/>
          <w:szCs w:val="24"/>
        </w:rPr>
        <w:t>Name some of the attributes of package.json?</w:t>
      </w:r>
    </w:p>
    <w:p w:rsidR="00087BE8" w:rsidRP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r w:rsidRPr="00087BE8">
        <w:rPr>
          <w:rFonts w:ascii="Verdana" w:eastAsia="Times New Roman" w:hAnsi="Verdana" w:cs="Times New Roman"/>
          <w:color w:val="000000"/>
          <w:sz w:val="21"/>
          <w:szCs w:val="21"/>
        </w:rPr>
        <w:t>Following are the attributes of Package.json</w:t>
      </w:r>
    </w:p>
    <w:p w:rsidR="00087BE8" w:rsidRPr="00087BE8" w:rsidRDefault="00087BE8" w:rsidP="00087BE8">
      <w:pPr>
        <w:numPr>
          <w:ilvl w:val="0"/>
          <w:numId w:val="4"/>
        </w:numPr>
        <w:shd w:val="clear" w:color="auto" w:fill="FFFFFF"/>
        <w:spacing w:after="144" w:line="360" w:lineRule="atLeast"/>
        <w:ind w:left="768" w:right="48"/>
        <w:jc w:val="both"/>
        <w:rPr>
          <w:rFonts w:ascii="Verdana" w:eastAsia="Times New Roman" w:hAnsi="Verdana" w:cs="Times New Roman"/>
          <w:color w:val="000000"/>
          <w:sz w:val="21"/>
          <w:szCs w:val="21"/>
        </w:rPr>
      </w:pPr>
      <w:r w:rsidRPr="00087BE8">
        <w:rPr>
          <w:rFonts w:ascii="Verdana" w:eastAsia="Times New Roman" w:hAnsi="Verdana" w:cs="Times New Roman"/>
          <w:b/>
          <w:bCs/>
          <w:color w:val="000000"/>
          <w:sz w:val="21"/>
          <w:szCs w:val="21"/>
        </w:rPr>
        <w:t>name</w:t>
      </w:r>
      <w:r w:rsidRPr="00087BE8">
        <w:rPr>
          <w:rFonts w:ascii="Verdana" w:eastAsia="Times New Roman" w:hAnsi="Verdana" w:cs="Times New Roman"/>
          <w:color w:val="000000"/>
          <w:sz w:val="21"/>
          <w:szCs w:val="21"/>
        </w:rPr>
        <w:t> - name of the package</w:t>
      </w:r>
    </w:p>
    <w:p w:rsidR="00087BE8" w:rsidRPr="00087BE8" w:rsidRDefault="00087BE8" w:rsidP="00087BE8">
      <w:pPr>
        <w:numPr>
          <w:ilvl w:val="0"/>
          <w:numId w:val="4"/>
        </w:numPr>
        <w:shd w:val="clear" w:color="auto" w:fill="FFFFFF"/>
        <w:spacing w:after="144" w:line="360" w:lineRule="atLeast"/>
        <w:ind w:left="768" w:right="48"/>
        <w:jc w:val="both"/>
        <w:rPr>
          <w:rFonts w:ascii="Verdana" w:eastAsia="Times New Roman" w:hAnsi="Verdana" w:cs="Times New Roman"/>
          <w:color w:val="000000"/>
          <w:sz w:val="21"/>
          <w:szCs w:val="21"/>
        </w:rPr>
      </w:pPr>
      <w:r w:rsidRPr="00087BE8">
        <w:rPr>
          <w:rFonts w:ascii="Verdana" w:eastAsia="Times New Roman" w:hAnsi="Verdana" w:cs="Times New Roman"/>
          <w:b/>
          <w:bCs/>
          <w:color w:val="000000"/>
          <w:sz w:val="21"/>
          <w:szCs w:val="21"/>
        </w:rPr>
        <w:t>version</w:t>
      </w:r>
      <w:r w:rsidRPr="00087BE8">
        <w:rPr>
          <w:rFonts w:ascii="Verdana" w:eastAsia="Times New Roman" w:hAnsi="Verdana" w:cs="Times New Roman"/>
          <w:color w:val="000000"/>
          <w:sz w:val="21"/>
          <w:szCs w:val="21"/>
        </w:rPr>
        <w:t> - version of the package</w:t>
      </w:r>
    </w:p>
    <w:p w:rsidR="00087BE8" w:rsidRPr="00087BE8" w:rsidRDefault="00087BE8" w:rsidP="00087BE8">
      <w:pPr>
        <w:numPr>
          <w:ilvl w:val="0"/>
          <w:numId w:val="4"/>
        </w:numPr>
        <w:shd w:val="clear" w:color="auto" w:fill="FFFFFF"/>
        <w:spacing w:after="144" w:line="360" w:lineRule="atLeast"/>
        <w:ind w:left="768" w:right="48"/>
        <w:jc w:val="both"/>
        <w:rPr>
          <w:rFonts w:ascii="Verdana" w:eastAsia="Times New Roman" w:hAnsi="Verdana" w:cs="Times New Roman"/>
          <w:color w:val="000000"/>
          <w:sz w:val="21"/>
          <w:szCs w:val="21"/>
        </w:rPr>
      </w:pPr>
      <w:r w:rsidRPr="00087BE8">
        <w:rPr>
          <w:rFonts w:ascii="Verdana" w:eastAsia="Times New Roman" w:hAnsi="Verdana" w:cs="Times New Roman"/>
          <w:b/>
          <w:bCs/>
          <w:color w:val="000000"/>
          <w:sz w:val="21"/>
          <w:szCs w:val="21"/>
        </w:rPr>
        <w:t>description</w:t>
      </w:r>
      <w:r w:rsidRPr="00087BE8">
        <w:rPr>
          <w:rFonts w:ascii="Verdana" w:eastAsia="Times New Roman" w:hAnsi="Verdana" w:cs="Times New Roman"/>
          <w:color w:val="000000"/>
          <w:sz w:val="21"/>
          <w:szCs w:val="21"/>
        </w:rPr>
        <w:t> - description of the package</w:t>
      </w:r>
    </w:p>
    <w:p w:rsidR="00087BE8" w:rsidRPr="00087BE8" w:rsidRDefault="00087BE8" w:rsidP="00087BE8">
      <w:pPr>
        <w:numPr>
          <w:ilvl w:val="0"/>
          <w:numId w:val="4"/>
        </w:numPr>
        <w:shd w:val="clear" w:color="auto" w:fill="FFFFFF"/>
        <w:spacing w:after="144" w:line="360" w:lineRule="atLeast"/>
        <w:ind w:left="768" w:right="48"/>
        <w:jc w:val="both"/>
        <w:rPr>
          <w:rFonts w:ascii="Verdana" w:eastAsia="Times New Roman" w:hAnsi="Verdana" w:cs="Times New Roman"/>
          <w:color w:val="000000"/>
          <w:sz w:val="21"/>
          <w:szCs w:val="21"/>
        </w:rPr>
      </w:pPr>
      <w:r w:rsidRPr="00087BE8">
        <w:rPr>
          <w:rFonts w:ascii="Verdana" w:eastAsia="Times New Roman" w:hAnsi="Verdana" w:cs="Times New Roman"/>
          <w:b/>
          <w:bCs/>
          <w:color w:val="000000"/>
          <w:sz w:val="21"/>
          <w:szCs w:val="21"/>
        </w:rPr>
        <w:t>homepage</w:t>
      </w:r>
      <w:r w:rsidRPr="00087BE8">
        <w:rPr>
          <w:rFonts w:ascii="Verdana" w:eastAsia="Times New Roman" w:hAnsi="Verdana" w:cs="Times New Roman"/>
          <w:color w:val="000000"/>
          <w:sz w:val="21"/>
          <w:szCs w:val="21"/>
        </w:rPr>
        <w:t> - homepage of the package</w:t>
      </w:r>
    </w:p>
    <w:p w:rsidR="00087BE8" w:rsidRPr="00087BE8" w:rsidRDefault="00087BE8" w:rsidP="00087BE8">
      <w:pPr>
        <w:numPr>
          <w:ilvl w:val="0"/>
          <w:numId w:val="4"/>
        </w:numPr>
        <w:shd w:val="clear" w:color="auto" w:fill="FFFFFF"/>
        <w:spacing w:after="144" w:line="360" w:lineRule="atLeast"/>
        <w:ind w:left="768" w:right="48"/>
        <w:jc w:val="both"/>
        <w:rPr>
          <w:rFonts w:ascii="Verdana" w:eastAsia="Times New Roman" w:hAnsi="Verdana" w:cs="Times New Roman"/>
          <w:color w:val="000000"/>
          <w:sz w:val="21"/>
          <w:szCs w:val="21"/>
        </w:rPr>
      </w:pPr>
      <w:r w:rsidRPr="00087BE8">
        <w:rPr>
          <w:rFonts w:ascii="Verdana" w:eastAsia="Times New Roman" w:hAnsi="Verdana" w:cs="Times New Roman"/>
          <w:b/>
          <w:bCs/>
          <w:color w:val="000000"/>
          <w:sz w:val="21"/>
          <w:szCs w:val="21"/>
        </w:rPr>
        <w:t>author</w:t>
      </w:r>
      <w:r w:rsidRPr="00087BE8">
        <w:rPr>
          <w:rFonts w:ascii="Verdana" w:eastAsia="Times New Roman" w:hAnsi="Verdana" w:cs="Times New Roman"/>
          <w:color w:val="000000"/>
          <w:sz w:val="21"/>
          <w:szCs w:val="21"/>
        </w:rPr>
        <w:t> - author of the package</w:t>
      </w:r>
    </w:p>
    <w:p w:rsidR="00087BE8" w:rsidRPr="00087BE8" w:rsidRDefault="00087BE8" w:rsidP="00087BE8">
      <w:pPr>
        <w:numPr>
          <w:ilvl w:val="0"/>
          <w:numId w:val="4"/>
        </w:numPr>
        <w:shd w:val="clear" w:color="auto" w:fill="FFFFFF"/>
        <w:spacing w:after="144" w:line="360" w:lineRule="atLeast"/>
        <w:ind w:left="768" w:right="48"/>
        <w:jc w:val="both"/>
        <w:rPr>
          <w:rFonts w:ascii="Verdana" w:eastAsia="Times New Roman" w:hAnsi="Verdana" w:cs="Times New Roman"/>
          <w:color w:val="000000"/>
          <w:sz w:val="21"/>
          <w:szCs w:val="21"/>
        </w:rPr>
      </w:pPr>
      <w:r w:rsidRPr="00087BE8">
        <w:rPr>
          <w:rFonts w:ascii="Verdana" w:eastAsia="Times New Roman" w:hAnsi="Verdana" w:cs="Times New Roman"/>
          <w:b/>
          <w:bCs/>
          <w:color w:val="000000"/>
          <w:sz w:val="21"/>
          <w:szCs w:val="21"/>
        </w:rPr>
        <w:t>contributors</w:t>
      </w:r>
      <w:r w:rsidRPr="00087BE8">
        <w:rPr>
          <w:rFonts w:ascii="Verdana" w:eastAsia="Times New Roman" w:hAnsi="Verdana" w:cs="Times New Roman"/>
          <w:color w:val="000000"/>
          <w:sz w:val="21"/>
          <w:szCs w:val="21"/>
        </w:rPr>
        <w:t> - name of the contributors to the package</w:t>
      </w:r>
    </w:p>
    <w:p w:rsidR="00087BE8" w:rsidRPr="00087BE8" w:rsidRDefault="00087BE8" w:rsidP="00087BE8">
      <w:pPr>
        <w:numPr>
          <w:ilvl w:val="0"/>
          <w:numId w:val="4"/>
        </w:numPr>
        <w:shd w:val="clear" w:color="auto" w:fill="FFFFFF"/>
        <w:spacing w:after="144" w:line="360" w:lineRule="atLeast"/>
        <w:ind w:left="768" w:right="48"/>
        <w:jc w:val="both"/>
        <w:rPr>
          <w:rFonts w:ascii="Verdana" w:eastAsia="Times New Roman" w:hAnsi="Verdana" w:cs="Times New Roman"/>
          <w:color w:val="000000"/>
          <w:sz w:val="21"/>
          <w:szCs w:val="21"/>
        </w:rPr>
      </w:pPr>
      <w:proofErr w:type="gramStart"/>
      <w:r w:rsidRPr="00087BE8">
        <w:rPr>
          <w:rFonts w:ascii="Verdana" w:eastAsia="Times New Roman" w:hAnsi="Verdana" w:cs="Times New Roman"/>
          <w:b/>
          <w:bCs/>
          <w:color w:val="000000"/>
          <w:sz w:val="21"/>
          <w:szCs w:val="21"/>
        </w:rPr>
        <w:t>dependencies</w:t>
      </w:r>
      <w:proofErr w:type="gramEnd"/>
      <w:r w:rsidRPr="00087BE8">
        <w:rPr>
          <w:rFonts w:ascii="Verdana" w:eastAsia="Times New Roman" w:hAnsi="Verdana" w:cs="Times New Roman"/>
          <w:color w:val="000000"/>
          <w:sz w:val="21"/>
          <w:szCs w:val="21"/>
        </w:rPr>
        <w:t xml:space="preserve"> - list of dependencies. </w:t>
      </w:r>
      <w:proofErr w:type="gramStart"/>
      <w:r w:rsidRPr="00087BE8">
        <w:rPr>
          <w:rFonts w:ascii="Verdana" w:eastAsia="Times New Roman" w:hAnsi="Verdana" w:cs="Times New Roman"/>
          <w:color w:val="000000"/>
          <w:sz w:val="21"/>
          <w:szCs w:val="21"/>
        </w:rPr>
        <w:t>npm</w:t>
      </w:r>
      <w:proofErr w:type="gramEnd"/>
      <w:r w:rsidRPr="00087BE8">
        <w:rPr>
          <w:rFonts w:ascii="Verdana" w:eastAsia="Times New Roman" w:hAnsi="Verdana" w:cs="Times New Roman"/>
          <w:color w:val="000000"/>
          <w:sz w:val="21"/>
          <w:szCs w:val="21"/>
        </w:rPr>
        <w:t xml:space="preserve"> automatically installs all the dependencies mentioned here in the node_module folder of the package.</w:t>
      </w:r>
    </w:p>
    <w:p w:rsidR="00087BE8" w:rsidRPr="00087BE8" w:rsidRDefault="00087BE8" w:rsidP="00087BE8">
      <w:pPr>
        <w:numPr>
          <w:ilvl w:val="0"/>
          <w:numId w:val="4"/>
        </w:numPr>
        <w:shd w:val="clear" w:color="auto" w:fill="FFFFFF"/>
        <w:spacing w:after="144" w:line="360" w:lineRule="atLeast"/>
        <w:ind w:left="768" w:right="48"/>
        <w:jc w:val="both"/>
        <w:rPr>
          <w:rFonts w:ascii="Verdana" w:eastAsia="Times New Roman" w:hAnsi="Verdana" w:cs="Times New Roman"/>
          <w:color w:val="000000"/>
          <w:sz w:val="21"/>
          <w:szCs w:val="21"/>
        </w:rPr>
      </w:pPr>
      <w:r w:rsidRPr="00087BE8">
        <w:rPr>
          <w:rFonts w:ascii="Verdana" w:eastAsia="Times New Roman" w:hAnsi="Verdana" w:cs="Times New Roman"/>
          <w:b/>
          <w:bCs/>
          <w:color w:val="000000"/>
          <w:sz w:val="21"/>
          <w:szCs w:val="21"/>
        </w:rPr>
        <w:t>repository</w:t>
      </w:r>
      <w:r w:rsidRPr="00087BE8">
        <w:rPr>
          <w:rFonts w:ascii="Verdana" w:eastAsia="Times New Roman" w:hAnsi="Verdana" w:cs="Times New Roman"/>
          <w:color w:val="000000"/>
          <w:sz w:val="21"/>
          <w:szCs w:val="21"/>
        </w:rPr>
        <w:t> - repository type and url of the package</w:t>
      </w:r>
    </w:p>
    <w:p w:rsidR="00087BE8" w:rsidRPr="00087BE8" w:rsidRDefault="00087BE8" w:rsidP="00087BE8">
      <w:pPr>
        <w:numPr>
          <w:ilvl w:val="0"/>
          <w:numId w:val="4"/>
        </w:numPr>
        <w:shd w:val="clear" w:color="auto" w:fill="FFFFFF"/>
        <w:spacing w:after="144" w:line="360" w:lineRule="atLeast"/>
        <w:ind w:left="768" w:right="48"/>
        <w:jc w:val="both"/>
        <w:rPr>
          <w:rFonts w:ascii="Verdana" w:eastAsia="Times New Roman" w:hAnsi="Verdana" w:cs="Times New Roman"/>
          <w:color w:val="000000"/>
          <w:sz w:val="21"/>
          <w:szCs w:val="21"/>
        </w:rPr>
      </w:pPr>
      <w:r w:rsidRPr="00087BE8">
        <w:rPr>
          <w:rFonts w:ascii="Verdana" w:eastAsia="Times New Roman" w:hAnsi="Verdana" w:cs="Times New Roman"/>
          <w:b/>
          <w:bCs/>
          <w:color w:val="000000"/>
          <w:sz w:val="21"/>
          <w:szCs w:val="21"/>
        </w:rPr>
        <w:t>main</w:t>
      </w:r>
      <w:r w:rsidRPr="00087BE8">
        <w:rPr>
          <w:rFonts w:ascii="Verdana" w:eastAsia="Times New Roman" w:hAnsi="Verdana" w:cs="Times New Roman"/>
          <w:color w:val="000000"/>
          <w:sz w:val="21"/>
          <w:szCs w:val="21"/>
        </w:rPr>
        <w:t> - entry point of the package</w:t>
      </w:r>
    </w:p>
    <w:p w:rsidR="00087BE8" w:rsidRPr="00087BE8" w:rsidRDefault="00087BE8" w:rsidP="00087BE8">
      <w:pPr>
        <w:numPr>
          <w:ilvl w:val="0"/>
          <w:numId w:val="4"/>
        </w:numPr>
        <w:shd w:val="clear" w:color="auto" w:fill="FFFFFF"/>
        <w:spacing w:after="144" w:line="360" w:lineRule="atLeast"/>
        <w:ind w:left="768" w:right="48"/>
        <w:jc w:val="both"/>
        <w:rPr>
          <w:rFonts w:ascii="Verdana" w:eastAsia="Times New Roman" w:hAnsi="Verdana" w:cs="Times New Roman"/>
          <w:color w:val="000000"/>
          <w:sz w:val="21"/>
          <w:szCs w:val="21"/>
        </w:rPr>
      </w:pPr>
      <w:r w:rsidRPr="00087BE8">
        <w:rPr>
          <w:rFonts w:ascii="Verdana" w:eastAsia="Times New Roman" w:hAnsi="Verdana" w:cs="Times New Roman"/>
          <w:b/>
          <w:bCs/>
          <w:color w:val="000000"/>
          <w:sz w:val="21"/>
          <w:szCs w:val="21"/>
        </w:rPr>
        <w:t>keywords</w:t>
      </w:r>
      <w:r w:rsidRPr="00087BE8">
        <w:rPr>
          <w:rFonts w:ascii="Verdana" w:eastAsia="Times New Roman" w:hAnsi="Verdana" w:cs="Times New Roman"/>
          <w:color w:val="000000"/>
          <w:sz w:val="21"/>
          <w:szCs w:val="21"/>
        </w:rPr>
        <w:t> - keywords</w:t>
      </w:r>
    </w:p>
    <w:p w:rsidR="00087BE8" w:rsidRDefault="00087BE8" w:rsidP="00087BE8">
      <w:pPr>
        <w:shd w:val="clear" w:color="auto" w:fill="FFFFFF"/>
        <w:spacing w:after="144" w:line="360" w:lineRule="atLeast"/>
        <w:ind w:right="48"/>
        <w:jc w:val="both"/>
        <w:rPr>
          <w:rFonts w:ascii="Verdana" w:eastAsia="Times New Roman" w:hAnsi="Verdana" w:cs="Times New Roman"/>
          <w:color w:val="000000"/>
          <w:sz w:val="21"/>
          <w:szCs w:val="21"/>
        </w:rPr>
      </w:pPr>
    </w:p>
    <w:p w:rsidR="00087BE8" w:rsidRDefault="00087BE8" w:rsidP="00087BE8">
      <w:pPr>
        <w:shd w:val="clear" w:color="auto" w:fill="FFFFFF"/>
        <w:spacing w:after="144" w:line="360" w:lineRule="atLeast"/>
        <w:ind w:right="48"/>
        <w:jc w:val="both"/>
        <w:rPr>
          <w:rFonts w:ascii="Verdana" w:eastAsia="Times New Roman" w:hAnsi="Verdana" w:cs="Times New Roman"/>
          <w:color w:val="000000"/>
          <w:sz w:val="21"/>
          <w:szCs w:val="21"/>
        </w:rPr>
      </w:pPr>
    </w:p>
    <w:p w:rsidR="00087BE8" w:rsidRPr="00087BE8" w:rsidRDefault="00087BE8" w:rsidP="00087BE8">
      <w:pPr>
        <w:spacing w:after="0" w:line="240" w:lineRule="auto"/>
        <w:rPr>
          <w:rFonts w:ascii="Times New Roman" w:eastAsia="Times New Roman" w:hAnsi="Times New Roman" w:cs="Times New Roman"/>
          <w:sz w:val="24"/>
          <w:szCs w:val="24"/>
        </w:rPr>
      </w:pPr>
      <w:r w:rsidRPr="00087BE8">
        <w:rPr>
          <w:rFonts w:ascii="Times New Roman" w:eastAsia="Times New Roman" w:hAnsi="Times New Roman" w:cs="Times New Roman"/>
          <w:sz w:val="24"/>
          <w:szCs w:val="24"/>
        </w:rPr>
        <w:t>How to uninstall a dependency using npm?</w:t>
      </w:r>
    </w:p>
    <w:p w:rsidR="00087BE8" w:rsidRP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proofErr w:type="gramStart"/>
      <w:r w:rsidRPr="00087BE8">
        <w:rPr>
          <w:rFonts w:ascii="Verdana" w:eastAsia="Times New Roman" w:hAnsi="Verdana" w:cs="Times New Roman"/>
          <w:color w:val="000000"/>
          <w:sz w:val="21"/>
          <w:szCs w:val="21"/>
        </w:rPr>
        <w:t>Use following command to uninstall a module.</w:t>
      </w:r>
      <w:proofErr w:type="gramEnd"/>
    </w:p>
    <w:p w:rsidR="00087BE8" w:rsidRPr="00087BE8" w:rsidRDefault="00087BE8" w:rsidP="00087BE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087BE8">
        <w:rPr>
          <w:rFonts w:ascii="Consolas" w:eastAsia="Times New Roman" w:hAnsi="Consolas" w:cs="Consolas"/>
          <w:color w:val="313131"/>
          <w:sz w:val="18"/>
          <w:szCs w:val="18"/>
        </w:rPr>
        <w:t>C:\Nodejs_WorkSpace&gt;npm uninstall dependency-name</w:t>
      </w:r>
    </w:p>
    <w:p w:rsidR="00087BE8" w:rsidRDefault="00087BE8" w:rsidP="00087BE8">
      <w:pPr>
        <w:shd w:val="clear" w:color="auto" w:fill="FFFFFF"/>
        <w:spacing w:after="144" w:line="360" w:lineRule="atLeast"/>
        <w:ind w:right="48"/>
        <w:jc w:val="both"/>
        <w:rPr>
          <w:rFonts w:ascii="Verdana" w:eastAsia="Times New Roman" w:hAnsi="Verdana" w:cs="Times New Roman"/>
          <w:color w:val="000000"/>
          <w:sz w:val="21"/>
          <w:szCs w:val="21"/>
        </w:rPr>
      </w:pPr>
    </w:p>
    <w:p w:rsidR="00087BE8" w:rsidRPr="00087BE8" w:rsidRDefault="00087BE8" w:rsidP="00087BE8">
      <w:pPr>
        <w:spacing w:after="0" w:line="240" w:lineRule="auto"/>
        <w:rPr>
          <w:rFonts w:ascii="Times New Roman" w:eastAsia="Times New Roman" w:hAnsi="Times New Roman" w:cs="Times New Roman"/>
          <w:sz w:val="24"/>
          <w:szCs w:val="24"/>
        </w:rPr>
      </w:pPr>
      <w:r w:rsidRPr="00087BE8">
        <w:rPr>
          <w:rFonts w:ascii="Times New Roman" w:eastAsia="Times New Roman" w:hAnsi="Times New Roman" w:cs="Times New Roman"/>
          <w:sz w:val="24"/>
          <w:szCs w:val="24"/>
        </w:rPr>
        <w:t>How to update a dependency using npm?</w:t>
      </w:r>
    </w:p>
    <w:p w:rsidR="00087BE8" w:rsidRP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r w:rsidRPr="00087BE8">
        <w:rPr>
          <w:rFonts w:ascii="Verdana" w:eastAsia="Times New Roman" w:hAnsi="Verdana" w:cs="Times New Roman"/>
          <w:color w:val="000000"/>
          <w:sz w:val="21"/>
          <w:szCs w:val="21"/>
        </w:rPr>
        <w:t>Update package.json and change the version of the dependency which to be updated and run the following command.</w:t>
      </w:r>
    </w:p>
    <w:p w:rsidR="00087BE8" w:rsidRPr="00087BE8" w:rsidRDefault="00087BE8" w:rsidP="00087BE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087BE8">
        <w:rPr>
          <w:rFonts w:ascii="Consolas" w:eastAsia="Times New Roman" w:hAnsi="Consolas" w:cs="Consolas"/>
          <w:color w:val="313131"/>
          <w:sz w:val="18"/>
          <w:szCs w:val="18"/>
        </w:rPr>
        <w:t>C:\Nodejs_WorkSpace&gt;npm update</w:t>
      </w:r>
    </w:p>
    <w:p w:rsidR="00087BE8" w:rsidRDefault="00087BE8" w:rsidP="00087BE8">
      <w:pPr>
        <w:shd w:val="clear" w:color="auto" w:fill="FFFFFF"/>
        <w:spacing w:after="144" w:line="360" w:lineRule="atLeast"/>
        <w:ind w:right="48"/>
        <w:jc w:val="both"/>
        <w:rPr>
          <w:rFonts w:ascii="Verdana" w:eastAsia="Times New Roman" w:hAnsi="Verdana" w:cs="Times New Roman"/>
          <w:color w:val="000000"/>
          <w:sz w:val="21"/>
          <w:szCs w:val="21"/>
        </w:rPr>
      </w:pPr>
    </w:p>
    <w:p w:rsidR="00087BE8" w:rsidRPr="00087BE8" w:rsidRDefault="00087BE8" w:rsidP="00087BE8">
      <w:pPr>
        <w:spacing w:after="0" w:line="240" w:lineRule="auto"/>
        <w:rPr>
          <w:rFonts w:ascii="Times New Roman" w:eastAsia="Times New Roman" w:hAnsi="Times New Roman" w:cs="Times New Roman"/>
          <w:sz w:val="24"/>
          <w:szCs w:val="24"/>
        </w:rPr>
      </w:pPr>
      <w:r w:rsidRPr="00087BE8">
        <w:rPr>
          <w:rFonts w:ascii="Times New Roman" w:eastAsia="Times New Roman" w:hAnsi="Times New Roman" w:cs="Times New Roman"/>
          <w:sz w:val="24"/>
          <w:szCs w:val="24"/>
        </w:rPr>
        <w:t>What is Callback?</w:t>
      </w:r>
    </w:p>
    <w:p w:rsidR="00087BE8" w:rsidRP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r w:rsidRPr="00087BE8">
        <w:rPr>
          <w:rFonts w:ascii="Verdana" w:eastAsia="Times New Roman" w:hAnsi="Verdana" w:cs="Times New Roman"/>
          <w:color w:val="000000"/>
          <w:sz w:val="21"/>
          <w:szCs w:val="21"/>
        </w:rPr>
        <w:lastRenderedPageBreak/>
        <w:t xml:space="preserve">Callback is an asynchronous equivalent for a function. A callback function is called at the completion of a given task. Node makes heavy use of callbacks. All APIs of Node are written is such a way that they </w:t>
      </w:r>
      <w:proofErr w:type="gramStart"/>
      <w:r w:rsidRPr="00087BE8">
        <w:rPr>
          <w:rFonts w:ascii="Verdana" w:eastAsia="Times New Roman" w:hAnsi="Verdana" w:cs="Times New Roman"/>
          <w:color w:val="000000"/>
          <w:sz w:val="21"/>
          <w:szCs w:val="21"/>
        </w:rPr>
        <w:t>supports</w:t>
      </w:r>
      <w:proofErr w:type="gramEnd"/>
      <w:r w:rsidRPr="00087BE8">
        <w:rPr>
          <w:rFonts w:ascii="Verdana" w:eastAsia="Times New Roman" w:hAnsi="Verdana" w:cs="Times New Roman"/>
          <w:color w:val="000000"/>
          <w:sz w:val="21"/>
          <w:szCs w:val="21"/>
        </w:rPr>
        <w:t xml:space="preserve"> callbacks. For example, a function to read a file may start reading file and return the control to execution environment immidiately so that next instruction can be executed. Once file I/O is complete, it will call the callback function while passing the callback function, the content of the file as parameter. So there is no blocking or wait for File I/O. This makes Node.js highly scalable, as it can process high number of request without waiting for any function to return result.</w:t>
      </w:r>
    </w:p>
    <w:p w:rsidR="00087BE8" w:rsidRDefault="00087BE8" w:rsidP="00087BE8">
      <w:pPr>
        <w:shd w:val="clear" w:color="auto" w:fill="FFFFFF"/>
        <w:spacing w:after="144" w:line="360" w:lineRule="atLeast"/>
        <w:ind w:right="48"/>
        <w:jc w:val="both"/>
        <w:rPr>
          <w:rFonts w:ascii="Verdana" w:eastAsia="Times New Roman" w:hAnsi="Verdana" w:cs="Times New Roman"/>
          <w:color w:val="000000"/>
          <w:sz w:val="21"/>
          <w:szCs w:val="21"/>
        </w:rPr>
      </w:pPr>
    </w:p>
    <w:p w:rsidR="00087BE8" w:rsidRPr="00087BE8" w:rsidRDefault="00087BE8" w:rsidP="00087BE8">
      <w:pPr>
        <w:spacing w:after="0" w:line="240" w:lineRule="auto"/>
        <w:rPr>
          <w:rFonts w:ascii="Times New Roman" w:eastAsia="Times New Roman" w:hAnsi="Times New Roman" w:cs="Times New Roman"/>
          <w:sz w:val="24"/>
          <w:szCs w:val="24"/>
        </w:rPr>
      </w:pPr>
      <w:r w:rsidRPr="00087BE8">
        <w:rPr>
          <w:rFonts w:ascii="Times New Roman" w:eastAsia="Times New Roman" w:hAnsi="Times New Roman" w:cs="Times New Roman"/>
          <w:sz w:val="24"/>
          <w:szCs w:val="24"/>
        </w:rPr>
        <w:t>What is a blocking code?</w:t>
      </w:r>
    </w:p>
    <w:p w:rsidR="00087BE8" w:rsidRP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r w:rsidRPr="00087BE8">
        <w:rPr>
          <w:rFonts w:ascii="Verdana" w:eastAsia="Times New Roman" w:hAnsi="Verdana" w:cs="Times New Roman"/>
          <w:color w:val="000000"/>
          <w:sz w:val="21"/>
          <w:szCs w:val="21"/>
        </w:rPr>
        <w:t>If application has to wait for some I/O operation in order to complete its execution any further then the code responsible for waiting is known as blocking code.</w:t>
      </w:r>
    </w:p>
    <w:p w:rsidR="00087BE8" w:rsidRDefault="00087BE8" w:rsidP="00087BE8">
      <w:pPr>
        <w:shd w:val="clear" w:color="auto" w:fill="FFFFFF"/>
        <w:spacing w:after="144" w:line="360" w:lineRule="atLeast"/>
        <w:ind w:right="48"/>
        <w:jc w:val="both"/>
        <w:rPr>
          <w:rFonts w:ascii="Verdana" w:eastAsia="Times New Roman" w:hAnsi="Verdana" w:cs="Times New Roman"/>
          <w:color w:val="000000"/>
          <w:sz w:val="21"/>
          <w:szCs w:val="21"/>
        </w:rPr>
      </w:pPr>
    </w:p>
    <w:p w:rsidR="00087BE8" w:rsidRPr="00087BE8" w:rsidRDefault="00087BE8" w:rsidP="00087BE8">
      <w:pPr>
        <w:spacing w:after="0" w:line="240" w:lineRule="auto"/>
        <w:rPr>
          <w:rFonts w:ascii="Times New Roman" w:eastAsia="Times New Roman" w:hAnsi="Times New Roman" w:cs="Times New Roman"/>
          <w:sz w:val="24"/>
          <w:szCs w:val="24"/>
        </w:rPr>
      </w:pPr>
      <w:r w:rsidRPr="00087BE8">
        <w:rPr>
          <w:rFonts w:ascii="Times New Roman" w:eastAsia="Times New Roman" w:hAnsi="Times New Roman" w:cs="Times New Roman"/>
          <w:sz w:val="24"/>
          <w:szCs w:val="24"/>
        </w:rPr>
        <w:t>How Node prevents blocking code?</w:t>
      </w:r>
    </w:p>
    <w:p w:rsid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proofErr w:type="gramStart"/>
      <w:r w:rsidRPr="00087BE8">
        <w:rPr>
          <w:rFonts w:ascii="Verdana" w:eastAsia="Times New Roman" w:hAnsi="Verdana" w:cs="Times New Roman"/>
          <w:color w:val="000000"/>
          <w:sz w:val="21"/>
          <w:szCs w:val="21"/>
        </w:rPr>
        <w:t>By providing callback function.</w:t>
      </w:r>
      <w:proofErr w:type="gramEnd"/>
      <w:r w:rsidRPr="00087BE8">
        <w:rPr>
          <w:rFonts w:ascii="Verdana" w:eastAsia="Times New Roman" w:hAnsi="Verdana" w:cs="Times New Roman"/>
          <w:color w:val="000000"/>
          <w:sz w:val="21"/>
          <w:szCs w:val="21"/>
        </w:rPr>
        <w:t xml:space="preserve"> Callback function gets called whenever corresponding event triggered.</w:t>
      </w:r>
    </w:p>
    <w:p w:rsidR="00087BE8" w:rsidRP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087BE8" w:rsidRPr="00087BE8" w:rsidRDefault="00087BE8" w:rsidP="00087BE8">
      <w:pPr>
        <w:spacing w:after="0" w:line="240" w:lineRule="auto"/>
        <w:rPr>
          <w:rFonts w:ascii="Times New Roman" w:eastAsia="Times New Roman" w:hAnsi="Times New Roman" w:cs="Times New Roman"/>
          <w:sz w:val="24"/>
          <w:szCs w:val="24"/>
        </w:rPr>
      </w:pPr>
      <w:r w:rsidRPr="00087BE8">
        <w:rPr>
          <w:rFonts w:ascii="Times New Roman" w:eastAsia="Times New Roman" w:hAnsi="Times New Roman" w:cs="Times New Roman"/>
          <w:sz w:val="24"/>
          <w:szCs w:val="24"/>
        </w:rPr>
        <w:t>What is Event Loop?</w:t>
      </w:r>
    </w:p>
    <w:p w:rsid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r w:rsidRPr="00087BE8">
        <w:rPr>
          <w:rFonts w:ascii="Verdana" w:eastAsia="Times New Roman" w:hAnsi="Verdana" w:cs="Times New Roman"/>
          <w:color w:val="000000"/>
          <w:sz w:val="21"/>
          <w:szCs w:val="21"/>
        </w:rPr>
        <w:t xml:space="preserve">Node js is a single threaded application but it support concurrency via concept of event and callbacks. As every API of Node js are asynchronous and being a single thread, it uses async function calls to maintain the concurrency. Node uses observer pattern. Node thread keeps an event loop and whenever any </w:t>
      </w:r>
      <w:proofErr w:type="gramStart"/>
      <w:r w:rsidRPr="00087BE8">
        <w:rPr>
          <w:rFonts w:ascii="Verdana" w:eastAsia="Times New Roman" w:hAnsi="Verdana" w:cs="Times New Roman"/>
          <w:color w:val="000000"/>
          <w:sz w:val="21"/>
          <w:szCs w:val="21"/>
        </w:rPr>
        <w:t>task get</w:t>
      </w:r>
      <w:proofErr w:type="gramEnd"/>
      <w:r w:rsidRPr="00087BE8">
        <w:rPr>
          <w:rFonts w:ascii="Verdana" w:eastAsia="Times New Roman" w:hAnsi="Verdana" w:cs="Times New Roman"/>
          <w:color w:val="000000"/>
          <w:sz w:val="21"/>
          <w:szCs w:val="21"/>
        </w:rPr>
        <w:t xml:space="preserve"> completed, it fires the corresponding event which signals the event listener function to get executed.</w:t>
      </w:r>
    </w:p>
    <w:p w:rsid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087BE8" w:rsidRPr="00087BE8" w:rsidRDefault="00087BE8" w:rsidP="00087BE8">
      <w:pPr>
        <w:spacing w:after="0" w:line="240" w:lineRule="auto"/>
        <w:rPr>
          <w:rFonts w:ascii="Times New Roman" w:eastAsia="Times New Roman" w:hAnsi="Times New Roman" w:cs="Times New Roman"/>
          <w:sz w:val="24"/>
          <w:szCs w:val="24"/>
        </w:rPr>
      </w:pPr>
      <w:r w:rsidRPr="00087BE8">
        <w:rPr>
          <w:rFonts w:ascii="Times New Roman" w:eastAsia="Times New Roman" w:hAnsi="Times New Roman" w:cs="Times New Roman"/>
          <w:sz w:val="24"/>
          <w:szCs w:val="24"/>
        </w:rPr>
        <w:t>What is Event Emmitter?</w:t>
      </w:r>
    </w:p>
    <w:p w:rsidR="00087BE8" w:rsidRP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r w:rsidRPr="00087BE8">
        <w:rPr>
          <w:rFonts w:ascii="Verdana" w:eastAsia="Times New Roman" w:hAnsi="Verdana" w:cs="Times New Roman"/>
          <w:color w:val="000000"/>
          <w:sz w:val="21"/>
          <w:szCs w:val="21"/>
        </w:rPr>
        <w:t>EventEmitter class lies in </w:t>
      </w:r>
      <w:r w:rsidRPr="00087BE8">
        <w:rPr>
          <w:rFonts w:ascii="Verdana" w:eastAsia="Times New Roman" w:hAnsi="Verdana" w:cs="Times New Roman"/>
          <w:b/>
          <w:bCs/>
          <w:color w:val="000000"/>
          <w:sz w:val="21"/>
          <w:szCs w:val="21"/>
        </w:rPr>
        <w:t>events</w:t>
      </w:r>
      <w:r w:rsidRPr="00087BE8">
        <w:rPr>
          <w:rFonts w:ascii="Verdana" w:eastAsia="Times New Roman" w:hAnsi="Verdana" w:cs="Times New Roman"/>
          <w:color w:val="000000"/>
          <w:sz w:val="21"/>
          <w:szCs w:val="21"/>
        </w:rPr>
        <w:t> module. It is accessibly via following syntax:</w:t>
      </w:r>
    </w:p>
    <w:p w:rsidR="00087BE8" w:rsidRPr="00087BE8" w:rsidRDefault="00087BE8" w:rsidP="00087B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87BE8">
        <w:rPr>
          <w:rFonts w:ascii="Consolas" w:eastAsia="Times New Roman" w:hAnsi="Consolas" w:cs="Consolas"/>
          <w:color w:val="880000"/>
          <w:sz w:val="20"/>
          <w:szCs w:val="20"/>
        </w:rPr>
        <w:t>//import events module</w:t>
      </w:r>
    </w:p>
    <w:p w:rsidR="00087BE8" w:rsidRPr="00087BE8" w:rsidRDefault="00087BE8" w:rsidP="00087B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087BE8">
        <w:rPr>
          <w:rFonts w:ascii="Consolas" w:eastAsia="Times New Roman" w:hAnsi="Consolas" w:cs="Consolas"/>
          <w:color w:val="000088"/>
          <w:sz w:val="20"/>
          <w:szCs w:val="20"/>
        </w:rPr>
        <w:t>var</w:t>
      </w:r>
      <w:proofErr w:type="gramEnd"/>
      <w:r w:rsidRPr="00087BE8">
        <w:rPr>
          <w:rFonts w:ascii="Consolas" w:eastAsia="Times New Roman" w:hAnsi="Consolas" w:cs="Consolas"/>
          <w:color w:val="313131"/>
          <w:sz w:val="20"/>
          <w:szCs w:val="20"/>
        </w:rPr>
        <w:t xml:space="preserve"> events </w:t>
      </w:r>
      <w:r w:rsidRPr="00087BE8">
        <w:rPr>
          <w:rFonts w:ascii="Consolas" w:eastAsia="Times New Roman" w:hAnsi="Consolas" w:cs="Consolas"/>
          <w:color w:val="666600"/>
          <w:sz w:val="20"/>
          <w:szCs w:val="20"/>
        </w:rPr>
        <w:t>=</w:t>
      </w:r>
      <w:r w:rsidRPr="00087BE8">
        <w:rPr>
          <w:rFonts w:ascii="Consolas" w:eastAsia="Times New Roman" w:hAnsi="Consolas" w:cs="Consolas"/>
          <w:color w:val="313131"/>
          <w:sz w:val="20"/>
          <w:szCs w:val="20"/>
        </w:rPr>
        <w:t xml:space="preserve"> </w:t>
      </w:r>
      <w:r w:rsidRPr="00087BE8">
        <w:rPr>
          <w:rFonts w:ascii="Consolas" w:eastAsia="Times New Roman" w:hAnsi="Consolas" w:cs="Consolas"/>
          <w:color w:val="000088"/>
          <w:sz w:val="20"/>
          <w:szCs w:val="20"/>
        </w:rPr>
        <w:t>require</w:t>
      </w:r>
      <w:r w:rsidRPr="00087BE8">
        <w:rPr>
          <w:rFonts w:ascii="Consolas" w:eastAsia="Times New Roman" w:hAnsi="Consolas" w:cs="Consolas"/>
          <w:color w:val="666600"/>
          <w:sz w:val="20"/>
          <w:szCs w:val="20"/>
        </w:rPr>
        <w:t>(</w:t>
      </w:r>
      <w:r w:rsidRPr="00087BE8">
        <w:rPr>
          <w:rFonts w:ascii="Consolas" w:eastAsia="Times New Roman" w:hAnsi="Consolas" w:cs="Consolas"/>
          <w:color w:val="008800"/>
          <w:sz w:val="20"/>
          <w:szCs w:val="20"/>
        </w:rPr>
        <w:t>'events'</w:t>
      </w:r>
      <w:r w:rsidRPr="00087BE8">
        <w:rPr>
          <w:rFonts w:ascii="Consolas" w:eastAsia="Times New Roman" w:hAnsi="Consolas" w:cs="Consolas"/>
          <w:color w:val="666600"/>
          <w:sz w:val="20"/>
          <w:szCs w:val="20"/>
        </w:rPr>
        <w:t>);</w:t>
      </w:r>
    </w:p>
    <w:p w:rsidR="00087BE8" w:rsidRPr="00087BE8" w:rsidRDefault="00087BE8" w:rsidP="00087B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087BE8">
        <w:rPr>
          <w:rFonts w:ascii="Consolas" w:eastAsia="Times New Roman" w:hAnsi="Consolas" w:cs="Consolas"/>
          <w:color w:val="880000"/>
          <w:sz w:val="20"/>
          <w:szCs w:val="20"/>
        </w:rPr>
        <w:t>//create an eventEmitter object</w:t>
      </w:r>
    </w:p>
    <w:p w:rsidR="00087BE8" w:rsidRPr="00087BE8" w:rsidRDefault="00087BE8" w:rsidP="00087B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087BE8">
        <w:rPr>
          <w:rFonts w:ascii="Consolas" w:eastAsia="Times New Roman" w:hAnsi="Consolas" w:cs="Consolas"/>
          <w:color w:val="000088"/>
          <w:sz w:val="20"/>
          <w:szCs w:val="20"/>
        </w:rPr>
        <w:t>var</w:t>
      </w:r>
      <w:proofErr w:type="gramEnd"/>
      <w:r w:rsidRPr="00087BE8">
        <w:rPr>
          <w:rFonts w:ascii="Consolas" w:eastAsia="Times New Roman" w:hAnsi="Consolas" w:cs="Consolas"/>
          <w:color w:val="313131"/>
          <w:sz w:val="20"/>
          <w:szCs w:val="20"/>
        </w:rPr>
        <w:t xml:space="preserve"> eventEmitter </w:t>
      </w:r>
      <w:r w:rsidRPr="00087BE8">
        <w:rPr>
          <w:rFonts w:ascii="Consolas" w:eastAsia="Times New Roman" w:hAnsi="Consolas" w:cs="Consolas"/>
          <w:color w:val="666600"/>
          <w:sz w:val="20"/>
          <w:szCs w:val="20"/>
        </w:rPr>
        <w:t>=</w:t>
      </w:r>
      <w:r w:rsidRPr="00087BE8">
        <w:rPr>
          <w:rFonts w:ascii="Consolas" w:eastAsia="Times New Roman" w:hAnsi="Consolas" w:cs="Consolas"/>
          <w:color w:val="313131"/>
          <w:sz w:val="20"/>
          <w:szCs w:val="20"/>
        </w:rPr>
        <w:t xml:space="preserve"> </w:t>
      </w:r>
      <w:r w:rsidRPr="00087BE8">
        <w:rPr>
          <w:rFonts w:ascii="Consolas" w:eastAsia="Times New Roman" w:hAnsi="Consolas" w:cs="Consolas"/>
          <w:color w:val="000088"/>
          <w:sz w:val="20"/>
          <w:szCs w:val="20"/>
        </w:rPr>
        <w:t>new</w:t>
      </w:r>
      <w:r w:rsidRPr="00087BE8">
        <w:rPr>
          <w:rFonts w:ascii="Consolas" w:eastAsia="Times New Roman" w:hAnsi="Consolas" w:cs="Consolas"/>
          <w:color w:val="313131"/>
          <w:sz w:val="20"/>
          <w:szCs w:val="20"/>
        </w:rPr>
        <w:t xml:space="preserve"> events</w:t>
      </w:r>
      <w:r w:rsidRPr="00087BE8">
        <w:rPr>
          <w:rFonts w:ascii="Consolas" w:eastAsia="Times New Roman" w:hAnsi="Consolas" w:cs="Consolas"/>
          <w:color w:val="666600"/>
          <w:sz w:val="20"/>
          <w:szCs w:val="20"/>
        </w:rPr>
        <w:t>.</w:t>
      </w:r>
      <w:r w:rsidRPr="00087BE8">
        <w:rPr>
          <w:rFonts w:ascii="Consolas" w:eastAsia="Times New Roman" w:hAnsi="Consolas" w:cs="Consolas"/>
          <w:color w:val="7F0055"/>
          <w:sz w:val="20"/>
          <w:szCs w:val="20"/>
        </w:rPr>
        <w:t>EventEmitter</w:t>
      </w:r>
      <w:r w:rsidRPr="00087BE8">
        <w:rPr>
          <w:rFonts w:ascii="Consolas" w:eastAsia="Times New Roman" w:hAnsi="Consolas" w:cs="Consolas"/>
          <w:color w:val="666600"/>
          <w:sz w:val="20"/>
          <w:szCs w:val="20"/>
        </w:rPr>
        <w:t>();</w:t>
      </w:r>
    </w:p>
    <w:p w:rsidR="00087BE8" w:rsidRP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4"/>
          <w:szCs w:val="24"/>
        </w:rPr>
      </w:pPr>
      <w:r w:rsidRPr="00087BE8">
        <w:rPr>
          <w:rFonts w:ascii="Verdana" w:eastAsia="Times New Roman" w:hAnsi="Verdana" w:cs="Times New Roman"/>
          <w:color w:val="000000"/>
          <w:sz w:val="24"/>
          <w:szCs w:val="24"/>
        </w:rPr>
        <w:lastRenderedPageBreak/>
        <w:t>When an EventEmitter instance faces any error, it emits an 'error' event. When new listener is added, 'newListener' event is fired and when a listener is removed, 'removeListener' event is fired.</w:t>
      </w:r>
    </w:p>
    <w:p w:rsidR="00087BE8" w:rsidRP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4"/>
          <w:szCs w:val="24"/>
        </w:rPr>
      </w:pPr>
      <w:r w:rsidRPr="00087BE8">
        <w:rPr>
          <w:rFonts w:ascii="Verdana" w:eastAsia="Times New Roman" w:hAnsi="Verdana" w:cs="Times New Roman"/>
          <w:color w:val="000000"/>
          <w:sz w:val="24"/>
          <w:szCs w:val="24"/>
        </w:rPr>
        <w:t>EventEmitter provides multiple properties like </w:t>
      </w:r>
      <w:r w:rsidRPr="00087BE8">
        <w:rPr>
          <w:rFonts w:ascii="Verdana" w:eastAsia="Times New Roman" w:hAnsi="Verdana" w:cs="Times New Roman"/>
          <w:b/>
          <w:bCs/>
          <w:color w:val="000000"/>
          <w:sz w:val="24"/>
          <w:szCs w:val="24"/>
        </w:rPr>
        <w:t>on</w:t>
      </w:r>
      <w:r w:rsidRPr="00087BE8">
        <w:rPr>
          <w:rFonts w:ascii="Verdana" w:eastAsia="Times New Roman" w:hAnsi="Verdana" w:cs="Times New Roman"/>
          <w:color w:val="000000"/>
          <w:sz w:val="24"/>
          <w:szCs w:val="24"/>
        </w:rPr>
        <w:t> and </w:t>
      </w:r>
      <w:r w:rsidRPr="00087BE8">
        <w:rPr>
          <w:rFonts w:ascii="Verdana" w:eastAsia="Times New Roman" w:hAnsi="Verdana" w:cs="Times New Roman"/>
          <w:b/>
          <w:bCs/>
          <w:color w:val="000000"/>
          <w:sz w:val="24"/>
          <w:szCs w:val="24"/>
        </w:rPr>
        <w:t>emit</w:t>
      </w:r>
      <w:r w:rsidRPr="00087BE8">
        <w:rPr>
          <w:rFonts w:ascii="Verdana" w:eastAsia="Times New Roman" w:hAnsi="Verdana" w:cs="Times New Roman"/>
          <w:color w:val="000000"/>
          <w:sz w:val="24"/>
          <w:szCs w:val="24"/>
        </w:rPr>
        <w:t>. </w:t>
      </w:r>
      <w:proofErr w:type="gramStart"/>
      <w:r w:rsidRPr="00087BE8">
        <w:rPr>
          <w:rFonts w:ascii="Verdana" w:eastAsia="Times New Roman" w:hAnsi="Verdana" w:cs="Times New Roman"/>
          <w:b/>
          <w:bCs/>
          <w:color w:val="000000"/>
          <w:sz w:val="24"/>
          <w:szCs w:val="24"/>
        </w:rPr>
        <w:t>on</w:t>
      </w:r>
      <w:proofErr w:type="gramEnd"/>
      <w:r w:rsidRPr="00087BE8">
        <w:rPr>
          <w:rFonts w:ascii="Verdana" w:eastAsia="Times New Roman" w:hAnsi="Verdana" w:cs="Times New Roman"/>
          <w:color w:val="000000"/>
          <w:sz w:val="24"/>
          <w:szCs w:val="24"/>
        </w:rPr>
        <w:t> property is used to bind a function with the event and </w:t>
      </w:r>
      <w:r w:rsidRPr="00087BE8">
        <w:rPr>
          <w:rFonts w:ascii="Verdana" w:eastAsia="Times New Roman" w:hAnsi="Verdana" w:cs="Times New Roman"/>
          <w:b/>
          <w:bCs/>
          <w:color w:val="000000"/>
          <w:sz w:val="24"/>
          <w:szCs w:val="24"/>
        </w:rPr>
        <w:t>emit</w:t>
      </w:r>
      <w:r w:rsidRPr="00087BE8">
        <w:rPr>
          <w:rFonts w:ascii="Verdana" w:eastAsia="Times New Roman" w:hAnsi="Verdana" w:cs="Times New Roman"/>
          <w:color w:val="000000"/>
          <w:sz w:val="24"/>
          <w:szCs w:val="24"/>
        </w:rPr>
        <w:t> is used to fire an event.</w:t>
      </w:r>
    </w:p>
    <w:p w:rsid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087BE8" w:rsidRPr="00087BE8" w:rsidRDefault="00087BE8" w:rsidP="00087BE8">
      <w:pPr>
        <w:spacing w:after="0" w:line="240" w:lineRule="auto"/>
        <w:rPr>
          <w:rFonts w:ascii="Times New Roman" w:eastAsia="Times New Roman" w:hAnsi="Times New Roman" w:cs="Times New Roman"/>
          <w:sz w:val="24"/>
          <w:szCs w:val="24"/>
        </w:rPr>
      </w:pPr>
      <w:r w:rsidRPr="00087BE8">
        <w:rPr>
          <w:rFonts w:ascii="Times New Roman" w:eastAsia="Times New Roman" w:hAnsi="Times New Roman" w:cs="Times New Roman"/>
          <w:sz w:val="24"/>
          <w:szCs w:val="24"/>
        </w:rPr>
        <w:t>What is purpose of Buffer class in Node?</w:t>
      </w:r>
    </w:p>
    <w:p w:rsidR="00087BE8" w:rsidRP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r w:rsidRPr="00087BE8">
        <w:rPr>
          <w:rFonts w:ascii="Verdana" w:eastAsia="Times New Roman" w:hAnsi="Verdana" w:cs="Times New Roman"/>
          <w:color w:val="000000"/>
          <w:sz w:val="21"/>
          <w:szCs w:val="21"/>
        </w:rPr>
        <w:t>Buffer class is a global class and can be accessed in application without importing buffer module. A Buffer is a kind of an array of integers and corresponds to a raw memory allocation outside the V8 heap. A Buffer cannot be resized.</w:t>
      </w:r>
    </w:p>
    <w:p w:rsid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087BE8" w:rsidRPr="00087BE8" w:rsidRDefault="00087BE8" w:rsidP="00087BE8">
      <w:pPr>
        <w:spacing w:after="0" w:line="240" w:lineRule="auto"/>
        <w:rPr>
          <w:rFonts w:ascii="Times New Roman" w:eastAsia="Times New Roman" w:hAnsi="Times New Roman" w:cs="Times New Roman"/>
          <w:sz w:val="24"/>
          <w:szCs w:val="24"/>
        </w:rPr>
      </w:pPr>
      <w:r w:rsidRPr="00087BE8">
        <w:rPr>
          <w:rFonts w:ascii="Times New Roman" w:eastAsia="Times New Roman" w:hAnsi="Times New Roman" w:cs="Times New Roman"/>
          <w:sz w:val="24"/>
          <w:szCs w:val="24"/>
        </w:rPr>
        <w:t xml:space="preserve">What is </w:t>
      </w:r>
      <w:proofErr w:type="gramStart"/>
      <w:r w:rsidRPr="00087BE8">
        <w:rPr>
          <w:rFonts w:ascii="Times New Roman" w:eastAsia="Times New Roman" w:hAnsi="Times New Roman" w:cs="Times New Roman"/>
          <w:sz w:val="24"/>
          <w:szCs w:val="24"/>
        </w:rPr>
        <w:t>Piping</w:t>
      </w:r>
      <w:proofErr w:type="gramEnd"/>
      <w:r w:rsidRPr="00087BE8">
        <w:rPr>
          <w:rFonts w:ascii="Times New Roman" w:eastAsia="Times New Roman" w:hAnsi="Times New Roman" w:cs="Times New Roman"/>
          <w:sz w:val="24"/>
          <w:szCs w:val="24"/>
        </w:rPr>
        <w:t xml:space="preserve"> in Node?</w:t>
      </w:r>
    </w:p>
    <w:p w:rsidR="00087BE8" w:rsidRP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r w:rsidRPr="00087BE8">
        <w:rPr>
          <w:rFonts w:ascii="Verdana" w:eastAsia="Times New Roman" w:hAnsi="Verdana" w:cs="Times New Roman"/>
          <w:color w:val="000000"/>
          <w:sz w:val="21"/>
          <w:szCs w:val="21"/>
        </w:rPr>
        <w:t>Piping is a mechanism to connect output of one stream to another stream. It is normally used to get data from one stream and to pass output of that stream to another stream. There is no limit on piping operations. Consider the above example, where we've read test.txt using readerStream and write test1.txt using writerStream. Now we'll use the piping to simplify our operation or reading from one file and writing to another file.</w:t>
      </w:r>
    </w:p>
    <w:p w:rsid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087BE8" w:rsidRPr="00087BE8" w:rsidRDefault="00087BE8" w:rsidP="00087BE8">
      <w:pPr>
        <w:spacing w:after="0" w:line="240" w:lineRule="auto"/>
        <w:rPr>
          <w:rFonts w:ascii="Times New Roman" w:eastAsia="Times New Roman" w:hAnsi="Times New Roman" w:cs="Times New Roman"/>
          <w:sz w:val="24"/>
          <w:szCs w:val="24"/>
        </w:rPr>
      </w:pPr>
      <w:r w:rsidRPr="00087BE8">
        <w:rPr>
          <w:rFonts w:ascii="Times New Roman" w:eastAsia="Times New Roman" w:hAnsi="Times New Roman" w:cs="Times New Roman"/>
          <w:sz w:val="24"/>
          <w:szCs w:val="24"/>
        </w:rPr>
        <w:t>Which module is used for file based operations?</w:t>
      </w:r>
    </w:p>
    <w:p w:rsidR="00087BE8" w:rsidRP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proofErr w:type="gramStart"/>
      <w:r w:rsidRPr="00087BE8">
        <w:rPr>
          <w:rFonts w:ascii="Verdana" w:eastAsia="Times New Roman" w:hAnsi="Verdana" w:cs="Times New Roman"/>
          <w:color w:val="000000"/>
          <w:sz w:val="21"/>
          <w:szCs w:val="21"/>
        </w:rPr>
        <w:t>fs</w:t>
      </w:r>
      <w:proofErr w:type="gramEnd"/>
      <w:r w:rsidRPr="00087BE8">
        <w:rPr>
          <w:rFonts w:ascii="Verdana" w:eastAsia="Times New Roman" w:hAnsi="Verdana" w:cs="Times New Roman"/>
          <w:color w:val="000000"/>
          <w:sz w:val="21"/>
          <w:szCs w:val="21"/>
        </w:rPr>
        <w:t xml:space="preserve"> module is used for file based operations.</w:t>
      </w:r>
    </w:p>
    <w:p w:rsidR="00087BE8" w:rsidRPr="00087BE8" w:rsidRDefault="00087BE8" w:rsidP="00087B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087BE8">
        <w:rPr>
          <w:rFonts w:ascii="Consolas" w:eastAsia="Times New Roman" w:hAnsi="Consolas" w:cs="Consolas"/>
          <w:color w:val="000088"/>
          <w:sz w:val="20"/>
          <w:szCs w:val="20"/>
        </w:rPr>
        <w:t>var</w:t>
      </w:r>
      <w:proofErr w:type="gramEnd"/>
      <w:r w:rsidRPr="00087BE8">
        <w:rPr>
          <w:rFonts w:ascii="Consolas" w:eastAsia="Times New Roman" w:hAnsi="Consolas" w:cs="Consolas"/>
          <w:color w:val="313131"/>
          <w:sz w:val="20"/>
          <w:szCs w:val="20"/>
        </w:rPr>
        <w:t xml:space="preserve"> fs </w:t>
      </w:r>
      <w:r w:rsidRPr="00087BE8">
        <w:rPr>
          <w:rFonts w:ascii="Consolas" w:eastAsia="Times New Roman" w:hAnsi="Consolas" w:cs="Consolas"/>
          <w:color w:val="666600"/>
          <w:sz w:val="20"/>
          <w:szCs w:val="20"/>
        </w:rPr>
        <w:t>=</w:t>
      </w:r>
      <w:r w:rsidRPr="00087BE8">
        <w:rPr>
          <w:rFonts w:ascii="Consolas" w:eastAsia="Times New Roman" w:hAnsi="Consolas" w:cs="Consolas"/>
          <w:color w:val="313131"/>
          <w:sz w:val="20"/>
          <w:szCs w:val="20"/>
        </w:rPr>
        <w:t xml:space="preserve"> </w:t>
      </w:r>
      <w:r w:rsidRPr="00087BE8">
        <w:rPr>
          <w:rFonts w:ascii="Consolas" w:eastAsia="Times New Roman" w:hAnsi="Consolas" w:cs="Consolas"/>
          <w:color w:val="000088"/>
          <w:sz w:val="20"/>
          <w:szCs w:val="20"/>
        </w:rPr>
        <w:t>require</w:t>
      </w:r>
      <w:r w:rsidRPr="00087BE8">
        <w:rPr>
          <w:rFonts w:ascii="Consolas" w:eastAsia="Times New Roman" w:hAnsi="Consolas" w:cs="Consolas"/>
          <w:color w:val="666600"/>
          <w:sz w:val="20"/>
          <w:szCs w:val="20"/>
        </w:rPr>
        <w:t>(</w:t>
      </w:r>
      <w:r w:rsidRPr="00087BE8">
        <w:rPr>
          <w:rFonts w:ascii="Consolas" w:eastAsia="Times New Roman" w:hAnsi="Consolas" w:cs="Consolas"/>
          <w:color w:val="008800"/>
          <w:sz w:val="20"/>
          <w:szCs w:val="20"/>
        </w:rPr>
        <w:t>"fs"</w:t>
      </w:r>
      <w:r w:rsidRPr="00087BE8">
        <w:rPr>
          <w:rFonts w:ascii="Consolas" w:eastAsia="Times New Roman" w:hAnsi="Consolas" w:cs="Consolas"/>
          <w:color w:val="666600"/>
          <w:sz w:val="20"/>
          <w:szCs w:val="20"/>
        </w:rPr>
        <w:t>)</w:t>
      </w:r>
    </w:p>
    <w:p w:rsid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087BE8" w:rsidRPr="00087BE8" w:rsidRDefault="00087BE8" w:rsidP="00087BE8">
      <w:pPr>
        <w:spacing w:after="0" w:line="240" w:lineRule="auto"/>
        <w:rPr>
          <w:rFonts w:ascii="Times New Roman" w:eastAsia="Times New Roman" w:hAnsi="Times New Roman" w:cs="Times New Roman"/>
          <w:sz w:val="24"/>
          <w:szCs w:val="24"/>
        </w:rPr>
      </w:pPr>
      <w:r w:rsidRPr="00087BE8">
        <w:rPr>
          <w:rFonts w:ascii="Times New Roman" w:eastAsia="Times New Roman" w:hAnsi="Times New Roman" w:cs="Times New Roman"/>
          <w:sz w:val="24"/>
          <w:szCs w:val="24"/>
        </w:rPr>
        <w:t>Which module is used for buffer based operations?</w:t>
      </w:r>
    </w:p>
    <w:p w:rsidR="00087BE8" w:rsidRP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proofErr w:type="gramStart"/>
      <w:r w:rsidRPr="00087BE8">
        <w:rPr>
          <w:rFonts w:ascii="Verdana" w:eastAsia="Times New Roman" w:hAnsi="Verdana" w:cs="Times New Roman"/>
          <w:color w:val="000000"/>
          <w:sz w:val="21"/>
          <w:szCs w:val="21"/>
        </w:rPr>
        <w:t>buffer</w:t>
      </w:r>
      <w:proofErr w:type="gramEnd"/>
      <w:r w:rsidRPr="00087BE8">
        <w:rPr>
          <w:rFonts w:ascii="Verdana" w:eastAsia="Times New Roman" w:hAnsi="Verdana" w:cs="Times New Roman"/>
          <w:color w:val="000000"/>
          <w:sz w:val="21"/>
          <w:szCs w:val="21"/>
        </w:rPr>
        <w:t xml:space="preserve"> module is used for buffer based operations.</w:t>
      </w:r>
    </w:p>
    <w:p w:rsidR="00087BE8" w:rsidRPr="00087BE8" w:rsidRDefault="00087BE8" w:rsidP="00087B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087BE8">
        <w:rPr>
          <w:rFonts w:ascii="Consolas" w:eastAsia="Times New Roman" w:hAnsi="Consolas" w:cs="Consolas"/>
          <w:color w:val="000088"/>
          <w:sz w:val="20"/>
          <w:szCs w:val="20"/>
        </w:rPr>
        <w:t>var</w:t>
      </w:r>
      <w:proofErr w:type="gramEnd"/>
      <w:r w:rsidRPr="00087BE8">
        <w:rPr>
          <w:rFonts w:ascii="Consolas" w:eastAsia="Times New Roman" w:hAnsi="Consolas" w:cs="Consolas"/>
          <w:color w:val="313131"/>
          <w:sz w:val="20"/>
          <w:szCs w:val="20"/>
        </w:rPr>
        <w:t xml:space="preserve"> buffer </w:t>
      </w:r>
      <w:r w:rsidRPr="00087BE8">
        <w:rPr>
          <w:rFonts w:ascii="Consolas" w:eastAsia="Times New Roman" w:hAnsi="Consolas" w:cs="Consolas"/>
          <w:color w:val="666600"/>
          <w:sz w:val="20"/>
          <w:szCs w:val="20"/>
        </w:rPr>
        <w:t>=</w:t>
      </w:r>
      <w:r w:rsidRPr="00087BE8">
        <w:rPr>
          <w:rFonts w:ascii="Consolas" w:eastAsia="Times New Roman" w:hAnsi="Consolas" w:cs="Consolas"/>
          <w:color w:val="313131"/>
          <w:sz w:val="20"/>
          <w:szCs w:val="20"/>
        </w:rPr>
        <w:t xml:space="preserve"> </w:t>
      </w:r>
      <w:r w:rsidRPr="00087BE8">
        <w:rPr>
          <w:rFonts w:ascii="Consolas" w:eastAsia="Times New Roman" w:hAnsi="Consolas" w:cs="Consolas"/>
          <w:color w:val="000088"/>
          <w:sz w:val="20"/>
          <w:szCs w:val="20"/>
        </w:rPr>
        <w:t>require</w:t>
      </w:r>
      <w:r w:rsidRPr="00087BE8">
        <w:rPr>
          <w:rFonts w:ascii="Consolas" w:eastAsia="Times New Roman" w:hAnsi="Consolas" w:cs="Consolas"/>
          <w:color w:val="666600"/>
          <w:sz w:val="20"/>
          <w:szCs w:val="20"/>
        </w:rPr>
        <w:t>(</w:t>
      </w:r>
      <w:r w:rsidRPr="00087BE8">
        <w:rPr>
          <w:rFonts w:ascii="Consolas" w:eastAsia="Times New Roman" w:hAnsi="Consolas" w:cs="Consolas"/>
          <w:color w:val="008800"/>
          <w:sz w:val="20"/>
          <w:szCs w:val="20"/>
        </w:rPr>
        <w:t>"buffer"</w:t>
      </w:r>
      <w:r w:rsidRPr="00087BE8">
        <w:rPr>
          <w:rFonts w:ascii="Consolas" w:eastAsia="Times New Roman" w:hAnsi="Consolas" w:cs="Consolas"/>
          <w:color w:val="666600"/>
          <w:sz w:val="20"/>
          <w:szCs w:val="20"/>
        </w:rPr>
        <w:t>)</w:t>
      </w:r>
    </w:p>
    <w:p w:rsid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087BE8" w:rsidRPr="00087BE8" w:rsidRDefault="00087BE8" w:rsidP="00087BE8">
      <w:pPr>
        <w:spacing w:after="0" w:line="240" w:lineRule="auto"/>
        <w:rPr>
          <w:rFonts w:ascii="Times New Roman" w:eastAsia="Times New Roman" w:hAnsi="Times New Roman" w:cs="Times New Roman"/>
          <w:sz w:val="24"/>
          <w:szCs w:val="24"/>
        </w:rPr>
      </w:pPr>
      <w:r w:rsidRPr="00087BE8">
        <w:rPr>
          <w:rFonts w:ascii="Times New Roman" w:eastAsia="Times New Roman" w:hAnsi="Times New Roman" w:cs="Times New Roman"/>
          <w:sz w:val="24"/>
          <w:szCs w:val="24"/>
        </w:rPr>
        <w:t>Which module is used for web based operations?</w:t>
      </w:r>
    </w:p>
    <w:p w:rsidR="00087BE8" w:rsidRP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proofErr w:type="gramStart"/>
      <w:r w:rsidRPr="00087BE8">
        <w:rPr>
          <w:rFonts w:ascii="Verdana" w:eastAsia="Times New Roman" w:hAnsi="Verdana" w:cs="Times New Roman"/>
          <w:color w:val="000000"/>
          <w:sz w:val="21"/>
          <w:szCs w:val="21"/>
        </w:rPr>
        <w:t>http</w:t>
      </w:r>
      <w:proofErr w:type="gramEnd"/>
      <w:r w:rsidRPr="00087BE8">
        <w:rPr>
          <w:rFonts w:ascii="Verdana" w:eastAsia="Times New Roman" w:hAnsi="Verdana" w:cs="Times New Roman"/>
          <w:color w:val="000000"/>
          <w:sz w:val="21"/>
          <w:szCs w:val="21"/>
        </w:rPr>
        <w:t xml:space="preserve"> module is used for web based operations.</w:t>
      </w:r>
    </w:p>
    <w:p w:rsidR="00087BE8" w:rsidRPr="00087BE8" w:rsidRDefault="00087BE8" w:rsidP="00087BE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087BE8">
        <w:rPr>
          <w:rFonts w:ascii="Consolas" w:eastAsia="Times New Roman" w:hAnsi="Consolas" w:cs="Consolas"/>
          <w:color w:val="000088"/>
          <w:sz w:val="20"/>
          <w:szCs w:val="20"/>
        </w:rPr>
        <w:t>var</w:t>
      </w:r>
      <w:proofErr w:type="gramEnd"/>
      <w:r w:rsidRPr="00087BE8">
        <w:rPr>
          <w:rFonts w:ascii="Consolas" w:eastAsia="Times New Roman" w:hAnsi="Consolas" w:cs="Consolas"/>
          <w:color w:val="313131"/>
          <w:sz w:val="20"/>
          <w:szCs w:val="20"/>
        </w:rPr>
        <w:t xml:space="preserve"> http </w:t>
      </w:r>
      <w:r w:rsidRPr="00087BE8">
        <w:rPr>
          <w:rFonts w:ascii="Consolas" w:eastAsia="Times New Roman" w:hAnsi="Consolas" w:cs="Consolas"/>
          <w:color w:val="666600"/>
          <w:sz w:val="20"/>
          <w:szCs w:val="20"/>
        </w:rPr>
        <w:t>=</w:t>
      </w:r>
      <w:r w:rsidRPr="00087BE8">
        <w:rPr>
          <w:rFonts w:ascii="Consolas" w:eastAsia="Times New Roman" w:hAnsi="Consolas" w:cs="Consolas"/>
          <w:color w:val="313131"/>
          <w:sz w:val="20"/>
          <w:szCs w:val="20"/>
        </w:rPr>
        <w:t xml:space="preserve"> </w:t>
      </w:r>
      <w:r w:rsidRPr="00087BE8">
        <w:rPr>
          <w:rFonts w:ascii="Consolas" w:eastAsia="Times New Roman" w:hAnsi="Consolas" w:cs="Consolas"/>
          <w:color w:val="000088"/>
          <w:sz w:val="20"/>
          <w:szCs w:val="20"/>
        </w:rPr>
        <w:t>require</w:t>
      </w:r>
      <w:r w:rsidRPr="00087BE8">
        <w:rPr>
          <w:rFonts w:ascii="Consolas" w:eastAsia="Times New Roman" w:hAnsi="Consolas" w:cs="Consolas"/>
          <w:color w:val="666600"/>
          <w:sz w:val="20"/>
          <w:szCs w:val="20"/>
        </w:rPr>
        <w:t>(</w:t>
      </w:r>
      <w:r w:rsidRPr="00087BE8">
        <w:rPr>
          <w:rFonts w:ascii="Consolas" w:eastAsia="Times New Roman" w:hAnsi="Consolas" w:cs="Consolas"/>
          <w:color w:val="008800"/>
          <w:sz w:val="20"/>
          <w:szCs w:val="20"/>
        </w:rPr>
        <w:t>"http"</w:t>
      </w:r>
      <w:r w:rsidRPr="00087BE8">
        <w:rPr>
          <w:rFonts w:ascii="Consolas" w:eastAsia="Times New Roman" w:hAnsi="Consolas" w:cs="Consolas"/>
          <w:color w:val="666600"/>
          <w:sz w:val="20"/>
          <w:szCs w:val="20"/>
        </w:rPr>
        <w:t>)</w:t>
      </w:r>
    </w:p>
    <w:p w:rsidR="009B46D8" w:rsidRPr="009B46D8" w:rsidRDefault="009B46D8" w:rsidP="009B46D8">
      <w:pPr>
        <w:spacing w:after="0" w:line="240" w:lineRule="auto"/>
        <w:rPr>
          <w:rFonts w:ascii="Times New Roman" w:eastAsia="Times New Roman" w:hAnsi="Times New Roman" w:cs="Times New Roman"/>
          <w:sz w:val="24"/>
          <w:szCs w:val="24"/>
        </w:rPr>
      </w:pPr>
      <w:r w:rsidRPr="009B46D8">
        <w:rPr>
          <w:rFonts w:ascii="Times New Roman" w:eastAsia="Times New Roman" w:hAnsi="Times New Roman" w:cs="Times New Roman"/>
          <w:sz w:val="24"/>
          <w:szCs w:val="24"/>
        </w:rPr>
        <w:lastRenderedPageBreak/>
        <w:t>What are streams?</w:t>
      </w:r>
    </w:p>
    <w:p w:rsidR="009B46D8" w:rsidRPr="009B46D8" w:rsidRDefault="009B46D8" w:rsidP="009B46D8">
      <w:pPr>
        <w:shd w:val="clear" w:color="auto" w:fill="FFFFFF"/>
        <w:spacing w:after="144" w:line="360" w:lineRule="atLeast"/>
        <w:ind w:left="48" w:right="48"/>
        <w:jc w:val="both"/>
        <w:rPr>
          <w:rFonts w:ascii="Verdana" w:eastAsia="Times New Roman" w:hAnsi="Verdana" w:cs="Times New Roman"/>
          <w:color w:val="000000"/>
          <w:sz w:val="21"/>
          <w:szCs w:val="21"/>
        </w:rPr>
      </w:pPr>
      <w:r w:rsidRPr="009B46D8">
        <w:rPr>
          <w:rFonts w:ascii="Verdana" w:eastAsia="Times New Roman" w:hAnsi="Verdana" w:cs="Times New Roman"/>
          <w:color w:val="000000"/>
          <w:sz w:val="21"/>
          <w:szCs w:val="21"/>
        </w:rPr>
        <w:t>Streams are objects that let you read data from a source or write data to a destination in continous fashion.</w:t>
      </w:r>
    </w:p>
    <w:p w:rsidR="00087BE8" w:rsidRDefault="00087BE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9B46D8" w:rsidRDefault="009B46D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9B46D8" w:rsidRPr="009B46D8" w:rsidRDefault="009B46D8" w:rsidP="009B46D8">
      <w:pPr>
        <w:spacing w:after="0" w:line="240" w:lineRule="auto"/>
        <w:rPr>
          <w:rFonts w:ascii="Times New Roman" w:eastAsia="Times New Roman" w:hAnsi="Times New Roman" w:cs="Times New Roman"/>
          <w:sz w:val="24"/>
          <w:szCs w:val="24"/>
        </w:rPr>
      </w:pPr>
      <w:r w:rsidRPr="009B46D8">
        <w:rPr>
          <w:rFonts w:ascii="Times New Roman" w:eastAsia="Times New Roman" w:hAnsi="Times New Roman" w:cs="Times New Roman"/>
          <w:sz w:val="24"/>
          <w:szCs w:val="24"/>
        </w:rPr>
        <w:t xml:space="preserve">How many types of streams are present in </w:t>
      </w:r>
      <w:proofErr w:type="gramStart"/>
      <w:r w:rsidRPr="009B46D8">
        <w:rPr>
          <w:rFonts w:ascii="Times New Roman" w:eastAsia="Times New Roman" w:hAnsi="Times New Roman" w:cs="Times New Roman"/>
          <w:sz w:val="24"/>
          <w:szCs w:val="24"/>
        </w:rPr>
        <w:t>Node.</w:t>
      </w:r>
      <w:proofErr w:type="gramEnd"/>
    </w:p>
    <w:p w:rsidR="009B46D8" w:rsidRPr="009B46D8" w:rsidRDefault="009B46D8" w:rsidP="009B46D8">
      <w:pPr>
        <w:shd w:val="clear" w:color="auto" w:fill="FFFFFF"/>
        <w:spacing w:after="144" w:line="360" w:lineRule="atLeast"/>
        <w:ind w:left="48" w:right="48"/>
        <w:jc w:val="both"/>
        <w:rPr>
          <w:rFonts w:ascii="Verdana" w:eastAsia="Times New Roman" w:hAnsi="Verdana" w:cs="Times New Roman"/>
          <w:color w:val="000000"/>
          <w:sz w:val="21"/>
          <w:szCs w:val="21"/>
        </w:rPr>
      </w:pPr>
      <w:r w:rsidRPr="009B46D8">
        <w:rPr>
          <w:rFonts w:ascii="Verdana" w:eastAsia="Times New Roman" w:hAnsi="Verdana" w:cs="Times New Roman"/>
          <w:color w:val="000000"/>
          <w:sz w:val="21"/>
          <w:szCs w:val="21"/>
        </w:rPr>
        <w:t>In Node.js, there are four types of streams.</w:t>
      </w:r>
    </w:p>
    <w:p w:rsidR="009B46D8" w:rsidRPr="009B46D8" w:rsidRDefault="009B46D8" w:rsidP="009B46D8">
      <w:pPr>
        <w:numPr>
          <w:ilvl w:val="0"/>
          <w:numId w:val="5"/>
        </w:numPr>
        <w:shd w:val="clear" w:color="auto" w:fill="FFFFFF"/>
        <w:spacing w:after="144" w:line="360" w:lineRule="atLeast"/>
        <w:ind w:left="768" w:right="48"/>
        <w:jc w:val="both"/>
        <w:rPr>
          <w:rFonts w:ascii="Verdana" w:eastAsia="Times New Roman" w:hAnsi="Verdana" w:cs="Times New Roman"/>
          <w:color w:val="000000"/>
          <w:sz w:val="21"/>
          <w:szCs w:val="21"/>
        </w:rPr>
      </w:pPr>
      <w:r w:rsidRPr="009B46D8">
        <w:rPr>
          <w:rFonts w:ascii="Verdana" w:eastAsia="Times New Roman" w:hAnsi="Verdana" w:cs="Times New Roman"/>
          <w:b/>
          <w:bCs/>
          <w:color w:val="000000"/>
          <w:sz w:val="21"/>
          <w:szCs w:val="21"/>
        </w:rPr>
        <w:t>Readable</w:t>
      </w:r>
      <w:r w:rsidRPr="009B46D8">
        <w:rPr>
          <w:rFonts w:ascii="Verdana" w:eastAsia="Times New Roman" w:hAnsi="Verdana" w:cs="Times New Roman"/>
          <w:color w:val="000000"/>
          <w:sz w:val="21"/>
          <w:szCs w:val="21"/>
        </w:rPr>
        <w:t> - Stream which is used for read operation.</w:t>
      </w:r>
    </w:p>
    <w:p w:rsidR="009B46D8" w:rsidRPr="009B46D8" w:rsidRDefault="009B46D8" w:rsidP="009B46D8">
      <w:pPr>
        <w:numPr>
          <w:ilvl w:val="0"/>
          <w:numId w:val="5"/>
        </w:numPr>
        <w:shd w:val="clear" w:color="auto" w:fill="FFFFFF"/>
        <w:spacing w:after="144" w:line="360" w:lineRule="atLeast"/>
        <w:ind w:left="768" w:right="48"/>
        <w:jc w:val="both"/>
        <w:rPr>
          <w:rFonts w:ascii="Verdana" w:eastAsia="Times New Roman" w:hAnsi="Verdana" w:cs="Times New Roman"/>
          <w:color w:val="000000"/>
          <w:sz w:val="21"/>
          <w:szCs w:val="21"/>
        </w:rPr>
      </w:pPr>
      <w:r w:rsidRPr="009B46D8">
        <w:rPr>
          <w:rFonts w:ascii="Verdana" w:eastAsia="Times New Roman" w:hAnsi="Verdana" w:cs="Times New Roman"/>
          <w:b/>
          <w:bCs/>
          <w:color w:val="000000"/>
          <w:sz w:val="21"/>
          <w:szCs w:val="21"/>
        </w:rPr>
        <w:t>Writable</w:t>
      </w:r>
      <w:r w:rsidRPr="009B46D8">
        <w:rPr>
          <w:rFonts w:ascii="Verdana" w:eastAsia="Times New Roman" w:hAnsi="Verdana" w:cs="Times New Roman"/>
          <w:color w:val="000000"/>
          <w:sz w:val="21"/>
          <w:szCs w:val="21"/>
        </w:rPr>
        <w:t> - Stream which is used for write operation.</w:t>
      </w:r>
    </w:p>
    <w:p w:rsidR="009B46D8" w:rsidRPr="009B46D8" w:rsidRDefault="009B46D8" w:rsidP="009B46D8">
      <w:pPr>
        <w:numPr>
          <w:ilvl w:val="0"/>
          <w:numId w:val="5"/>
        </w:numPr>
        <w:shd w:val="clear" w:color="auto" w:fill="FFFFFF"/>
        <w:spacing w:after="144" w:line="360" w:lineRule="atLeast"/>
        <w:ind w:left="768" w:right="48"/>
        <w:jc w:val="both"/>
        <w:rPr>
          <w:rFonts w:ascii="Verdana" w:eastAsia="Times New Roman" w:hAnsi="Verdana" w:cs="Times New Roman"/>
          <w:color w:val="000000"/>
          <w:sz w:val="21"/>
          <w:szCs w:val="21"/>
        </w:rPr>
      </w:pPr>
      <w:r w:rsidRPr="009B46D8">
        <w:rPr>
          <w:rFonts w:ascii="Verdana" w:eastAsia="Times New Roman" w:hAnsi="Verdana" w:cs="Times New Roman"/>
          <w:b/>
          <w:bCs/>
          <w:color w:val="000000"/>
          <w:sz w:val="21"/>
          <w:szCs w:val="21"/>
        </w:rPr>
        <w:t>Duplex</w:t>
      </w:r>
      <w:r w:rsidRPr="009B46D8">
        <w:rPr>
          <w:rFonts w:ascii="Verdana" w:eastAsia="Times New Roman" w:hAnsi="Verdana" w:cs="Times New Roman"/>
          <w:color w:val="000000"/>
          <w:sz w:val="21"/>
          <w:szCs w:val="21"/>
        </w:rPr>
        <w:t xml:space="preserve"> - Stream which can be used for both read and </w:t>
      </w:r>
      <w:proofErr w:type="gramStart"/>
      <w:r w:rsidRPr="009B46D8">
        <w:rPr>
          <w:rFonts w:ascii="Verdana" w:eastAsia="Times New Roman" w:hAnsi="Verdana" w:cs="Times New Roman"/>
          <w:color w:val="000000"/>
          <w:sz w:val="21"/>
          <w:szCs w:val="21"/>
        </w:rPr>
        <w:t>write</w:t>
      </w:r>
      <w:proofErr w:type="gramEnd"/>
      <w:r w:rsidRPr="009B46D8">
        <w:rPr>
          <w:rFonts w:ascii="Verdana" w:eastAsia="Times New Roman" w:hAnsi="Verdana" w:cs="Times New Roman"/>
          <w:color w:val="000000"/>
          <w:sz w:val="21"/>
          <w:szCs w:val="21"/>
        </w:rPr>
        <w:t xml:space="preserve"> operation.</w:t>
      </w:r>
    </w:p>
    <w:p w:rsidR="009B46D8" w:rsidRPr="009B46D8" w:rsidRDefault="009B46D8" w:rsidP="009B46D8">
      <w:pPr>
        <w:numPr>
          <w:ilvl w:val="0"/>
          <w:numId w:val="5"/>
        </w:numPr>
        <w:shd w:val="clear" w:color="auto" w:fill="FFFFFF"/>
        <w:spacing w:after="144" w:line="360" w:lineRule="atLeast"/>
        <w:ind w:left="768" w:right="48"/>
        <w:jc w:val="both"/>
        <w:rPr>
          <w:rFonts w:ascii="Verdana" w:eastAsia="Times New Roman" w:hAnsi="Verdana" w:cs="Times New Roman"/>
          <w:color w:val="000000"/>
          <w:sz w:val="21"/>
          <w:szCs w:val="21"/>
        </w:rPr>
      </w:pPr>
      <w:r w:rsidRPr="009B46D8">
        <w:rPr>
          <w:rFonts w:ascii="Verdana" w:eastAsia="Times New Roman" w:hAnsi="Verdana" w:cs="Times New Roman"/>
          <w:b/>
          <w:bCs/>
          <w:color w:val="000000"/>
          <w:sz w:val="21"/>
          <w:szCs w:val="21"/>
        </w:rPr>
        <w:t>Transform</w:t>
      </w:r>
      <w:r w:rsidRPr="009B46D8">
        <w:rPr>
          <w:rFonts w:ascii="Verdana" w:eastAsia="Times New Roman" w:hAnsi="Verdana" w:cs="Times New Roman"/>
          <w:color w:val="000000"/>
          <w:sz w:val="21"/>
          <w:szCs w:val="21"/>
        </w:rPr>
        <w:t> - A type of duplex stream where the output is computed based on input.</w:t>
      </w:r>
    </w:p>
    <w:p w:rsidR="009B46D8" w:rsidRDefault="009B46D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9B46D8" w:rsidRDefault="009B46D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9B46D8" w:rsidRPr="009B46D8" w:rsidRDefault="009B46D8" w:rsidP="009B46D8">
      <w:pPr>
        <w:spacing w:after="0" w:line="240" w:lineRule="auto"/>
        <w:rPr>
          <w:rFonts w:ascii="Times New Roman" w:eastAsia="Times New Roman" w:hAnsi="Times New Roman" w:cs="Times New Roman"/>
          <w:sz w:val="24"/>
          <w:szCs w:val="24"/>
        </w:rPr>
      </w:pPr>
      <w:r w:rsidRPr="009B46D8">
        <w:rPr>
          <w:rFonts w:ascii="Times New Roman" w:eastAsia="Times New Roman" w:hAnsi="Times New Roman" w:cs="Times New Roman"/>
          <w:sz w:val="24"/>
          <w:szCs w:val="24"/>
        </w:rPr>
        <w:t>Name some of the events fired by streams.</w:t>
      </w:r>
    </w:p>
    <w:p w:rsidR="009B46D8" w:rsidRPr="009B46D8" w:rsidRDefault="009B46D8" w:rsidP="009B46D8">
      <w:pPr>
        <w:shd w:val="clear" w:color="auto" w:fill="FFFFFF"/>
        <w:spacing w:after="144" w:line="360" w:lineRule="atLeast"/>
        <w:ind w:left="48" w:right="48"/>
        <w:jc w:val="both"/>
        <w:rPr>
          <w:rFonts w:ascii="Verdana" w:eastAsia="Times New Roman" w:hAnsi="Verdana" w:cs="Times New Roman"/>
          <w:color w:val="000000"/>
          <w:sz w:val="21"/>
          <w:szCs w:val="21"/>
        </w:rPr>
      </w:pPr>
      <w:r w:rsidRPr="009B46D8">
        <w:rPr>
          <w:rFonts w:ascii="Verdana" w:eastAsia="Times New Roman" w:hAnsi="Verdana" w:cs="Times New Roman"/>
          <w:color w:val="000000"/>
          <w:sz w:val="21"/>
          <w:szCs w:val="21"/>
        </w:rPr>
        <w:t>Each type of Stream is an </w:t>
      </w:r>
      <w:r w:rsidRPr="009B46D8">
        <w:rPr>
          <w:rFonts w:ascii="Verdana" w:eastAsia="Times New Roman" w:hAnsi="Verdana" w:cs="Times New Roman"/>
          <w:b/>
          <w:bCs/>
          <w:color w:val="000000"/>
          <w:sz w:val="21"/>
          <w:szCs w:val="21"/>
        </w:rPr>
        <w:t>EventEmitter</w:t>
      </w:r>
      <w:r w:rsidRPr="009B46D8">
        <w:rPr>
          <w:rFonts w:ascii="Verdana" w:eastAsia="Times New Roman" w:hAnsi="Verdana" w:cs="Times New Roman"/>
          <w:color w:val="000000"/>
          <w:sz w:val="21"/>
          <w:szCs w:val="21"/>
        </w:rPr>
        <w:t> instance and throws several events at different instance of times. For example, some of the commonly used events are:</w:t>
      </w:r>
    </w:p>
    <w:p w:rsidR="009B46D8" w:rsidRPr="009B46D8" w:rsidRDefault="009B46D8" w:rsidP="009B46D8">
      <w:pPr>
        <w:numPr>
          <w:ilvl w:val="0"/>
          <w:numId w:val="6"/>
        </w:numPr>
        <w:shd w:val="clear" w:color="auto" w:fill="FFFFFF"/>
        <w:spacing w:after="144" w:line="360" w:lineRule="atLeast"/>
        <w:ind w:left="768" w:right="48"/>
        <w:jc w:val="both"/>
        <w:rPr>
          <w:rFonts w:ascii="Verdana" w:eastAsia="Times New Roman" w:hAnsi="Verdana" w:cs="Times New Roman"/>
          <w:color w:val="000000"/>
          <w:sz w:val="21"/>
          <w:szCs w:val="21"/>
        </w:rPr>
      </w:pPr>
      <w:proofErr w:type="gramStart"/>
      <w:r w:rsidRPr="009B46D8">
        <w:rPr>
          <w:rFonts w:ascii="Verdana" w:eastAsia="Times New Roman" w:hAnsi="Verdana" w:cs="Times New Roman"/>
          <w:b/>
          <w:bCs/>
          <w:color w:val="000000"/>
          <w:sz w:val="21"/>
          <w:szCs w:val="21"/>
        </w:rPr>
        <w:t>data</w:t>
      </w:r>
      <w:proofErr w:type="gramEnd"/>
      <w:r w:rsidRPr="009B46D8">
        <w:rPr>
          <w:rFonts w:ascii="Verdana" w:eastAsia="Times New Roman" w:hAnsi="Verdana" w:cs="Times New Roman"/>
          <w:color w:val="000000"/>
          <w:sz w:val="21"/>
          <w:szCs w:val="21"/>
        </w:rPr>
        <w:t> - This event is fired when there is data is available to read.</w:t>
      </w:r>
    </w:p>
    <w:p w:rsidR="009B46D8" w:rsidRPr="009B46D8" w:rsidRDefault="009B46D8" w:rsidP="009B46D8">
      <w:pPr>
        <w:numPr>
          <w:ilvl w:val="0"/>
          <w:numId w:val="6"/>
        </w:numPr>
        <w:shd w:val="clear" w:color="auto" w:fill="FFFFFF"/>
        <w:spacing w:after="144" w:line="360" w:lineRule="atLeast"/>
        <w:ind w:left="768" w:right="48"/>
        <w:jc w:val="both"/>
        <w:rPr>
          <w:rFonts w:ascii="Verdana" w:eastAsia="Times New Roman" w:hAnsi="Verdana" w:cs="Times New Roman"/>
          <w:color w:val="000000"/>
          <w:sz w:val="21"/>
          <w:szCs w:val="21"/>
        </w:rPr>
      </w:pPr>
      <w:proofErr w:type="gramStart"/>
      <w:r w:rsidRPr="009B46D8">
        <w:rPr>
          <w:rFonts w:ascii="Verdana" w:eastAsia="Times New Roman" w:hAnsi="Verdana" w:cs="Times New Roman"/>
          <w:b/>
          <w:bCs/>
          <w:color w:val="000000"/>
          <w:sz w:val="21"/>
          <w:szCs w:val="21"/>
        </w:rPr>
        <w:t>end</w:t>
      </w:r>
      <w:proofErr w:type="gramEnd"/>
      <w:r w:rsidRPr="009B46D8">
        <w:rPr>
          <w:rFonts w:ascii="Verdana" w:eastAsia="Times New Roman" w:hAnsi="Verdana" w:cs="Times New Roman"/>
          <w:color w:val="000000"/>
          <w:sz w:val="21"/>
          <w:szCs w:val="21"/>
        </w:rPr>
        <w:t> - This event is fired when there is no more data to read.</w:t>
      </w:r>
    </w:p>
    <w:p w:rsidR="009B46D8" w:rsidRPr="009B46D8" w:rsidRDefault="009B46D8" w:rsidP="009B46D8">
      <w:pPr>
        <w:numPr>
          <w:ilvl w:val="0"/>
          <w:numId w:val="6"/>
        </w:numPr>
        <w:shd w:val="clear" w:color="auto" w:fill="FFFFFF"/>
        <w:spacing w:after="144" w:line="360" w:lineRule="atLeast"/>
        <w:ind w:left="768" w:right="48"/>
        <w:jc w:val="both"/>
        <w:rPr>
          <w:rFonts w:ascii="Verdana" w:eastAsia="Times New Roman" w:hAnsi="Verdana" w:cs="Times New Roman"/>
          <w:color w:val="000000"/>
          <w:sz w:val="21"/>
          <w:szCs w:val="21"/>
        </w:rPr>
      </w:pPr>
      <w:proofErr w:type="gramStart"/>
      <w:r w:rsidRPr="009B46D8">
        <w:rPr>
          <w:rFonts w:ascii="Verdana" w:eastAsia="Times New Roman" w:hAnsi="Verdana" w:cs="Times New Roman"/>
          <w:b/>
          <w:bCs/>
          <w:color w:val="000000"/>
          <w:sz w:val="21"/>
          <w:szCs w:val="21"/>
        </w:rPr>
        <w:t>error</w:t>
      </w:r>
      <w:proofErr w:type="gramEnd"/>
      <w:r w:rsidRPr="009B46D8">
        <w:rPr>
          <w:rFonts w:ascii="Verdana" w:eastAsia="Times New Roman" w:hAnsi="Verdana" w:cs="Times New Roman"/>
          <w:color w:val="000000"/>
          <w:sz w:val="21"/>
          <w:szCs w:val="21"/>
        </w:rPr>
        <w:t> - This event is fired when there is any error receiving or writing data.</w:t>
      </w:r>
    </w:p>
    <w:p w:rsidR="009B46D8" w:rsidRPr="009B46D8" w:rsidRDefault="009B46D8" w:rsidP="009B46D8">
      <w:pPr>
        <w:numPr>
          <w:ilvl w:val="0"/>
          <w:numId w:val="6"/>
        </w:numPr>
        <w:shd w:val="clear" w:color="auto" w:fill="FFFFFF"/>
        <w:spacing w:after="144" w:line="360" w:lineRule="atLeast"/>
        <w:ind w:left="768" w:right="48"/>
        <w:jc w:val="both"/>
        <w:rPr>
          <w:rFonts w:ascii="Verdana" w:eastAsia="Times New Roman" w:hAnsi="Verdana" w:cs="Times New Roman"/>
          <w:color w:val="000000"/>
          <w:sz w:val="21"/>
          <w:szCs w:val="21"/>
        </w:rPr>
      </w:pPr>
      <w:r w:rsidRPr="009B46D8">
        <w:rPr>
          <w:rFonts w:ascii="Verdana" w:eastAsia="Times New Roman" w:hAnsi="Verdana" w:cs="Times New Roman"/>
          <w:b/>
          <w:bCs/>
          <w:color w:val="000000"/>
          <w:sz w:val="21"/>
          <w:szCs w:val="21"/>
        </w:rPr>
        <w:t>finish</w:t>
      </w:r>
      <w:r w:rsidRPr="009B46D8">
        <w:rPr>
          <w:rFonts w:ascii="Verdana" w:eastAsia="Times New Roman" w:hAnsi="Verdana" w:cs="Times New Roman"/>
          <w:color w:val="000000"/>
          <w:sz w:val="21"/>
          <w:szCs w:val="21"/>
        </w:rPr>
        <w:t> - This event is fired when all data has been flushed to underlying system</w:t>
      </w:r>
    </w:p>
    <w:p w:rsidR="009B46D8" w:rsidRDefault="009B46D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9B46D8" w:rsidRPr="009B46D8" w:rsidRDefault="009B46D8" w:rsidP="009B46D8">
      <w:pPr>
        <w:spacing w:after="0" w:line="240" w:lineRule="auto"/>
        <w:rPr>
          <w:rFonts w:ascii="Times New Roman" w:eastAsia="Times New Roman" w:hAnsi="Times New Roman" w:cs="Times New Roman"/>
          <w:sz w:val="24"/>
          <w:szCs w:val="24"/>
        </w:rPr>
      </w:pPr>
      <w:r w:rsidRPr="009B46D8">
        <w:rPr>
          <w:rFonts w:ascii="Times New Roman" w:eastAsia="Times New Roman" w:hAnsi="Times New Roman" w:cs="Times New Roman"/>
          <w:sz w:val="24"/>
          <w:szCs w:val="24"/>
        </w:rPr>
        <w:t xml:space="preserve">What is </w:t>
      </w:r>
      <w:proofErr w:type="gramStart"/>
      <w:r w:rsidRPr="009B46D8">
        <w:rPr>
          <w:rFonts w:ascii="Times New Roman" w:eastAsia="Times New Roman" w:hAnsi="Times New Roman" w:cs="Times New Roman"/>
          <w:sz w:val="24"/>
          <w:szCs w:val="24"/>
        </w:rPr>
        <w:t>Chaining</w:t>
      </w:r>
      <w:proofErr w:type="gramEnd"/>
      <w:r w:rsidRPr="009B46D8">
        <w:rPr>
          <w:rFonts w:ascii="Times New Roman" w:eastAsia="Times New Roman" w:hAnsi="Times New Roman" w:cs="Times New Roman"/>
          <w:sz w:val="24"/>
          <w:szCs w:val="24"/>
        </w:rPr>
        <w:t xml:space="preserve"> in Node?</w:t>
      </w:r>
    </w:p>
    <w:p w:rsidR="009B46D8" w:rsidRPr="009B46D8" w:rsidRDefault="009B46D8" w:rsidP="009B46D8">
      <w:pPr>
        <w:shd w:val="clear" w:color="auto" w:fill="FFFFFF"/>
        <w:spacing w:after="144" w:line="360" w:lineRule="atLeast"/>
        <w:ind w:left="48" w:right="48"/>
        <w:jc w:val="both"/>
        <w:rPr>
          <w:rFonts w:ascii="Verdana" w:eastAsia="Times New Roman" w:hAnsi="Verdana" w:cs="Times New Roman"/>
          <w:color w:val="000000"/>
          <w:sz w:val="21"/>
          <w:szCs w:val="21"/>
        </w:rPr>
      </w:pPr>
      <w:r w:rsidRPr="009B46D8">
        <w:rPr>
          <w:rFonts w:ascii="Verdana" w:eastAsia="Times New Roman" w:hAnsi="Verdana" w:cs="Times New Roman"/>
          <w:color w:val="000000"/>
          <w:sz w:val="21"/>
          <w:szCs w:val="21"/>
        </w:rPr>
        <w:t>Chanining is a mechanism to connect output of one stream to another stream and create a chain of multiple stream operations. It is normally used with piping operations.</w:t>
      </w:r>
    </w:p>
    <w:p w:rsidR="009B46D8" w:rsidRDefault="009B46D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9B46D8" w:rsidRPr="009B46D8" w:rsidRDefault="009B46D8" w:rsidP="009B46D8">
      <w:pPr>
        <w:shd w:val="clear" w:color="auto" w:fill="FFFFFF"/>
        <w:spacing w:after="225" w:line="240" w:lineRule="auto"/>
        <w:textAlignment w:val="baseline"/>
        <w:outlineLvl w:val="2"/>
        <w:rPr>
          <w:rFonts w:ascii="Helvetica" w:eastAsia="Times New Roman" w:hAnsi="Helvetica" w:cs="Times New Roman"/>
          <w:color w:val="444444"/>
          <w:sz w:val="32"/>
          <w:szCs w:val="32"/>
        </w:rPr>
      </w:pPr>
      <w:proofErr w:type="gramStart"/>
      <w:r w:rsidRPr="009B46D8">
        <w:rPr>
          <w:rFonts w:ascii="Helvetica" w:eastAsia="Times New Roman" w:hAnsi="Helvetica" w:cs="Times New Roman"/>
          <w:color w:val="444444"/>
          <w:sz w:val="32"/>
          <w:szCs w:val="32"/>
        </w:rPr>
        <w:t>Q-1.</w:t>
      </w:r>
      <w:proofErr w:type="gramEnd"/>
      <w:r w:rsidRPr="009B46D8">
        <w:rPr>
          <w:rFonts w:ascii="Helvetica" w:eastAsia="Times New Roman" w:hAnsi="Helvetica" w:cs="Times New Roman"/>
          <w:color w:val="444444"/>
          <w:sz w:val="32"/>
          <w:szCs w:val="32"/>
        </w:rPr>
        <w:t xml:space="preserve"> What Is Node.Js?</w:t>
      </w:r>
    </w:p>
    <w:p w:rsidR="009B46D8" w:rsidRPr="009B46D8" w:rsidRDefault="009B46D8" w:rsidP="009B46D8">
      <w:pPr>
        <w:shd w:val="clear" w:color="auto" w:fill="FFFFFF"/>
        <w:spacing w:after="0" w:line="240" w:lineRule="auto"/>
        <w:textAlignment w:val="baseline"/>
        <w:rPr>
          <w:rFonts w:ascii="Helvetica" w:eastAsia="Times New Roman" w:hAnsi="Helvetica" w:cs="Times New Roman"/>
          <w:color w:val="4D4D4D"/>
          <w:sz w:val="24"/>
          <w:szCs w:val="24"/>
        </w:rPr>
      </w:pPr>
      <w:r w:rsidRPr="009B46D8">
        <w:rPr>
          <w:rFonts w:ascii="inherit" w:eastAsia="Times New Roman" w:hAnsi="inherit" w:cs="Times New Roman"/>
          <w:b/>
          <w:bCs/>
          <w:color w:val="4D4D4D"/>
          <w:sz w:val="24"/>
          <w:szCs w:val="24"/>
          <w:bdr w:val="none" w:sz="0" w:space="0" w:color="auto" w:frame="1"/>
        </w:rPr>
        <w:t>Answer.</w:t>
      </w:r>
    </w:p>
    <w:p w:rsidR="009B46D8" w:rsidRPr="009B46D8" w:rsidRDefault="009B46D8" w:rsidP="009B46D8">
      <w:pPr>
        <w:shd w:val="clear" w:color="auto" w:fill="FFFFFF"/>
        <w:spacing w:after="375" w:line="240" w:lineRule="auto"/>
        <w:textAlignment w:val="baseline"/>
        <w:rPr>
          <w:rFonts w:ascii="Helvetica" w:eastAsia="Times New Roman" w:hAnsi="Helvetica" w:cs="Times New Roman"/>
          <w:color w:val="4D4D4D"/>
          <w:sz w:val="24"/>
          <w:szCs w:val="24"/>
        </w:rPr>
      </w:pPr>
      <w:r w:rsidRPr="009B46D8">
        <w:rPr>
          <w:rFonts w:ascii="Helvetica" w:eastAsia="Times New Roman" w:hAnsi="Helvetica" w:cs="Times New Roman"/>
          <w:color w:val="4D4D4D"/>
          <w:sz w:val="24"/>
          <w:szCs w:val="24"/>
        </w:rPr>
        <w:lastRenderedPageBreak/>
        <w:t>Node.js is a JavaScript runtime or platform which is built on Google Chrome’s JavaScript v8 engine. This runtime allows executing the JavaScript code on any machine outside a browser (this means that it is the server that executes the Javascript and not the browser).</w:t>
      </w:r>
    </w:p>
    <w:p w:rsidR="009B46D8" w:rsidRPr="009B46D8" w:rsidRDefault="009B46D8" w:rsidP="009B46D8">
      <w:pPr>
        <w:shd w:val="clear" w:color="auto" w:fill="FFFFFF"/>
        <w:spacing w:after="375" w:line="240" w:lineRule="auto"/>
        <w:textAlignment w:val="baseline"/>
        <w:rPr>
          <w:rFonts w:ascii="Helvetica" w:eastAsia="Times New Roman" w:hAnsi="Helvetica" w:cs="Times New Roman"/>
          <w:color w:val="4D4D4D"/>
          <w:sz w:val="24"/>
          <w:szCs w:val="24"/>
        </w:rPr>
      </w:pPr>
      <w:r w:rsidRPr="009B46D8">
        <w:rPr>
          <w:rFonts w:ascii="Helvetica" w:eastAsia="Times New Roman" w:hAnsi="Helvetica" w:cs="Times New Roman"/>
          <w:color w:val="4D4D4D"/>
          <w:sz w:val="24"/>
          <w:szCs w:val="24"/>
        </w:rPr>
        <w:t>Node.js is single-threaded, that employs a concurrency model based on an event loop. It doesn’t block the execution instead registers a callback which allows the application to continue. It means Node.js can handle concurrent operations without creating multiple threads of execution so can scale pretty well.</w:t>
      </w:r>
    </w:p>
    <w:p w:rsidR="009B46D8" w:rsidRPr="009B46D8" w:rsidRDefault="009B46D8" w:rsidP="009B46D8">
      <w:pPr>
        <w:shd w:val="clear" w:color="auto" w:fill="FFFFFF"/>
        <w:spacing w:after="375" w:line="240" w:lineRule="auto"/>
        <w:textAlignment w:val="baseline"/>
        <w:rPr>
          <w:rFonts w:ascii="Helvetica" w:eastAsia="Times New Roman" w:hAnsi="Helvetica" w:cs="Times New Roman"/>
          <w:color w:val="4D4D4D"/>
          <w:sz w:val="24"/>
          <w:szCs w:val="24"/>
        </w:rPr>
      </w:pPr>
      <w:r w:rsidRPr="009B46D8">
        <w:rPr>
          <w:rFonts w:ascii="Helvetica" w:eastAsia="Times New Roman" w:hAnsi="Helvetica" w:cs="Times New Roman"/>
          <w:color w:val="4D4D4D"/>
          <w:sz w:val="24"/>
          <w:szCs w:val="24"/>
        </w:rPr>
        <w:t xml:space="preserve">It uses JavaScript along with C/C++ for things like interacting with the filesystem, starting up HTTP or TCP servers and so on. Due to </w:t>
      </w:r>
      <w:proofErr w:type="gramStart"/>
      <w:r w:rsidRPr="009B46D8">
        <w:rPr>
          <w:rFonts w:ascii="Helvetica" w:eastAsia="Times New Roman" w:hAnsi="Helvetica" w:cs="Times New Roman"/>
          <w:color w:val="4D4D4D"/>
          <w:sz w:val="24"/>
          <w:szCs w:val="24"/>
        </w:rPr>
        <w:t>it’s</w:t>
      </w:r>
      <w:proofErr w:type="gramEnd"/>
      <w:r w:rsidRPr="009B46D8">
        <w:rPr>
          <w:rFonts w:ascii="Helvetica" w:eastAsia="Times New Roman" w:hAnsi="Helvetica" w:cs="Times New Roman"/>
          <w:color w:val="4D4D4D"/>
          <w:sz w:val="24"/>
          <w:szCs w:val="24"/>
        </w:rPr>
        <w:t xml:space="preserve"> extensively fast growing community and NPM, Node.js has become a very popular, open source and cross-platform app. It allows developing very fast and scalable network app that can run on Microsoft Windows, Linux, or OS X.</w:t>
      </w:r>
    </w:p>
    <w:p w:rsidR="009B46D8" w:rsidRPr="009B46D8" w:rsidRDefault="009B46D8" w:rsidP="009B46D8">
      <w:pPr>
        <w:shd w:val="clear" w:color="auto" w:fill="FFFFFF"/>
        <w:spacing w:after="375" w:line="240" w:lineRule="auto"/>
        <w:textAlignment w:val="baseline"/>
        <w:rPr>
          <w:rFonts w:ascii="Helvetica" w:eastAsia="Times New Roman" w:hAnsi="Helvetica" w:cs="Times New Roman"/>
          <w:color w:val="4D4D4D"/>
          <w:sz w:val="24"/>
          <w:szCs w:val="24"/>
        </w:rPr>
      </w:pPr>
      <w:r w:rsidRPr="009B46D8">
        <w:rPr>
          <w:rFonts w:ascii="Helvetica" w:eastAsia="Times New Roman" w:hAnsi="Helvetica" w:cs="Times New Roman"/>
          <w:color w:val="4D4D4D"/>
          <w:sz w:val="24"/>
          <w:szCs w:val="24"/>
        </w:rPr>
        <w:t>Following are the areas where it’s perfect to use Node.js.</w:t>
      </w:r>
    </w:p>
    <w:p w:rsidR="009B46D8" w:rsidRPr="009B46D8" w:rsidRDefault="009B46D8" w:rsidP="009B46D8">
      <w:pPr>
        <w:numPr>
          <w:ilvl w:val="0"/>
          <w:numId w:val="7"/>
        </w:numPr>
        <w:shd w:val="clear" w:color="auto" w:fill="FFFFFF"/>
        <w:spacing w:after="0" w:line="240" w:lineRule="auto"/>
        <w:ind w:left="456"/>
        <w:textAlignment w:val="baseline"/>
        <w:rPr>
          <w:rFonts w:ascii="inherit" w:eastAsia="Times New Roman" w:hAnsi="inherit" w:cs="Times New Roman"/>
          <w:color w:val="4D4D4D"/>
          <w:sz w:val="24"/>
          <w:szCs w:val="24"/>
        </w:rPr>
      </w:pPr>
      <w:r w:rsidRPr="009B46D8">
        <w:rPr>
          <w:rFonts w:ascii="inherit" w:eastAsia="Times New Roman" w:hAnsi="inherit" w:cs="Times New Roman"/>
          <w:color w:val="4D4D4D"/>
          <w:sz w:val="24"/>
          <w:szCs w:val="24"/>
        </w:rPr>
        <w:t>I/O bound Applications</w:t>
      </w:r>
    </w:p>
    <w:p w:rsidR="009B46D8" w:rsidRPr="009B46D8" w:rsidRDefault="009B46D8" w:rsidP="009B46D8">
      <w:pPr>
        <w:numPr>
          <w:ilvl w:val="0"/>
          <w:numId w:val="7"/>
        </w:numPr>
        <w:shd w:val="clear" w:color="auto" w:fill="FFFFFF"/>
        <w:spacing w:after="0" w:line="240" w:lineRule="auto"/>
        <w:ind w:left="456"/>
        <w:textAlignment w:val="baseline"/>
        <w:rPr>
          <w:rFonts w:ascii="inherit" w:eastAsia="Times New Roman" w:hAnsi="inherit" w:cs="Times New Roman"/>
          <w:color w:val="4D4D4D"/>
          <w:sz w:val="24"/>
          <w:szCs w:val="24"/>
        </w:rPr>
      </w:pPr>
      <w:r w:rsidRPr="009B46D8">
        <w:rPr>
          <w:rFonts w:ascii="inherit" w:eastAsia="Times New Roman" w:hAnsi="inherit" w:cs="Times New Roman"/>
          <w:color w:val="4D4D4D"/>
          <w:sz w:val="24"/>
          <w:szCs w:val="24"/>
        </w:rPr>
        <w:t>Data Streaming Applications</w:t>
      </w:r>
    </w:p>
    <w:p w:rsidR="009B46D8" w:rsidRPr="009B46D8" w:rsidRDefault="009B46D8" w:rsidP="009B46D8">
      <w:pPr>
        <w:numPr>
          <w:ilvl w:val="0"/>
          <w:numId w:val="7"/>
        </w:numPr>
        <w:shd w:val="clear" w:color="auto" w:fill="FFFFFF"/>
        <w:spacing w:after="0" w:line="240" w:lineRule="auto"/>
        <w:ind w:left="456"/>
        <w:textAlignment w:val="baseline"/>
        <w:rPr>
          <w:rFonts w:ascii="inherit" w:eastAsia="Times New Roman" w:hAnsi="inherit" w:cs="Times New Roman"/>
          <w:color w:val="4D4D4D"/>
          <w:sz w:val="24"/>
          <w:szCs w:val="24"/>
        </w:rPr>
      </w:pPr>
      <w:r w:rsidRPr="009B46D8">
        <w:rPr>
          <w:rFonts w:ascii="inherit" w:eastAsia="Times New Roman" w:hAnsi="inherit" w:cs="Times New Roman"/>
          <w:color w:val="4D4D4D"/>
          <w:sz w:val="24"/>
          <w:szCs w:val="24"/>
        </w:rPr>
        <w:t>Data Intensive Real-time Applications (DIRT)</w:t>
      </w:r>
    </w:p>
    <w:p w:rsidR="009B46D8" w:rsidRPr="009B46D8" w:rsidRDefault="009B46D8" w:rsidP="009B46D8">
      <w:pPr>
        <w:numPr>
          <w:ilvl w:val="0"/>
          <w:numId w:val="7"/>
        </w:numPr>
        <w:shd w:val="clear" w:color="auto" w:fill="FFFFFF"/>
        <w:spacing w:after="0" w:line="240" w:lineRule="auto"/>
        <w:ind w:left="456"/>
        <w:textAlignment w:val="baseline"/>
        <w:rPr>
          <w:rFonts w:ascii="inherit" w:eastAsia="Times New Roman" w:hAnsi="inherit" w:cs="Times New Roman"/>
          <w:color w:val="4D4D4D"/>
          <w:sz w:val="24"/>
          <w:szCs w:val="24"/>
        </w:rPr>
      </w:pPr>
      <w:r w:rsidRPr="009B46D8">
        <w:rPr>
          <w:rFonts w:ascii="inherit" w:eastAsia="Times New Roman" w:hAnsi="inherit" w:cs="Times New Roman"/>
          <w:color w:val="4D4D4D"/>
          <w:sz w:val="24"/>
          <w:szCs w:val="24"/>
        </w:rPr>
        <w:t>JSON APIs based Applications</w:t>
      </w:r>
    </w:p>
    <w:p w:rsidR="009B46D8" w:rsidRPr="009B46D8" w:rsidRDefault="009B46D8" w:rsidP="009B46D8">
      <w:pPr>
        <w:numPr>
          <w:ilvl w:val="0"/>
          <w:numId w:val="7"/>
        </w:numPr>
        <w:shd w:val="clear" w:color="auto" w:fill="FFFFFF"/>
        <w:spacing w:after="0" w:line="240" w:lineRule="auto"/>
        <w:ind w:left="456"/>
        <w:textAlignment w:val="baseline"/>
        <w:rPr>
          <w:rFonts w:ascii="inherit" w:eastAsia="Times New Roman" w:hAnsi="inherit" w:cs="Times New Roman"/>
          <w:color w:val="4D4D4D"/>
          <w:sz w:val="24"/>
          <w:szCs w:val="24"/>
        </w:rPr>
      </w:pPr>
      <w:r w:rsidRPr="009B46D8">
        <w:rPr>
          <w:rFonts w:ascii="inherit" w:eastAsia="Times New Roman" w:hAnsi="inherit" w:cs="Times New Roman"/>
          <w:color w:val="4D4D4D"/>
          <w:sz w:val="24"/>
          <w:szCs w:val="24"/>
        </w:rPr>
        <w:t>Single Page Applications</w:t>
      </w:r>
    </w:p>
    <w:p w:rsidR="009B46D8" w:rsidRPr="009B46D8" w:rsidRDefault="009B46D8" w:rsidP="009B46D8">
      <w:pPr>
        <w:shd w:val="clear" w:color="auto" w:fill="FFFFFF"/>
        <w:spacing w:after="375" w:line="240" w:lineRule="auto"/>
        <w:textAlignment w:val="baseline"/>
        <w:rPr>
          <w:rFonts w:ascii="Helvetica" w:eastAsia="Times New Roman" w:hAnsi="Helvetica" w:cs="Times New Roman"/>
          <w:color w:val="4D4D4D"/>
          <w:sz w:val="24"/>
          <w:szCs w:val="24"/>
        </w:rPr>
      </w:pPr>
      <w:r w:rsidRPr="009B46D8">
        <w:rPr>
          <w:rFonts w:ascii="Helvetica" w:eastAsia="Times New Roman" w:hAnsi="Helvetica" w:cs="Times New Roman"/>
          <w:color w:val="4D4D4D"/>
          <w:sz w:val="24"/>
          <w:szCs w:val="24"/>
        </w:rPr>
        <w:t>At the same time, it’s not suitable for heavy applications involving more of CPU usage.</w:t>
      </w:r>
    </w:p>
    <w:p w:rsidR="009B46D8" w:rsidRDefault="009B46D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9B46D8" w:rsidRDefault="009B46D8" w:rsidP="009B46D8">
      <w:pPr>
        <w:pStyle w:val="Heading3"/>
        <w:shd w:val="clear" w:color="auto" w:fill="FFFFFF"/>
        <w:spacing w:before="0" w:beforeAutospacing="0" w:after="225" w:afterAutospacing="0"/>
        <w:textAlignment w:val="baseline"/>
        <w:rPr>
          <w:rFonts w:ascii="Helvetica" w:hAnsi="Helvetica"/>
          <w:b w:val="0"/>
          <w:bCs w:val="0"/>
          <w:color w:val="444444"/>
          <w:sz w:val="32"/>
          <w:szCs w:val="32"/>
        </w:rPr>
      </w:pPr>
      <w:proofErr w:type="gramStart"/>
      <w:r>
        <w:rPr>
          <w:rFonts w:ascii="Helvetica" w:hAnsi="Helvetica"/>
          <w:b w:val="0"/>
          <w:bCs w:val="0"/>
          <w:color w:val="444444"/>
          <w:sz w:val="32"/>
          <w:szCs w:val="32"/>
        </w:rPr>
        <w:t>Q-2.</w:t>
      </w:r>
      <w:proofErr w:type="gramEnd"/>
      <w:r>
        <w:rPr>
          <w:rFonts w:ascii="Helvetica" w:hAnsi="Helvetica"/>
          <w:b w:val="0"/>
          <w:bCs w:val="0"/>
          <w:color w:val="444444"/>
          <w:sz w:val="32"/>
          <w:szCs w:val="32"/>
        </w:rPr>
        <w:t xml:space="preserve"> What Are The Key Features Of Node.Js?</w:t>
      </w:r>
    </w:p>
    <w:p w:rsidR="009B46D8" w:rsidRDefault="009B46D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9B46D8" w:rsidRPr="009B46D8" w:rsidRDefault="009B46D8" w:rsidP="009B46D8">
      <w:pPr>
        <w:numPr>
          <w:ilvl w:val="0"/>
          <w:numId w:val="8"/>
        </w:numPr>
        <w:shd w:val="clear" w:color="auto" w:fill="FFFFFF"/>
        <w:spacing w:after="0" w:line="240" w:lineRule="auto"/>
        <w:ind w:left="456"/>
        <w:textAlignment w:val="baseline"/>
        <w:rPr>
          <w:rFonts w:ascii="inherit" w:eastAsia="Times New Roman" w:hAnsi="inherit" w:cs="Times New Roman"/>
          <w:color w:val="4D4D4D"/>
          <w:sz w:val="24"/>
          <w:szCs w:val="24"/>
        </w:rPr>
      </w:pPr>
      <w:r w:rsidRPr="009B46D8">
        <w:rPr>
          <w:rFonts w:ascii="inherit" w:eastAsia="Times New Roman" w:hAnsi="inherit" w:cs="Times New Roman"/>
          <w:b/>
          <w:bCs/>
          <w:color w:val="4D4D4D"/>
          <w:sz w:val="24"/>
          <w:szCs w:val="24"/>
          <w:bdr w:val="none" w:sz="0" w:space="0" w:color="auto" w:frame="1"/>
        </w:rPr>
        <w:t>Asynchronous event driven IO helps concurrent request handling –</w:t>
      </w:r>
      <w:r w:rsidRPr="009B46D8">
        <w:rPr>
          <w:rFonts w:ascii="inherit" w:eastAsia="Times New Roman" w:hAnsi="inherit" w:cs="Times New Roman"/>
          <w:color w:val="4D4D4D"/>
          <w:sz w:val="24"/>
          <w:szCs w:val="24"/>
        </w:rPr>
        <w:t> All APIs of Node.js are asynchronous. This feature means that if a Node receives a request for some Input/Output operation, it will execute that operation in the background and continue with the processing of other requests. Thus it will not wait for the response from the previous requests.</w:t>
      </w:r>
    </w:p>
    <w:p w:rsidR="009B46D8" w:rsidRPr="009B46D8" w:rsidRDefault="009B46D8" w:rsidP="009B46D8">
      <w:pPr>
        <w:numPr>
          <w:ilvl w:val="0"/>
          <w:numId w:val="8"/>
        </w:numPr>
        <w:shd w:val="clear" w:color="auto" w:fill="FFFFFF"/>
        <w:spacing w:after="0" w:line="240" w:lineRule="auto"/>
        <w:ind w:left="456"/>
        <w:textAlignment w:val="baseline"/>
        <w:rPr>
          <w:rFonts w:ascii="inherit" w:eastAsia="Times New Roman" w:hAnsi="inherit" w:cs="Times New Roman"/>
          <w:color w:val="4D4D4D"/>
          <w:sz w:val="24"/>
          <w:szCs w:val="24"/>
        </w:rPr>
      </w:pPr>
      <w:r w:rsidRPr="009B46D8">
        <w:rPr>
          <w:rFonts w:ascii="inherit" w:eastAsia="Times New Roman" w:hAnsi="inherit" w:cs="Times New Roman"/>
          <w:b/>
          <w:bCs/>
          <w:color w:val="4D4D4D"/>
          <w:sz w:val="24"/>
          <w:szCs w:val="24"/>
          <w:bdr w:val="none" w:sz="0" w:space="0" w:color="auto" w:frame="1"/>
        </w:rPr>
        <w:t>Fast in Code execution –</w:t>
      </w:r>
      <w:r w:rsidRPr="009B46D8">
        <w:rPr>
          <w:rFonts w:ascii="inherit" w:eastAsia="Times New Roman" w:hAnsi="inherit" w:cs="Times New Roman"/>
          <w:color w:val="4D4D4D"/>
          <w:sz w:val="24"/>
          <w:szCs w:val="24"/>
        </w:rPr>
        <w:t> Node.js uses the V8 JavaScript Runtime engine, the one which is used by Google Chrome. Node has a wrapper over the JavaScript engine which makes the runtime engine much faster and hence processing of requests within Node.js also become faster.</w:t>
      </w:r>
    </w:p>
    <w:p w:rsidR="009B46D8" w:rsidRPr="009B46D8" w:rsidRDefault="009B46D8" w:rsidP="009B46D8">
      <w:pPr>
        <w:numPr>
          <w:ilvl w:val="0"/>
          <w:numId w:val="8"/>
        </w:numPr>
        <w:shd w:val="clear" w:color="auto" w:fill="FFFFFF"/>
        <w:spacing w:after="0" w:line="240" w:lineRule="auto"/>
        <w:ind w:left="456"/>
        <w:textAlignment w:val="baseline"/>
        <w:rPr>
          <w:rFonts w:ascii="inherit" w:eastAsia="Times New Roman" w:hAnsi="inherit" w:cs="Times New Roman"/>
          <w:color w:val="4D4D4D"/>
          <w:sz w:val="24"/>
          <w:szCs w:val="24"/>
        </w:rPr>
      </w:pPr>
      <w:r w:rsidRPr="009B46D8">
        <w:rPr>
          <w:rFonts w:ascii="inherit" w:eastAsia="Times New Roman" w:hAnsi="inherit" w:cs="Times New Roman"/>
          <w:b/>
          <w:bCs/>
          <w:color w:val="4D4D4D"/>
          <w:sz w:val="24"/>
          <w:szCs w:val="24"/>
          <w:bdr w:val="none" w:sz="0" w:space="0" w:color="auto" w:frame="1"/>
        </w:rPr>
        <w:t>Single Threaded but Highly Scalable –</w:t>
      </w:r>
      <w:r w:rsidRPr="009B46D8">
        <w:rPr>
          <w:rFonts w:ascii="inherit" w:eastAsia="Times New Roman" w:hAnsi="inherit" w:cs="Times New Roman"/>
          <w:color w:val="4D4D4D"/>
          <w:sz w:val="24"/>
          <w:szCs w:val="24"/>
        </w:rPr>
        <w:t> Node.js uses a single thread model for event looping. The response from these events may or may not reach the server immediately. However, this does not block other operations. Thus making Node.js highly scalable. Traditional servers create limited threads to handle requests while Node.js creates a single thread that provides service to much larger numbers of such requests.</w:t>
      </w:r>
    </w:p>
    <w:p w:rsidR="009B46D8" w:rsidRPr="009B46D8" w:rsidRDefault="009B46D8" w:rsidP="009B46D8">
      <w:pPr>
        <w:numPr>
          <w:ilvl w:val="0"/>
          <w:numId w:val="8"/>
        </w:numPr>
        <w:shd w:val="clear" w:color="auto" w:fill="FFFFFF"/>
        <w:spacing w:after="0" w:line="240" w:lineRule="auto"/>
        <w:ind w:left="456"/>
        <w:textAlignment w:val="baseline"/>
        <w:rPr>
          <w:rFonts w:ascii="inherit" w:eastAsia="Times New Roman" w:hAnsi="inherit" w:cs="Times New Roman"/>
          <w:color w:val="4D4D4D"/>
          <w:sz w:val="24"/>
          <w:szCs w:val="24"/>
        </w:rPr>
      </w:pPr>
      <w:r w:rsidRPr="009B46D8">
        <w:rPr>
          <w:rFonts w:ascii="inherit" w:eastAsia="Times New Roman" w:hAnsi="inherit" w:cs="Times New Roman"/>
          <w:b/>
          <w:bCs/>
          <w:color w:val="4D4D4D"/>
          <w:sz w:val="24"/>
          <w:szCs w:val="24"/>
          <w:bdr w:val="none" w:sz="0" w:space="0" w:color="auto" w:frame="1"/>
        </w:rPr>
        <w:lastRenderedPageBreak/>
        <w:t>Node.js library uses JavaScript –</w:t>
      </w:r>
      <w:r w:rsidRPr="009B46D8">
        <w:rPr>
          <w:rFonts w:ascii="inherit" w:eastAsia="Times New Roman" w:hAnsi="inherit" w:cs="Times New Roman"/>
          <w:color w:val="4D4D4D"/>
          <w:sz w:val="24"/>
          <w:szCs w:val="24"/>
        </w:rPr>
        <w:t> This is another important aspect of Node.js from the developer’s point of view. The majority of developers are already well-versed in JavaScript. Hence, development in Node.js becomes easier for a developer who knows JavaScript.</w:t>
      </w:r>
    </w:p>
    <w:p w:rsidR="009B46D8" w:rsidRPr="009B46D8" w:rsidRDefault="009B46D8" w:rsidP="009B46D8">
      <w:pPr>
        <w:numPr>
          <w:ilvl w:val="0"/>
          <w:numId w:val="8"/>
        </w:numPr>
        <w:shd w:val="clear" w:color="auto" w:fill="FFFFFF"/>
        <w:spacing w:after="0" w:line="240" w:lineRule="auto"/>
        <w:ind w:left="456"/>
        <w:textAlignment w:val="baseline"/>
        <w:rPr>
          <w:rFonts w:ascii="inherit" w:eastAsia="Times New Roman" w:hAnsi="inherit" w:cs="Times New Roman"/>
          <w:color w:val="4D4D4D"/>
          <w:sz w:val="24"/>
          <w:szCs w:val="24"/>
        </w:rPr>
      </w:pPr>
      <w:r w:rsidRPr="009B46D8">
        <w:rPr>
          <w:rFonts w:ascii="inherit" w:eastAsia="Times New Roman" w:hAnsi="inherit" w:cs="Times New Roman"/>
          <w:b/>
          <w:bCs/>
          <w:color w:val="4D4D4D"/>
          <w:sz w:val="24"/>
          <w:szCs w:val="24"/>
          <w:bdr w:val="none" w:sz="0" w:space="0" w:color="auto" w:frame="1"/>
        </w:rPr>
        <w:t>There is an Active and vibrant community for the Node.js framework –</w:t>
      </w:r>
      <w:r w:rsidRPr="009B46D8">
        <w:rPr>
          <w:rFonts w:ascii="inherit" w:eastAsia="Times New Roman" w:hAnsi="inherit" w:cs="Times New Roman"/>
          <w:color w:val="4D4D4D"/>
          <w:sz w:val="24"/>
          <w:szCs w:val="24"/>
        </w:rPr>
        <w:t> The active community always keeps the framework updated with the latest trends in the web development.</w:t>
      </w:r>
    </w:p>
    <w:p w:rsidR="009B46D8" w:rsidRPr="009B46D8" w:rsidRDefault="009B46D8" w:rsidP="009B46D8">
      <w:pPr>
        <w:numPr>
          <w:ilvl w:val="0"/>
          <w:numId w:val="8"/>
        </w:numPr>
        <w:shd w:val="clear" w:color="auto" w:fill="FFFFFF"/>
        <w:spacing w:after="0" w:line="240" w:lineRule="auto"/>
        <w:ind w:left="456"/>
        <w:textAlignment w:val="baseline"/>
        <w:rPr>
          <w:rFonts w:ascii="inherit" w:eastAsia="Times New Roman" w:hAnsi="inherit" w:cs="Times New Roman"/>
          <w:color w:val="4D4D4D"/>
          <w:sz w:val="24"/>
          <w:szCs w:val="24"/>
        </w:rPr>
      </w:pPr>
      <w:r w:rsidRPr="009B46D8">
        <w:rPr>
          <w:rFonts w:ascii="inherit" w:eastAsia="Times New Roman" w:hAnsi="inherit" w:cs="Times New Roman"/>
          <w:b/>
          <w:bCs/>
          <w:color w:val="4D4D4D"/>
          <w:sz w:val="24"/>
          <w:szCs w:val="24"/>
          <w:bdr w:val="none" w:sz="0" w:space="0" w:color="auto" w:frame="1"/>
        </w:rPr>
        <w:t>No Buffering –</w:t>
      </w:r>
      <w:r w:rsidRPr="009B46D8">
        <w:rPr>
          <w:rFonts w:ascii="inherit" w:eastAsia="Times New Roman" w:hAnsi="inherit" w:cs="Times New Roman"/>
          <w:color w:val="4D4D4D"/>
          <w:sz w:val="24"/>
          <w:szCs w:val="24"/>
        </w:rPr>
        <w:t> Node.js applications never buffer any data. They simply output the data in chunks.</w:t>
      </w:r>
    </w:p>
    <w:p w:rsidR="009B46D8" w:rsidRDefault="009B46D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9B46D8" w:rsidRDefault="009B46D8" w:rsidP="009B46D8">
      <w:pPr>
        <w:pStyle w:val="Heading3"/>
        <w:shd w:val="clear" w:color="auto" w:fill="FFFFFF"/>
        <w:spacing w:before="0" w:beforeAutospacing="0" w:after="225" w:afterAutospacing="0"/>
        <w:textAlignment w:val="baseline"/>
        <w:rPr>
          <w:rFonts w:ascii="Helvetica" w:hAnsi="Helvetica"/>
          <w:b w:val="0"/>
          <w:bCs w:val="0"/>
          <w:color w:val="444444"/>
          <w:sz w:val="32"/>
          <w:szCs w:val="32"/>
        </w:rPr>
      </w:pPr>
      <w:proofErr w:type="gramStart"/>
      <w:r>
        <w:rPr>
          <w:rFonts w:ascii="Helvetica" w:hAnsi="Helvetica"/>
          <w:b w:val="0"/>
          <w:bCs w:val="0"/>
          <w:color w:val="444444"/>
          <w:sz w:val="32"/>
          <w:szCs w:val="32"/>
        </w:rPr>
        <w:t>Q-3.</w:t>
      </w:r>
      <w:proofErr w:type="gramEnd"/>
      <w:r>
        <w:rPr>
          <w:rFonts w:ascii="Helvetica" w:hAnsi="Helvetica"/>
          <w:b w:val="0"/>
          <w:bCs w:val="0"/>
          <w:color w:val="444444"/>
          <w:sz w:val="32"/>
          <w:szCs w:val="32"/>
        </w:rPr>
        <w:t xml:space="preserve"> Explain How Do We Decide, When To Use Node.Js And When Not To Use It?</w:t>
      </w:r>
    </w:p>
    <w:p w:rsidR="009B46D8" w:rsidRDefault="009B46D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9B46D8" w:rsidRDefault="009B46D8" w:rsidP="009B46D8">
      <w:pPr>
        <w:pStyle w:val="Heading4"/>
        <w:shd w:val="clear" w:color="auto" w:fill="FFFFFF"/>
        <w:spacing w:before="0" w:after="225"/>
        <w:textAlignment w:val="baseline"/>
        <w:rPr>
          <w:rFonts w:ascii="Helvetica" w:hAnsi="Helvetica"/>
          <w:b w:val="0"/>
          <w:bCs w:val="0"/>
          <w:color w:val="444444"/>
          <w:sz w:val="29"/>
          <w:szCs w:val="29"/>
        </w:rPr>
      </w:pPr>
      <w:r>
        <w:rPr>
          <w:rFonts w:ascii="Helvetica" w:hAnsi="Helvetica"/>
          <w:b w:val="0"/>
          <w:bCs w:val="0"/>
          <w:color w:val="444444"/>
          <w:sz w:val="29"/>
          <w:szCs w:val="29"/>
        </w:rPr>
        <w:t>When Should We Use Node.Js?</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It’s ideal to use Node.js for developing streaming or event-based real-time applications that require less CPU usage such as.</w:t>
      </w:r>
    </w:p>
    <w:p w:rsidR="009B46D8" w:rsidRDefault="009B46D8" w:rsidP="009B46D8">
      <w:pPr>
        <w:numPr>
          <w:ilvl w:val="0"/>
          <w:numId w:val="9"/>
        </w:numPr>
        <w:shd w:val="clear" w:color="auto" w:fill="FFFFFF"/>
        <w:spacing w:after="0" w:line="240" w:lineRule="auto"/>
        <w:ind w:left="456"/>
        <w:textAlignment w:val="baseline"/>
        <w:rPr>
          <w:rFonts w:ascii="inherit" w:hAnsi="inherit"/>
          <w:color w:val="4D4D4D"/>
        </w:rPr>
      </w:pPr>
      <w:r>
        <w:rPr>
          <w:rFonts w:ascii="inherit" w:hAnsi="inherit"/>
          <w:color w:val="4D4D4D"/>
        </w:rPr>
        <w:t>Chat applications.</w:t>
      </w:r>
    </w:p>
    <w:p w:rsidR="009B46D8" w:rsidRDefault="009B46D8" w:rsidP="009B46D8">
      <w:pPr>
        <w:numPr>
          <w:ilvl w:val="0"/>
          <w:numId w:val="9"/>
        </w:numPr>
        <w:shd w:val="clear" w:color="auto" w:fill="FFFFFF"/>
        <w:spacing w:after="0" w:line="240" w:lineRule="auto"/>
        <w:ind w:left="456"/>
        <w:textAlignment w:val="baseline"/>
        <w:rPr>
          <w:rFonts w:ascii="inherit" w:hAnsi="inherit"/>
          <w:color w:val="4D4D4D"/>
        </w:rPr>
      </w:pPr>
      <w:r>
        <w:rPr>
          <w:rFonts w:ascii="inherit" w:hAnsi="inherit"/>
          <w:color w:val="4D4D4D"/>
        </w:rPr>
        <w:t>Game servers.</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 xml:space="preserve">Node.js is good for fast and high-performance </w:t>
      </w:r>
      <w:proofErr w:type="gramStart"/>
      <w:r>
        <w:rPr>
          <w:rFonts w:ascii="Helvetica" w:hAnsi="Helvetica"/>
          <w:color w:val="4D4D4D"/>
        </w:rPr>
        <w:t>servers, that</w:t>
      </w:r>
      <w:proofErr w:type="gramEnd"/>
      <w:r>
        <w:rPr>
          <w:rFonts w:ascii="Helvetica" w:hAnsi="Helvetica"/>
          <w:color w:val="4D4D4D"/>
        </w:rPr>
        <w:t xml:space="preserve"> face the need to handle thousands of user requests simultaneously.</w:t>
      </w:r>
    </w:p>
    <w:p w:rsidR="009B46D8" w:rsidRDefault="009B46D8" w:rsidP="009B46D8">
      <w:pPr>
        <w:pStyle w:val="Heading4"/>
        <w:shd w:val="clear" w:color="auto" w:fill="FFFFFF"/>
        <w:spacing w:before="0" w:after="225"/>
        <w:textAlignment w:val="baseline"/>
        <w:rPr>
          <w:rFonts w:ascii="Helvetica" w:hAnsi="Helvetica"/>
          <w:b w:val="0"/>
          <w:bCs w:val="0"/>
          <w:color w:val="444444"/>
          <w:sz w:val="29"/>
          <w:szCs w:val="29"/>
        </w:rPr>
      </w:pPr>
      <w:r>
        <w:rPr>
          <w:rFonts w:ascii="Helvetica" w:hAnsi="Helvetica"/>
          <w:b w:val="0"/>
          <w:bCs w:val="0"/>
          <w:color w:val="444444"/>
          <w:sz w:val="29"/>
          <w:szCs w:val="29"/>
        </w:rPr>
        <w:t xml:space="preserve">Good </w:t>
      </w:r>
      <w:proofErr w:type="gramStart"/>
      <w:r>
        <w:rPr>
          <w:rFonts w:ascii="Helvetica" w:hAnsi="Helvetica"/>
          <w:b w:val="0"/>
          <w:bCs w:val="0"/>
          <w:color w:val="444444"/>
          <w:sz w:val="29"/>
          <w:szCs w:val="29"/>
        </w:rPr>
        <w:t>For</w:t>
      </w:r>
      <w:proofErr w:type="gramEnd"/>
      <w:r>
        <w:rPr>
          <w:rFonts w:ascii="Helvetica" w:hAnsi="Helvetica"/>
          <w:b w:val="0"/>
          <w:bCs w:val="0"/>
          <w:color w:val="444444"/>
          <w:sz w:val="29"/>
          <w:szCs w:val="29"/>
        </w:rPr>
        <w:t xml:space="preserve"> A Collaborative Environment.</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 xml:space="preserve">It is suitable for environments where multiple people work together. For example, they post their </w:t>
      </w:r>
      <w:proofErr w:type="gramStart"/>
      <w:r>
        <w:rPr>
          <w:rFonts w:ascii="Helvetica" w:hAnsi="Helvetica"/>
          <w:color w:val="4D4D4D"/>
        </w:rPr>
        <w:t>documents,</w:t>
      </w:r>
      <w:proofErr w:type="gramEnd"/>
      <w:r>
        <w:rPr>
          <w:rFonts w:ascii="Helvetica" w:hAnsi="Helvetica"/>
          <w:color w:val="4D4D4D"/>
        </w:rPr>
        <w:t xml:space="preserve"> modify them by doing check-out and check-in of these documents.</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Node.js supports such situations by creating an event loop for every change made to the document. The “Event loop” feature of Node.js enables it to handle multiple events simultaneously without getting blocked.</w:t>
      </w:r>
    </w:p>
    <w:p w:rsidR="009B46D8" w:rsidRDefault="009B46D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9B46D8" w:rsidRDefault="009B46D8" w:rsidP="009B46D8">
      <w:pPr>
        <w:pStyle w:val="Heading1"/>
        <w:spacing w:before="0"/>
        <w:textAlignment w:val="baseline"/>
        <w:rPr>
          <w:rFonts w:ascii="Helvetica" w:hAnsi="Helvetica"/>
          <w:b w:val="0"/>
          <w:bCs w:val="0"/>
          <w:color w:val="444444"/>
          <w:sz w:val="38"/>
          <w:szCs w:val="38"/>
        </w:rPr>
      </w:pPr>
      <w:r>
        <w:rPr>
          <w:rFonts w:ascii="Helvetica" w:hAnsi="Helvetica"/>
          <w:b w:val="0"/>
          <w:bCs w:val="0"/>
          <w:color w:val="444444"/>
          <w:sz w:val="38"/>
          <w:szCs w:val="38"/>
        </w:rPr>
        <w:t>Top 30 Node.Js Interview Questions With Answers</w:t>
      </w:r>
    </w:p>
    <w:p w:rsidR="009B46D8" w:rsidRDefault="000959E6" w:rsidP="009B46D8">
      <w:pPr>
        <w:spacing w:line="300" w:lineRule="atLeast"/>
        <w:textAlignment w:val="baseline"/>
        <w:rPr>
          <w:rFonts w:ascii="inherit" w:hAnsi="inherit"/>
          <w:color w:val="919191"/>
          <w:sz w:val="24"/>
          <w:szCs w:val="24"/>
        </w:rPr>
      </w:pPr>
      <w:hyperlink r:id="rId8" w:tooltip="View all posts in Web Development" w:history="1">
        <w:r w:rsidR="009B46D8">
          <w:rPr>
            <w:rStyle w:val="Hyperlink"/>
            <w:rFonts w:ascii="inherit" w:hAnsi="inherit"/>
            <w:color w:val="252830"/>
            <w:bdr w:val="none" w:sz="0" w:space="0" w:color="auto" w:frame="1"/>
            <w:shd w:val="clear" w:color="auto" w:fill="DADADA"/>
          </w:rPr>
          <w:t>Web Development</w:t>
        </w:r>
      </w:hyperlink>
      <w:r w:rsidR="009B46D8">
        <w:rPr>
          <w:rFonts w:ascii="inherit" w:hAnsi="inherit"/>
          <w:color w:val="919191"/>
        </w:rPr>
        <w:t> </w:t>
      </w:r>
      <w:r w:rsidR="009B46D8">
        <w:rPr>
          <w:rStyle w:val="thetime"/>
          <w:rFonts w:ascii="inherit" w:hAnsi="inherit"/>
          <w:color w:val="919191"/>
          <w:bdr w:val="none" w:sz="0" w:space="0" w:color="auto" w:frame="1"/>
        </w:rPr>
        <w:t> Published: February 15, 2017</w:t>
      </w:r>
      <w:proofErr w:type="gramStart"/>
      <w:r w:rsidR="009B46D8">
        <w:rPr>
          <w:rFonts w:ascii="inherit" w:hAnsi="inherit"/>
          <w:color w:val="919191"/>
        </w:rPr>
        <w:t> </w:t>
      </w:r>
      <w:r w:rsidR="009B46D8">
        <w:rPr>
          <w:rStyle w:val="theauthor"/>
          <w:rFonts w:ascii="inherit" w:hAnsi="inherit"/>
          <w:color w:val="919191"/>
          <w:bdr w:val="none" w:sz="0" w:space="0" w:color="auto" w:frame="1"/>
        </w:rPr>
        <w:t> </w:t>
      </w:r>
      <w:proofErr w:type="gramEnd"/>
      <w:r w:rsidR="009B46D8">
        <w:rPr>
          <w:rStyle w:val="theauthor"/>
          <w:rFonts w:ascii="inherit" w:hAnsi="inherit"/>
          <w:color w:val="919191"/>
          <w:bdr w:val="none" w:sz="0" w:space="0" w:color="auto" w:frame="1"/>
        </w:rPr>
        <w:fldChar w:fldCharType="begin"/>
      </w:r>
      <w:r w:rsidR="009B46D8">
        <w:rPr>
          <w:rStyle w:val="theauthor"/>
          <w:rFonts w:ascii="inherit" w:hAnsi="inherit"/>
          <w:color w:val="919191"/>
          <w:bdr w:val="none" w:sz="0" w:space="0" w:color="auto" w:frame="1"/>
        </w:rPr>
        <w:instrText xml:space="preserve"> HYPERLINK "http://www.techbeamers.com/author/meenakshi/" \o "Posts by Meenakshi Agarwal" </w:instrText>
      </w:r>
      <w:r w:rsidR="009B46D8">
        <w:rPr>
          <w:rStyle w:val="theauthor"/>
          <w:rFonts w:ascii="inherit" w:hAnsi="inherit"/>
          <w:color w:val="919191"/>
          <w:bdr w:val="none" w:sz="0" w:space="0" w:color="auto" w:frame="1"/>
        </w:rPr>
        <w:fldChar w:fldCharType="separate"/>
      </w:r>
      <w:r w:rsidR="009B46D8">
        <w:rPr>
          <w:rStyle w:val="Hyperlink"/>
          <w:rFonts w:ascii="inherit" w:hAnsi="inherit"/>
          <w:color w:val="252830"/>
          <w:bdr w:val="none" w:sz="0" w:space="0" w:color="auto" w:frame="1"/>
        </w:rPr>
        <w:t>Meenakshi Agarwal</w:t>
      </w:r>
      <w:r w:rsidR="009B46D8">
        <w:rPr>
          <w:rStyle w:val="theauthor"/>
          <w:rFonts w:ascii="inherit" w:hAnsi="inherit"/>
          <w:color w:val="919191"/>
          <w:bdr w:val="none" w:sz="0" w:space="0" w:color="auto" w:frame="1"/>
        </w:rPr>
        <w:fldChar w:fldCharType="end"/>
      </w:r>
      <w:r w:rsidR="009B46D8">
        <w:rPr>
          <w:rFonts w:ascii="inherit" w:hAnsi="inherit"/>
          <w:color w:val="919191"/>
        </w:rPr>
        <w:t> </w:t>
      </w:r>
    </w:p>
    <w:p w:rsidR="009B46D8" w:rsidRDefault="009B46D8" w:rsidP="009B46D8">
      <w:pPr>
        <w:pStyle w:val="NormalWeb"/>
        <w:shd w:val="clear" w:color="auto" w:fill="FFFFFF"/>
        <w:spacing w:before="0" w:beforeAutospacing="0" w:after="375" w:afterAutospacing="0"/>
        <w:textAlignment w:val="baseline"/>
        <w:rPr>
          <w:ins w:id="5" w:author="Unknown"/>
          <w:rFonts w:ascii="inherit" w:hAnsi="inherit"/>
          <w:color w:val="4D4D4D"/>
        </w:rPr>
      </w:pPr>
      <w:ins w:id="6" w:author="Unknown">
        <w:r>
          <w:rPr>
            <w:rFonts w:ascii="inherit" w:hAnsi="inherit"/>
            <w:color w:val="4D4D4D"/>
          </w:rPr>
          <w:t>Are you a MEAN stack developer and have an interview lined up? Don’t worry, just read the top 30 Node.js interview questions we’ve outlined in this post.</w:t>
        </w:r>
      </w:ins>
    </w:p>
    <w:p w:rsidR="009B46D8" w:rsidRDefault="009B46D8" w:rsidP="009B46D8">
      <w:pPr>
        <w:pStyle w:val="NormalWeb"/>
        <w:shd w:val="clear" w:color="auto" w:fill="FFFFFF"/>
        <w:spacing w:before="0" w:beforeAutospacing="0" w:after="375" w:afterAutospacing="0"/>
        <w:textAlignment w:val="baseline"/>
        <w:rPr>
          <w:ins w:id="7" w:author="Unknown"/>
          <w:rFonts w:ascii="inherit" w:hAnsi="inherit"/>
          <w:color w:val="4D4D4D"/>
        </w:rPr>
      </w:pPr>
      <w:ins w:id="8" w:author="Unknown">
        <w:r>
          <w:rPr>
            <w:rFonts w:ascii="inherit" w:hAnsi="inherit"/>
            <w:color w:val="4D4D4D"/>
          </w:rPr>
          <w:lastRenderedPageBreak/>
          <w:t>We’ve tried our best to keep the answers easy to understand and simple to remember. All of our questions are thoroughly researched and have a potential to surface in most Node.js interviews.</w:t>
        </w:r>
      </w:ins>
    </w:p>
    <w:p w:rsidR="009B46D8" w:rsidRDefault="009B46D8" w:rsidP="009B46D8">
      <w:pPr>
        <w:pStyle w:val="NormalWeb"/>
        <w:shd w:val="clear" w:color="auto" w:fill="FFFFFF"/>
        <w:spacing w:before="0" w:beforeAutospacing="0" w:after="0" w:afterAutospacing="0"/>
        <w:textAlignment w:val="baseline"/>
        <w:rPr>
          <w:ins w:id="9" w:author="Unknown"/>
          <w:rFonts w:ascii="inherit" w:hAnsi="inherit"/>
          <w:color w:val="4D4D4D"/>
        </w:rPr>
      </w:pPr>
      <w:ins w:id="10" w:author="Unknown">
        <w:r>
          <w:rPr>
            <w:rFonts w:ascii="inherit" w:hAnsi="inherit"/>
            <w:color w:val="4D4D4D"/>
          </w:rPr>
          <w:t>However, you would also prepare yourself for </w:t>
        </w:r>
        <w:r>
          <w:rPr>
            <w:rStyle w:val="Strong"/>
            <w:rFonts w:ascii="inherit" w:hAnsi="inherit"/>
            <w:color w:val="4D4D4D"/>
            <w:bdr w:val="none" w:sz="0" w:space="0" w:color="auto" w:frame="1"/>
          </w:rPr>
          <w:fldChar w:fldCharType="begin"/>
        </w:r>
        <w:r>
          <w:rPr>
            <w:rStyle w:val="Strong"/>
            <w:rFonts w:ascii="inherit" w:hAnsi="inherit"/>
            <w:color w:val="4D4D4D"/>
            <w:bdr w:val="none" w:sz="0" w:space="0" w:color="auto" w:frame="1"/>
          </w:rPr>
          <w:instrText xml:space="preserve"> HYPERLINK "http://www.techbeamers.com/latest-angularjs-interview-questions-answers/" \t "_blank" </w:instrText>
        </w:r>
        <w:r>
          <w:rPr>
            <w:rStyle w:val="Strong"/>
            <w:rFonts w:ascii="inherit" w:hAnsi="inherit"/>
            <w:color w:val="4D4D4D"/>
            <w:bdr w:val="none" w:sz="0" w:space="0" w:color="auto" w:frame="1"/>
          </w:rPr>
          <w:fldChar w:fldCharType="separate"/>
        </w:r>
        <w:r>
          <w:rPr>
            <w:rStyle w:val="Hyperlink"/>
            <w:rFonts w:ascii="inherit" w:hAnsi="inherit"/>
            <w:b/>
            <w:bCs/>
            <w:color w:val="252830"/>
            <w:bdr w:val="none" w:sz="0" w:space="0" w:color="auto" w:frame="1"/>
          </w:rPr>
          <w:t>AngularJS interview questions</w:t>
        </w:r>
        <w:r>
          <w:rPr>
            <w:rStyle w:val="Strong"/>
            <w:rFonts w:ascii="inherit" w:hAnsi="inherit"/>
            <w:color w:val="4D4D4D"/>
            <w:bdr w:val="none" w:sz="0" w:space="0" w:color="auto" w:frame="1"/>
          </w:rPr>
          <w:fldChar w:fldCharType="end"/>
        </w:r>
        <w:r>
          <w:rPr>
            <w:rFonts w:ascii="inherit" w:hAnsi="inherit"/>
            <w:color w:val="4D4D4D"/>
          </w:rPr>
          <w:t> as it is the next most important skill you’ll need to become an ideal MEAN stack developer. In out next posts, we’ll also cover other areas where you need to centralize your focus.</w:t>
        </w:r>
      </w:ins>
    </w:p>
    <w:p w:rsidR="009B46D8" w:rsidRDefault="009B46D8" w:rsidP="009B46D8">
      <w:pPr>
        <w:pStyle w:val="NormalWeb"/>
        <w:shd w:val="clear" w:color="auto" w:fill="FFFFFF"/>
        <w:spacing w:before="0" w:beforeAutospacing="0" w:after="375" w:afterAutospacing="0"/>
        <w:textAlignment w:val="baseline"/>
        <w:rPr>
          <w:ins w:id="11" w:author="Unknown"/>
          <w:rFonts w:ascii="inherit" w:hAnsi="inherit"/>
          <w:color w:val="4D4D4D"/>
        </w:rPr>
      </w:pPr>
      <w:ins w:id="12" w:author="Unknown">
        <w:r>
          <w:rPr>
            <w:rFonts w:ascii="inherit" w:hAnsi="inherit"/>
            <w:color w:val="4D4D4D"/>
          </w:rPr>
          <w:t>Let’s now begin to read to the most important Node.js interview questions and answers.</w:t>
        </w:r>
      </w:ins>
    </w:p>
    <w:p w:rsidR="009B46D8" w:rsidRDefault="009B46D8" w:rsidP="009B46D8">
      <w:pPr>
        <w:pStyle w:val="Heading2"/>
        <w:shd w:val="clear" w:color="auto" w:fill="FFFFFF"/>
        <w:spacing w:before="0" w:after="225"/>
        <w:jc w:val="center"/>
        <w:textAlignment w:val="baseline"/>
        <w:rPr>
          <w:ins w:id="13" w:author="Unknown"/>
          <w:rFonts w:ascii="Helvetica" w:hAnsi="Helvetica"/>
          <w:b w:val="0"/>
          <w:bCs w:val="0"/>
          <w:color w:val="444444"/>
          <w:sz w:val="35"/>
          <w:szCs w:val="35"/>
        </w:rPr>
      </w:pPr>
      <w:ins w:id="14" w:author="Unknown">
        <w:r>
          <w:rPr>
            <w:rFonts w:ascii="Helvetica" w:hAnsi="Helvetica"/>
            <w:b w:val="0"/>
            <w:bCs w:val="0"/>
            <w:color w:val="444444"/>
            <w:sz w:val="35"/>
            <w:szCs w:val="35"/>
          </w:rPr>
          <w:t>Top 30 Node.Js Interview Questions &amp; Answers.</w:t>
        </w:r>
      </w:ins>
    </w:p>
    <w:p w:rsidR="009B46D8" w:rsidRDefault="009B46D8" w:rsidP="009B46D8">
      <w:pPr>
        <w:shd w:val="clear" w:color="auto" w:fill="FFFFFF"/>
        <w:jc w:val="center"/>
        <w:textAlignment w:val="baseline"/>
        <w:rPr>
          <w:ins w:id="15" w:author="Unknown"/>
          <w:rFonts w:ascii="inherit" w:hAnsi="inherit"/>
          <w:color w:val="4D4D4D"/>
          <w:sz w:val="24"/>
          <w:szCs w:val="24"/>
        </w:rPr>
      </w:pPr>
      <w:r>
        <w:rPr>
          <w:rFonts w:ascii="inherit" w:hAnsi="inherit"/>
          <w:noProof/>
          <w:color w:val="4D4D4D"/>
        </w:rPr>
        <mc:AlternateContent>
          <mc:Choice Requires="wps">
            <w:drawing>
              <wp:inline distT="0" distB="0" distL="0" distR="0">
                <wp:extent cx="2857500" cy="2857500"/>
                <wp:effectExtent l="0" t="0" r="0" b="0"/>
                <wp:docPr id="2" name="Rectangle 2" descr="Top 30 Node.js Interview Questions with Answ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Top 30 Node.js Interview Questions with Answers"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" filled="f" stroked="f">
                <o:lock v:ext="edit" aspectratio="t"/>
                <w10:anchorlock/>
              </v:rect>
            </w:pict>
          </mc:Fallback>
        </mc:AlternateContent>
      </w:r>
    </w:p>
    <w:p w:rsidR="009B46D8" w:rsidRDefault="009B46D8" w:rsidP="009B46D8">
      <w:pPr>
        <w:pStyle w:val="wp-caption-text"/>
        <w:shd w:val="clear" w:color="auto" w:fill="FFFFFF"/>
        <w:spacing w:before="0" w:beforeAutospacing="0" w:after="0" w:afterAutospacing="0"/>
        <w:jc w:val="center"/>
        <w:textAlignment w:val="baseline"/>
        <w:rPr>
          <w:ins w:id="16" w:author="Unknown"/>
          <w:rFonts w:ascii="inherit" w:hAnsi="inherit"/>
          <w:color w:val="4D4D4D"/>
        </w:rPr>
      </w:pPr>
      <w:ins w:id="17" w:author="Unknown">
        <w:r>
          <w:rPr>
            <w:rStyle w:val="Strong"/>
            <w:rFonts w:ascii="inherit" w:hAnsi="inherit"/>
            <w:color w:val="4D4D4D"/>
            <w:sz w:val="20"/>
            <w:szCs w:val="20"/>
            <w:bdr w:val="none" w:sz="0" w:space="0" w:color="auto" w:frame="1"/>
          </w:rPr>
          <w:t>Prepare for Node.js Interview.</w:t>
        </w:r>
      </w:ins>
    </w:p>
    <w:p w:rsidR="009B46D8" w:rsidRDefault="009B46D8" w:rsidP="009B46D8">
      <w:pPr>
        <w:pStyle w:val="Heading3"/>
        <w:shd w:val="clear" w:color="auto" w:fill="FFFFFF"/>
        <w:spacing w:before="0" w:beforeAutospacing="0" w:after="225" w:afterAutospacing="0"/>
        <w:textAlignment w:val="baseline"/>
        <w:rPr>
          <w:ins w:id="18" w:author="Unknown"/>
          <w:rFonts w:ascii="Helvetica" w:hAnsi="Helvetica"/>
          <w:b w:val="0"/>
          <w:bCs w:val="0"/>
          <w:color w:val="444444"/>
          <w:sz w:val="32"/>
          <w:szCs w:val="32"/>
        </w:rPr>
      </w:pPr>
      <w:proofErr w:type="gramStart"/>
      <w:ins w:id="19" w:author="Unknown">
        <w:r>
          <w:rPr>
            <w:rFonts w:ascii="Helvetica" w:hAnsi="Helvetica"/>
            <w:b w:val="0"/>
            <w:bCs w:val="0"/>
            <w:color w:val="444444"/>
            <w:sz w:val="32"/>
            <w:szCs w:val="32"/>
          </w:rPr>
          <w:t>Q-1.</w:t>
        </w:r>
        <w:proofErr w:type="gramEnd"/>
        <w:r>
          <w:rPr>
            <w:rFonts w:ascii="Helvetica" w:hAnsi="Helvetica"/>
            <w:b w:val="0"/>
            <w:bCs w:val="0"/>
            <w:color w:val="444444"/>
            <w:sz w:val="32"/>
            <w:szCs w:val="32"/>
          </w:rPr>
          <w:t xml:space="preserve"> What Is Node.Js?</w:t>
        </w:r>
      </w:ins>
    </w:p>
    <w:p w:rsidR="009B46D8" w:rsidRDefault="009B46D8" w:rsidP="009B46D8">
      <w:pPr>
        <w:pStyle w:val="NormalWeb"/>
        <w:shd w:val="clear" w:color="auto" w:fill="FFFFFF"/>
        <w:spacing w:before="0" w:beforeAutospacing="0" w:after="0" w:afterAutospacing="0"/>
        <w:textAlignment w:val="baseline"/>
        <w:rPr>
          <w:ins w:id="20" w:author="Unknown"/>
          <w:rFonts w:ascii="inherit" w:hAnsi="inherit"/>
          <w:color w:val="4D4D4D"/>
        </w:rPr>
      </w:pPr>
      <w:ins w:id="21" w:author="Unknown">
        <w:r>
          <w:rPr>
            <w:rStyle w:val="Strong"/>
            <w:rFonts w:ascii="inherit" w:hAnsi="inherit"/>
            <w:color w:val="4D4D4D"/>
            <w:bdr w:val="none" w:sz="0" w:space="0" w:color="auto" w:frame="1"/>
          </w:rPr>
          <w:t>Answer.</w:t>
        </w:r>
      </w:ins>
    </w:p>
    <w:p w:rsidR="009B46D8" w:rsidRDefault="009B46D8" w:rsidP="009B46D8">
      <w:pPr>
        <w:pStyle w:val="NormalWeb"/>
        <w:shd w:val="clear" w:color="auto" w:fill="FFFFFF"/>
        <w:spacing w:before="0" w:beforeAutospacing="0" w:after="375" w:afterAutospacing="0"/>
        <w:textAlignment w:val="baseline"/>
        <w:rPr>
          <w:ins w:id="22" w:author="Unknown"/>
          <w:rFonts w:ascii="inherit" w:hAnsi="inherit"/>
          <w:color w:val="4D4D4D"/>
        </w:rPr>
      </w:pPr>
      <w:ins w:id="23" w:author="Unknown">
        <w:r>
          <w:rPr>
            <w:rFonts w:ascii="inherit" w:hAnsi="inherit"/>
            <w:color w:val="4D4D4D"/>
          </w:rPr>
          <w:t>Node.js is a JavaScript runtime or platform which is built on Google Chrome’s JavaScript v8 engine. This runtime allows executing the JavaScript code on any machine outside a browser (this means that it is the server that executes the Javascript and not the browser).</w:t>
        </w:r>
      </w:ins>
    </w:p>
    <w:p w:rsidR="009B46D8" w:rsidRDefault="009B46D8" w:rsidP="009B46D8">
      <w:pPr>
        <w:pStyle w:val="NormalWeb"/>
        <w:shd w:val="clear" w:color="auto" w:fill="FFFFFF"/>
        <w:spacing w:before="0" w:beforeAutospacing="0" w:after="375" w:afterAutospacing="0"/>
        <w:textAlignment w:val="baseline"/>
        <w:rPr>
          <w:ins w:id="24" w:author="Unknown"/>
          <w:rFonts w:ascii="inherit" w:hAnsi="inherit"/>
          <w:color w:val="4D4D4D"/>
        </w:rPr>
      </w:pPr>
      <w:ins w:id="25" w:author="Unknown">
        <w:r>
          <w:rPr>
            <w:rFonts w:ascii="inherit" w:hAnsi="inherit"/>
            <w:color w:val="4D4D4D"/>
          </w:rPr>
          <w:t>Node.js is single-threaded, that employs a concurrency model based on an event loop. It doesn’t block the execution instead registers a callback which allows the application to continue. It means Node.js can handle concurrent operations without creating multiple threads of execution so can scale pretty well.</w:t>
        </w:r>
      </w:ins>
    </w:p>
    <w:p w:rsidR="009B46D8" w:rsidRDefault="009B46D8" w:rsidP="009B46D8">
      <w:pPr>
        <w:pStyle w:val="NormalWeb"/>
        <w:shd w:val="clear" w:color="auto" w:fill="FFFFFF"/>
        <w:spacing w:before="0" w:beforeAutospacing="0" w:after="375" w:afterAutospacing="0"/>
        <w:textAlignment w:val="baseline"/>
        <w:rPr>
          <w:ins w:id="26" w:author="Unknown"/>
          <w:rFonts w:ascii="inherit" w:hAnsi="inherit"/>
          <w:color w:val="4D4D4D"/>
        </w:rPr>
      </w:pPr>
      <w:ins w:id="27" w:author="Unknown">
        <w:r>
          <w:rPr>
            <w:rFonts w:ascii="inherit" w:hAnsi="inherit"/>
            <w:color w:val="4D4D4D"/>
          </w:rPr>
          <w:t xml:space="preserve">It uses JavaScript along with C/C++ for things like interacting with the filesystem, starting up HTTP or TCP servers and so on. Due to </w:t>
        </w:r>
        <w:proofErr w:type="gramStart"/>
        <w:r>
          <w:rPr>
            <w:rFonts w:ascii="inherit" w:hAnsi="inherit"/>
            <w:color w:val="4D4D4D"/>
          </w:rPr>
          <w:t>it’s</w:t>
        </w:r>
        <w:proofErr w:type="gramEnd"/>
        <w:r>
          <w:rPr>
            <w:rFonts w:ascii="inherit" w:hAnsi="inherit"/>
            <w:color w:val="4D4D4D"/>
          </w:rPr>
          <w:t xml:space="preserve"> extensively fast growing community and NPM, Node.js has become a very popular, open source and cross-platform app. It allows developing very fast and scalable network app that can run on Microsoft Windows, Linux, or OS X.</w:t>
        </w:r>
      </w:ins>
    </w:p>
    <w:p w:rsidR="009B46D8" w:rsidRDefault="009B46D8" w:rsidP="009B46D8">
      <w:pPr>
        <w:pStyle w:val="NormalWeb"/>
        <w:shd w:val="clear" w:color="auto" w:fill="FFFFFF"/>
        <w:spacing w:before="0" w:beforeAutospacing="0" w:after="375" w:afterAutospacing="0"/>
        <w:textAlignment w:val="baseline"/>
        <w:rPr>
          <w:ins w:id="28" w:author="Unknown"/>
          <w:rFonts w:ascii="inherit" w:hAnsi="inherit"/>
          <w:color w:val="4D4D4D"/>
        </w:rPr>
      </w:pPr>
      <w:ins w:id="29" w:author="Unknown">
        <w:r>
          <w:rPr>
            <w:rFonts w:ascii="inherit" w:hAnsi="inherit"/>
            <w:color w:val="4D4D4D"/>
          </w:rPr>
          <w:lastRenderedPageBreak/>
          <w:t>Following are the areas where it’s perfect to use Node.js.</w:t>
        </w:r>
      </w:ins>
    </w:p>
    <w:p w:rsidR="009B46D8" w:rsidRDefault="009B46D8" w:rsidP="009B46D8">
      <w:pPr>
        <w:numPr>
          <w:ilvl w:val="0"/>
          <w:numId w:val="10"/>
        </w:numPr>
        <w:shd w:val="clear" w:color="auto" w:fill="FFFFFF"/>
        <w:spacing w:after="0" w:line="240" w:lineRule="auto"/>
        <w:ind w:left="456"/>
        <w:textAlignment w:val="baseline"/>
        <w:rPr>
          <w:ins w:id="30" w:author="Unknown"/>
          <w:rFonts w:ascii="inherit" w:hAnsi="inherit"/>
          <w:color w:val="4D4D4D"/>
        </w:rPr>
      </w:pPr>
      <w:ins w:id="31" w:author="Unknown">
        <w:r>
          <w:rPr>
            <w:rFonts w:ascii="inherit" w:hAnsi="inherit"/>
            <w:color w:val="4D4D4D"/>
          </w:rPr>
          <w:t>I/O bound Applications</w:t>
        </w:r>
      </w:ins>
    </w:p>
    <w:p w:rsidR="009B46D8" w:rsidRDefault="009B46D8" w:rsidP="009B46D8">
      <w:pPr>
        <w:numPr>
          <w:ilvl w:val="0"/>
          <w:numId w:val="10"/>
        </w:numPr>
        <w:shd w:val="clear" w:color="auto" w:fill="FFFFFF"/>
        <w:spacing w:after="0" w:line="240" w:lineRule="auto"/>
        <w:ind w:left="456"/>
        <w:textAlignment w:val="baseline"/>
        <w:rPr>
          <w:ins w:id="32" w:author="Unknown"/>
          <w:rFonts w:ascii="inherit" w:hAnsi="inherit"/>
          <w:color w:val="4D4D4D"/>
        </w:rPr>
      </w:pPr>
      <w:ins w:id="33" w:author="Unknown">
        <w:r>
          <w:rPr>
            <w:rFonts w:ascii="inherit" w:hAnsi="inherit"/>
            <w:color w:val="4D4D4D"/>
          </w:rPr>
          <w:t>Data Streaming Applications</w:t>
        </w:r>
      </w:ins>
    </w:p>
    <w:p w:rsidR="009B46D8" w:rsidRDefault="009B46D8" w:rsidP="009B46D8">
      <w:pPr>
        <w:numPr>
          <w:ilvl w:val="0"/>
          <w:numId w:val="10"/>
        </w:numPr>
        <w:shd w:val="clear" w:color="auto" w:fill="FFFFFF"/>
        <w:spacing w:after="0" w:line="240" w:lineRule="auto"/>
        <w:ind w:left="456"/>
        <w:textAlignment w:val="baseline"/>
        <w:rPr>
          <w:ins w:id="34" w:author="Unknown"/>
          <w:rFonts w:ascii="inherit" w:hAnsi="inherit"/>
          <w:color w:val="4D4D4D"/>
        </w:rPr>
      </w:pPr>
      <w:ins w:id="35" w:author="Unknown">
        <w:r>
          <w:rPr>
            <w:rFonts w:ascii="inherit" w:hAnsi="inherit"/>
            <w:color w:val="4D4D4D"/>
          </w:rPr>
          <w:t>Data Intensive Real-time Applications (DIRT)</w:t>
        </w:r>
      </w:ins>
    </w:p>
    <w:p w:rsidR="009B46D8" w:rsidRDefault="009B46D8" w:rsidP="009B46D8">
      <w:pPr>
        <w:numPr>
          <w:ilvl w:val="0"/>
          <w:numId w:val="10"/>
        </w:numPr>
        <w:shd w:val="clear" w:color="auto" w:fill="FFFFFF"/>
        <w:spacing w:after="0" w:line="240" w:lineRule="auto"/>
        <w:ind w:left="456"/>
        <w:textAlignment w:val="baseline"/>
        <w:rPr>
          <w:ins w:id="36" w:author="Unknown"/>
          <w:rFonts w:ascii="inherit" w:hAnsi="inherit"/>
          <w:color w:val="4D4D4D"/>
        </w:rPr>
      </w:pPr>
      <w:ins w:id="37" w:author="Unknown">
        <w:r>
          <w:rPr>
            <w:rFonts w:ascii="inherit" w:hAnsi="inherit"/>
            <w:color w:val="4D4D4D"/>
          </w:rPr>
          <w:t>JSON APIs based Applications</w:t>
        </w:r>
      </w:ins>
    </w:p>
    <w:p w:rsidR="009B46D8" w:rsidRDefault="009B46D8" w:rsidP="009B46D8">
      <w:pPr>
        <w:numPr>
          <w:ilvl w:val="0"/>
          <w:numId w:val="10"/>
        </w:numPr>
        <w:shd w:val="clear" w:color="auto" w:fill="FFFFFF"/>
        <w:spacing w:after="0" w:line="240" w:lineRule="auto"/>
        <w:ind w:left="456"/>
        <w:textAlignment w:val="baseline"/>
        <w:rPr>
          <w:ins w:id="38" w:author="Unknown"/>
          <w:rFonts w:ascii="inherit" w:hAnsi="inherit"/>
          <w:color w:val="4D4D4D"/>
        </w:rPr>
      </w:pPr>
      <w:ins w:id="39" w:author="Unknown">
        <w:r>
          <w:rPr>
            <w:rFonts w:ascii="inherit" w:hAnsi="inherit"/>
            <w:color w:val="4D4D4D"/>
          </w:rPr>
          <w:t>Single Page Applications</w:t>
        </w:r>
      </w:ins>
    </w:p>
    <w:p w:rsidR="009B46D8" w:rsidRDefault="009B46D8" w:rsidP="009B46D8">
      <w:pPr>
        <w:pStyle w:val="NormalWeb"/>
        <w:shd w:val="clear" w:color="auto" w:fill="FFFFFF"/>
        <w:spacing w:before="0" w:beforeAutospacing="0" w:after="375" w:afterAutospacing="0"/>
        <w:textAlignment w:val="baseline"/>
        <w:rPr>
          <w:ins w:id="40" w:author="Unknown"/>
          <w:rFonts w:ascii="inherit" w:hAnsi="inherit"/>
          <w:color w:val="4D4D4D"/>
        </w:rPr>
      </w:pPr>
      <w:ins w:id="41" w:author="Unknown">
        <w:r>
          <w:rPr>
            <w:rFonts w:ascii="inherit" w:hAnsi="inherit"/>
            <w:color w:val="4D4D4D"/>
          </w:rPr>
          <w:t>At the same time, it’s not suitable for heavy applications involving more of CPU usage.</w:t>
        </w:r>
      </w:ins>
    </w:p>
    <w:p w:rsidR="009B46D8" w:rsidRDefault="009B46D8" w:rsidP="009B46D8">
      <w:pPr>
        <w:pStyle w:val="NormalWeb"/>
        <w:shd w:val="clear" w:color="auto" w:fill="FFFFFF"/>
        <w:spacing w:before="0" w:beforeAutospacing="0" w:after="375" w:afterAutospacing="0"/>
        <w:textAlignment w:val="baseline"/>
        <w:rPr>
          <w:ins w:id="42" w:author="Unknown"/>
          <w:rFonts w:ascii="inherit" w:hAnsi="inherit"/>
          <w:color w:val="4D4D4D"/>
        </w:rPr>
      </w:pPr>
      <w:ins w:id="43" w:author="Unknown">
        <w:r>
          <w:rPr>
            <w:rFonts w:ascii="inherit" w:hAnsi="inherit"/>
            <w:color w:val="4D4D4D"/>
          </w:rPr>
          <w:t> </w:t>
        </w:r>
      </w:ins>
    </w:p>
    <w:p w:rsidR="009B46D8" w:rsidRDefault="009B46D8" w:rsidP="009B46D8">
      <w:pPr>
        <w:pStyle w:val="Heading3"/>
        <w:shd w:val="clear" w:color="auto" w:fill="FFFFFF"/>
        <w:spacing w:before="0" w:beforeAutospacing="0" w:after="225" w:afterAutospacing="0"/>
        <w:textAlignment w:val="baseline"/>
        <w:rPr>
          <w:ins w:id="44" w:author="Unknown"/>
          <w:rFonts w:ascii="Helvetica" w:hAnsi="Helvetica"/>
          <w:b w:val="0"/>
          <w:bCs w:val="0"/>
          <w:color w:val="444444"/>
          <w:sz w:val="32"/>
          <w:szCs w:val="32"/>
        </w:rPr>
      </w:pPr>
      <w:proofErr w:type="gramStart"/>
      <w:ins w:id="45" w:author="Unknown">
        <w:r>
          <w:rPr>
            <w:rFonts w:ascii="Helvetica" w:hAnsi="Helvetica"/>
            <w:b w:val="0"/>
            <w:bCs w:val="0"/>
            <w:color w:val="444444"/>
            <w:sz w:val="32"/>
            <w:szCs w:val="32"/>
          </w:rPr>
          <w:t>Q-2.</w:t>
        </w:r>
        <w:proofErr w:type="gramEnd"/>
        <w:r>
          <w:rPr>
            <w:rFonts w:ascii="Helvetica" w:hAnsi="Helvetica"/>
            <w:b w:val="0"/>
            <w:bCs w:val="0"/>
            <w:color w:val="444444"/>
            <w:sz w:val="32"/>
            <w:szCs w:val="32"/>
          </w:rPr>
          <w:t xml:space="preserve"> What Are The Key Features Of Node.Js?</w:t>
        </w:r>
      </w:ins>
    </w:p>
    <w:p w:rsidR="009B46D8" w:rsidRDefault="009B46D8" w:rsidP="009B46D8">
      <w:pPr>
        <w:pStyle w:val="NormalWeb"/>
        <w:shd w:val="clear" w:color="auto" w:fill="FFFFFF"/>
        <w:spacing w:before="0" w:beforeAutospacing="0" w:after="0" w:afterAutospacing="0"/>
        <w:textAlignment w:val="baseline"/>
        <w:rPr>
          <w:ins w:id="46" w:author="Unknown"/>
          <w:rFonts w:ascii="inherit" w:hAnsi="inherit"/>
          <w:color w:val="4D4D4D"/>
        </w:rPr>
      </w:pPr>
      <w:ins w:id="47" w:author="Unknown">
        <w:r>
          <w:rPr>
            <w:rStyle w:val="Strong"/>
            <w:rFonts w:ascii="inherit" w:hAnsi="inherit"/>
            <w:color w:val="4D4D4D"/>
            <w:bdr w:val="none" w:sz="0" w:space="0" w:color="auto" w:frame="1"/>
          </w:rPr>
          <w:t>Answer.</w:t>
        </w:r>
      </w:ins>
    </w:p>
    <w:p w:rsidR="009B46D8" w:rsidRDefault="009B46D8" w:rsidP="009B46D8">
      <w:pPr>
        <w:pStyle w:val="NormalWeb"/>
        <w:shd w:val="clear" w:color="auto" w:fill="FFFFFF"/>
        <w:spacing w:before="0" w:beforeAutospacing="0" w:after="375" w:afterAutospacing="0"/>
        <w:textAlignment w:val="baseline"/>
        <w:rPr>
          <w:ins w:id="48" w:author="Unknown"/>
          <w:rFonts w:ascii="inherit" w:hAnsi="inherit"/>
          <w:color w:val="4D4D4D"/>
        </w:rPr>
      </w:pPr>
      <w:ins w:id="49" w:author="Unknown">
        <w:r>
          <w:rPr>
            <w:rFonts w:ascii="inherit" w:hAnsi="inherit"/>
            <w:color w:val="4D4D4D"/>
          </w:rPr>
          <w:t>Let’s look at some of the key features of Node.js.</w:t>
        </w:r>
      </w:ins>
    </w:p>
    <w:p w:rsidR="009B46D8" w:rsidRDefault="009B46D8" w:rsidP="009B46D8">
      <w:pPr>
        <w:numPr>
          <w:ilvl w:val="0"/>
          <w:numId w:val="11"/>
        </w:numPr>
        <w:shd w:val="clear" w:color="auto" w:fill="FFFFFF"/>
        <w:spacing w:after="0" w:line="240" w:lineRule="auto"/>
        <w:ind w:left="456"/>
        <w:textAlignment w:val="baseline"/>
        <w:rPr>
          <w:ins w:id="50" w:author="Unknown"/>
          <w:rFonts w:ascii="inherit" w:hAnsi="inherit"/>
          <w:color w:val="4D4D4D"/>
        </w:rPr>
      </w:pPr>
      <w:ins w:id="51" w:author="Unknown">
        <w:r>
          <w:rPr>
            <w:rStyle w:val="Strong"/>
            <w:rFonts w:ascii="inherit" w:hAnsi="inherit"/>
            <w:color w:val="4D4D4D"/>
            <w:bdr w:val="none" w:sz="0" w:space="0" w:color="auto" w:frame="1"/>
          </w:rPr>
          <w:t>Asynchronous event driven IO helps concurrent request handling –</w:t>
        </w:r>
        <w:r>
          <w:rPr>
            <w:rFonts w:ascii="inherit" w:hAnsi="inherit"/>
            <w:color w:val="4D4D4D"/>
          </w:rPr>
          <w:t> All APIs of Node.js are asynchronous. This feature means that if a Node receives a request for some Input/Output operation, it will execute that operation in the background and continue with the processing of other requests. Thus it will not wait for the response from the previous requests.</w:t>
        </w:r>
      </w:ins>
    </w:p>
    <w:p w:rsidR="009B46D8" w:rsidRDefault="009B46D8" w:rsidP="009B46D8">
      <w:pPr>
        <w:numPr>
          <w:ilvl w:val="0"/>
          <w:numId w:val="11"/>
        </w:numPr>
        <w:shd w:val="clear" w:color="auto" w:fill="FFFFFF"/>
        <w:spacing w:after="0" w:line="240" w:lineRule="auto"/>
        <w:ind w:left="456"/>
        <w:textAlignment w:val="baseline"/>
        <w:rPr>
          <w:ins w:id="52" w:author="Unknown"/>
          <w:rFonts w:ascii="inherit" w:hAnsi="inherit"/>
          <w:color w:val="4D4D4D"/>
        </w:rPr>
      </w:pPr>
      <w:ins w:id="53" w:author="Unknown">
        <w:r>
          <w:rPr>
            <w:rStyle w:val="Strong"/>
            <w:rFonts w:ascii="inherit" w:hAnsi="inherit"/>
            <w:color w:val="4D4D4D"/>
            <w:bdr w:val="none" w:sz="0" w:space="0" w:color="auto" w:frame="1"/>
          </w:rPr>
          <w:t>Fast in Code execution –</w:t>
        </w:r>
        <w:r>
          <w:rPr>
            <w:rFonts w:ascii="inherit" w:hAnsi="inherit"/>
            <w:color w:val="4D4D4D"/>
          </w:rPr>
          <w:t> Node.js uses the V8 JavaScript Runtime engine, the one which is used by Google Chrome. Node has a wrapper over the JavaScript engine which makes the runtime engine much faster and hence processing of requests within Node.js also become faster.</w:t>
        </w:r>
      </w:ins>
    </w:p>
    <w:p w:rsidR="009B46D8" w:rsidRDefault="009B46D8" w:rsidP="009B46D8">
      <w:pPr>
        <w:numPr>
          <w:ilvl w:val="0"/>
          <w:numId w:val="11"/>
        </w:numPr>
        <w:shd w:val="clear" w:color="auto" w:fill="FFFFFF"/>
        <w:spacing w:after="0" w:line="240" w:lineRule="auto"/>
        <w:ind w:left="456"/>
        <w:textAlignment w:val="baseline"/>
        <w:rPr>
          <w:ins w:id="54" w:author="Unknown"/>
          <w:rFonts w:ascii="inherit" w:hAnsi="inherit"/>
          <w:color w:val="4D4D4D"/>
        </w:rPr>
      </w:pPr>
      <w:ins w:id="55" w:author="Unknown">
        <w:r>
          <w:rPr>
            <w:rStyle w:val="Strong"/>
            <w:rFonts w:ascii="inherit" w:hAnsi="inherit"/>
            <w:color w:val="4D4D4D"/>
            <w:bdr w:val="none" w:sz="0" w:space="0" w:color="auto" w:frame="1"/>
          </w:rPr>
          <w:t>Single Threaded but Highly Scalable –</w:t>
        </w:r>
        <w:r>
          <w:rPr>
            <w:rFonts w:ascii="inherit" w:hAnsi="inherit"/>
            <w:color w:val="4D4D4D"/>
          </w:rPr>
          <w:t> Node.js uses a single thread model for event looping. The response from these events may or may not reach the server immediately. However, this does not block other operations. Thus making Node.js highly scalable. Traditional servers create limited threads to handle requests while Node.js creates a single thread that provides service to much larger numbers of such requests.</w:t>
        </w:r>
      </w:ins>
    </w:p>
    <w:p w:rsidR="009B46D8" w:rsidRDefault="009B46D8" w:rsidP="009B46D8">
      <w:pPr>
        <w:numPr>
          <w:ilvl w:val="0"/>
          <w:numId w:val="11"/>
        </w:numPr>
        <w:shd w:val="clear" w:color="auto" w:fill="FFFFFF"/>
        <w:spacing w:after="0" w:line="240" w:lineRule="auto"/>
        <w:ind w:left="456"/>
        <w:textAlignment w:val="baseline"/>
        <w:rPr>
          <w:ins w:id="56" w:author="Unknown"/>
          <w:rFonts w:ascii="inherit" w:hAnsi="inherit"/>
          <w:color w:val="4D4D4D"/>
        </w:rPr>
      </w:pPr>
      <w:ins w:id="57" w:author="Unknown">
        <w:r>
          <w:rPr>
            <w:rStyle w:val="Strong"/>
            <w:rFonts w:ascii="inherit" w:hAnsi="inherit"/>
            <w:color w:val="4D4D4D"/>
            <w:bdr w:val="none" w:sz="0" w:space="0" w:color="auto" w:frame="1"/>
          </w:rPr>
          <w:t>Node.js library uses JavaScript –</w:t>
        </w:r>
        <w:r>
          <w:rPr>
            <w:rFonts w:ascii="inherit" w:hAnsi="inherit"/>
            <w:color w:val="4D4D4D"/>
          </w:rPr>
          <w:t> This is another important aspect of Node.js from the developer’s point of view. The majority of developers are already well-versed in JavaScript. Hence, development in Node.js becomes easier for a developer who knows JavaScript.</w:t>
        </w:r>
      </w:ins>
    </w:p>
    <w:p w:rsidR="009B46D8" w:rsidRDefault="009B46D8" w:rsidP="009B46D8">
      <w:pPr>
        <w:numPr>
          <w:ilvl w:val="0"/>
          <w:numId w:val="11"/>
        </w:numPr>
        <w:shd w:val="clear" w:color="auto" w:fill="FFFFFF"/>
        <w:spacing w:after="0" w:line="240" w:lineRule="auto"/>
        <w:ind w:left="456"/>
        <w:textAlignment w:val="baseline"/>
        <w:rPr>
          <w:ins w:id="58" w:author="Unknown"/>
          <w:rFonts w:ascii="inherit" w:hAnsi="inherit"/>
          <w:color w:val="4D4D4D"/>
        </w:rPr>
      </w:pPr>
      <w:ins w:id="59" w:author="Unknown">
        <w:r>
          <w:rPr>
            <w:rStyle w:val="Strong"/>
            <w:rFonts w:ascii="inherit" w:hAnsi="inherit"/>
            <w:color w:val="4D4D4D"/>
            <w:bdr w:val="none" w:sz="0" w:space="0" w:color="auto" w:frame="1"/>
          </w:rPr>
          <w:t>There is an Active and vibrant community for the Node.js framework –</w:t>
        </w:r>
        <w:r>
          <w:rPr>
            <w:rFonts w:ascii="inherit" w:hAnsi="inherit"/>
            <w:color w:val="4D4D4D"/>
          </w:rPr>
          <w:t> The active community always keeps the framework updated with the latest trends in the web development.</w:t>
        </w:r>
      </w:ins>
    </w:p>
    <w:p w:rsidR="009B46D8" w:rsidRDefault="009B46D8" w:rsidP="009B46D8">
      <w:pPr>
        <w:numPr>
          <w:ilvl w:val="0"/>
          <w:numId w:val="11"/>
        </w:numPr>
        <w:shd w:val="clear" w:color="auto" w:fill="FFFFFF"/>
        <w:spacing w:after="0" w:line="240" w:lineRule="auto"/>
        <w:ind w:left="456"/>
        <w:textAlignment w:val="baseline"/>
        <w:rPr>
          <w:ins w:id="60" w:author="Unknown"/>
          <w:rFonts w:ascii="inherit" w:hAnsi="inherit"/>
          <w:color w:val="4D4D4D"/>
        </w:rPr>
      </w:pPr>
      <w:ins w:id="61" w:author="Unknown">
        <w:r>
          <w:rPr>
            <w:rStyle w:val="Strong"/>
            <w:rFonts w:ascii="inherit" w:hAnsi="inherit"/>
            <w:color w:val="4D4D4D"/>
            <w:bdr w:val="none" w:sz="0" w:space="0" w:color="auto" w:frame="1"/>
          </w:rPr>
          <w:t>No Buffering –</w:t>
        </w:r>
        <w:r>
          <w:rPr>
            <w:rFonts w:ascii="inherit" w:hAnsi="inherit"/>
            <w:color w:val="4D4D4D"/>
          </w:rPr>
          <w:t> Node.js applications never buffer any data. They simply output the data in chunks.</w:t>
        </w:r>
      </w:ins>
    </w:p>
    <w:p w:rsidR="009B46D8" w:rsidRDefault="009B46D8" w:rsidP="009B46D8">
      <w:pPr>
        <w:pStyle w:val="NormalWeb"/>
        <w:shd w:val="clear" w:color="auto" w:fill="FFFFFF"/>
        <w:spacing w:before="0" w:beforeAutospacing="0" w:after="375" w:afterAutospacing="0"/>
        <w:textAlignment w:val="baseline"/>
        <w:rPr>
          <w:ins w:id="62" w:author="Unknown"/>
          <w:rFonts w:ascii="inherit" w:hAnsi="inherit"/>
          <w:color w:val="4D4D4D"/>
        </w:rPr>
      </w:pPr>
      <w:ins w:id="63" w:author="Unknown">
        <w:r>
          <w:rPr>
            <w:rFonts w:ascii="inherit" w:hAnsi="inherit"/>
            <w:color w:val="4D4D4D"/>
          </w:rPr>
          <w:t> </w:t>
        </w:r>
      </w:ins>
    </w:p>
    <w:p w:rsidR="009B46D8" w:rsidRDefault="009B46D8" w:rsidP="009B46D8">
      <w:pPr>
        <w:pStyle w:val="Heading3"/>
        <w:shd w:val="clear" w:color="auto" w:fill="FFFFFF"/>
        <w:spacing w:before="0" w:beforeAutospacing="0" w:after="225" w:afterAutospacing="0"/>
        <w:textAlignment w:val="baseline"/>
        <w:rPr>
          <w:ins w:id="64" w:author="Unknown"/>
          <w:rFonts w:ascii="Helvetica" w:hAnsi="Helvetica"/>
          <w:b w:val="0"/>
          <w:bCs w:val="0"/>
          <w:color w:val="444444"/>
          <w:sz w:val="32"/>
          <w:szCs w:val="32"/>
        </w:rPr>
      </w:pPr>
      <w:proofErr w:type="gramStart"/>
      <w:ins w:id="65" w:author="Unknown">
        <w:r>
          <w:rPr>
            <w:rFonts w:ascii="Helvetica" w:hAnsi="Helvetica"/>
            <w:b w:val="0"/>
            <w:bCs w:val="0"/>
            <w:color w:val="444444"/>
            <w:sz w:val="32"/>
            <w:szCs w:val="32"/>
          </w:rPr>
          <w:t>Q-3.</w:t>
        </w:r>
        <w:proofErr w:type="gramEnd"/>
        <w:r>
          <w:rPr>
            <w:rFonts w:ascii="Helvetica" w:hAnsi="Helvetica"/>
            <w:b w:val="0"/>
            <w:bCs w:val="0"/>
            <w:color w:val="444444"/>
            <w:sz w:val="32"/>
            <w:szCs w:val="32"/>
          </w:rPr>
          <w:t xml:space="preserve"> Explain How Do We Decide, When To Use Node.Js And When Not To Use It?</w:t>
        </w:r>
      </w:ins>
    </w:p>
    <w:p w:rsidR="009B46D8" w:rsidRDefault="009B46D8" w:rsidP="009B46D8">
      <w:pPr>
        <w:pStyle w:val="NormalWeb"/>
        <w:shd w:val="clear" w:color="auto" w:fill="FFFFFF"/>
        <w:spacing w:before="0" w:beforeAutospacing="0" w:after="0" w:afterAutospacing="0"/>
        <w:textAlignment w:val="baseline"/>
        <w:rPr>
          <w:ins w:id="66" w:author="Unknown"/>
          <w:rFonts w:ascii="inherit" w:hAnsi="inherit"/>
          <w:color w:val="4D4D4D"/>
        </w:rPr>
      </w:pPr>
      <w:ins w:id="67" w:author="Unknown">
        <w:r>
          <w:rPr>
            <w:rStyle w:val="Strong"/>
            <w:rFonts w:ascii="inherit" w:hAnsi="inherit"/>
            <w:color w:val="4D4D4D"/>
            <w:bdr w:val="none" w:sz="0" w:space="0" w:color="auto" w:frame="1"/>
          </w:rPr>
          <w:t>Answer.</w:t>
        </w:r>
      </w:ins>
    </w:p>
    <w:p w:rsidR="009B46D8" w:rsidRDefault="009B46D8" w:rsidP="009B46D8">
      <w:pPr>
        <w:pStyle w:val="Heading4"/>
        <w:shd w:val="clear" w:color="auto" w:fill="FFFFFF"/>
        <w:spacing w:before="0" w:after="225"/>
        <w:textAlignment w:val="baseline"/>
        <w:rPr>
          <w:ins w:id="68" w:author="Unknown"/>
          <w:rFonts w:ascii="Helvetica" w:hAnsi="Helvetica"/>
          <w:b w:val="0"/>
          <w:bCs w:val="0"/>
          <w:color w:val="444444"/>
          <w:sz w:val="29"/>
          <w:szCs w:val="29"/>
        </w:rPr>
      </w:pPr>
      <w:ins w:id="69" w:author="Unknown">
        <w:r>
          <w:rPr>
            <w:rFonts w:ascii="Helvetica" w:hAnsi="Helvetica"/>
            <w:b w:val="0"/>
            <w:bCs w:val="0"/>
            <w:color w:val="444444"/>
            <w:sz w:val="29"/>
            <w:szCs w:val="29"/>
          </w:rPr>
          <w:t>When Should We Use Node.Js?</w:t>
        </w:r>
      </w:ins>
    </w:p>
    <w:p w:rsidR="009B46D8" w:rsidRDefault="009B46D8" w:rsidP="009B46D8">
      <w:pPr>
        <w:pStyle w:val="NormalWeb"/>
        <w:shd w:val="clear" w:color="auto" w:fill="FFFFFF"/>
        <w:spacing w:before="0" w:beforeAutospacing="0" w:after="375" w:afterAutospacing="0"/>
        <w:textAlignment w:val="baseline"/>
        <w:rPr>
          <w:ins w:id="70" w:author="Unknown"/>
          <w:rFonts w:ascii="inherit" w:hAnsi="inherit"/>
          <w:color w:val="4D4D4D"/>
        </w:rPr>
      </w:pPr>
      <w:ins w:id="71" w:author="Unknown">
        <w:r>
          <w:rPr>
            <w:rFonts w:ascii="inherit" w:hAnsi="inherit"/>
            <w:color w:val="4D4D4D"/>
          </w:rPr>
          <w:t>It’s ideal to use Node.js for developing streaming or event-based real-time applications that require less CPU usage such as.</w:t>
        </w:r>
      </w:ins>
    </w:p>
    <w:p w:rsidR="009B46D8" w:rsidRDefault="009B46D8" w:rsidP="009B46D8">
      <w:pPr>
        <w:numPr>
          <w:ilvl w:val="0"/>
          <w:numId w:val="12"/>
        </w:numPr>
        <w:shd w:val="clear" w:color="auto" w:fill="FFFFFF"/>
        <w:spacing w:after="0" w:line="240" w:lineRule="auto"/>
        <w:ind w:left="456"/>
        <w:textAlignment w:val="baseline"/>
        <w:rPr>
          <w:ins w:id="72" w:author="Unknown"/>
          <w:rFonts w:ascii="inherit" w:hAnsi="inherit"/>
          <w:color w:val="4D4D4D"/>
        </w:rPr>
      </w:pPr>
      <w:ins w:id="73" w:author="Unknown">
        <w:r>
          <w:rPr>
            <w:rFonts w:ascii="inherit" w:hAnsi="inherit"/>
            <w:color w:val="4D4D4D"/>
          </w:rPr>
          <w:lastRenderedPageBreak/>
          <w:t>Chat applications.</w:t>
        </w:r>
      </w:ins>
    </w:p>
    <w:p w:rsidR="009B46D8" w:rsidRDefault="009B46D8" w:rsidP="009B46D8">
      <w:pPr>
        <w:numPr>
          <w:ilvl w:val="0"/>
          <w:numId w:val="12"/>
        </w:numPr>
        <w:shd w:val="clear" w:color="auto" w:fill="FFFFFF"/>
        <w:spacing w:after="0" w:line="240" w:lineRule="auto"/>
        <w:ind w:left="456"/>
        <w:textAlignment w:val="baseline"/>
        <w:rPr>
          <w:ins w:id="74" w:author="Unknown"/>
          <w:rFonts w:ascii="inherit" w:hAnsi="inherit"/>
          <w:color w:val="4D4D4D"/>
        </w:rPr>
      </w:pPr>
      <w:ins w:id="75" w:author="Unknown">
        <w:r>
          <w:rPr>
            <w:rFonts w:ascii="inherit" w:hAnsi="inherit"/>
            <w:color w:val="4D4D4D"/>
          </w:rPr>
          <w:t>Game servers.</w:t>
        </w:r>
      </w:ins>
    </w:p>
    <w:p w:rsidR="009B46D8" w:rsidRDefault="009B46D8" w:rsidP="009B46D8">
      <w:pPr>
        <w:pStyle w:val="NormalWeb"/>
        <w:shd w:val="clear" w:color="auto" w:fill="FFFFFF"/>
        <w:spacing w:before="0" w:beforeAutospacing="0" w:after="375" w:afterAutospacing="0"/>
        <w:textAlignment w:val="baseline"/>
        <w:rPr>
          <w:ins w:id="76" w:author="Unknown"/>
          <w:rFonts w:ascii="inherit" w:hAnsi="inherit"/>
          <w:color w:val="4D4D4D"/>
        </w:rPr>
      </w:pPr>
      <w:ins w:id="77" w:author="Unknown">
        <w:r>
          <w:rPr>
            <w:rFonts w:ascii="inherit" w:hAnsi="inherit"/>
            <w:color w:val="4D4D4D"/>
          </w:rPr>
          <w:t xml:space="preserve">Node.js is good for fast and high-performance </w:t>
        </w:r>
        <w:proofErr w:type="gramStart"/>
        <w:r>
          <w:rPr>
            <w:rFonts w:ascii="inherit" w:hAnsi="inherit"/>
            <w:color w:val="4D4D4D"/>
          </w:rPr>
          <w:t>servers, that</w:t>
        </w:r>
        <w:proofErr w:type="gramEnd"/>
        <w:r>
          <w:rPr>
            <w:rFonts w:ascii="inherit" w:hAnsi="inherit"/>
            <w:color w:val="4D4D4D"/>
          </w:rPr>
          <w:t xml:space="preserve"> face the need to handle thousands of user requests simultaneously.</w:t>
        </w:r>
      </w:ins>
    </w:p>
    <w:p w:rsidR="009B46D8" w:rsidRDefault="009B46D8" w:rsidP="009B46D8">
      <w:pPr>
        <w:pStyle w:val="Heading4"/>
        <w:shd w:val="clear" w:color="auto" w:fill="FFFFFF"/>
        <w:spacing w:before="0" w:after="225"/>
        <w:textAlignment w:val="baseline"/>
        <w:rPr>
          <w:ins w:id="78" w:author="Unknown"/>
          <w:rFonts w:ascii="Helvetica" w:hAnsi="Helvetica"/>
          <w:b w:val="0"/>
          <w:bCs w:val="0"/>
          <w:color w:val="444444"/>
          <w:sz w:val="29"/>
          <w:szCs w:val="29"/>
        </w:rPr>
      </w:pPr>
      <w:ins w:id="79" w:author="Unknown">
        <w:r>
          <w:rPr>
            <w:rFonts w:ascii="Helvetica" w:hAnsi="Helvetica"/>
            <w:b w:val="0"/>
            <w:bCs w:val="0"/>
            <w:color w:val="444444"/>
            <w:sz w:val="29"/>
            <w:szCs w:val="29"/>
          </w:rPr>
          <w:t xml:space="preserve">Good </w:t>
        </w:r>
        <w:proofErr w:type="gramStart"/>
        <w:r>
          <w:rPr>
            <w:rFonts w:ascii="Helvetica" w:hAnsi="Helvetica"/>
            <w:b w:val="0"/>
            <w:bCs w:val="0"/>
            <w:color w:val="444444"/>
            <w:sz w:val="29"/>
            <w:szCs w:val="29"/>
          </w:rPr>
          <w:t>For</w:t>
        </w:r>
        <w:proofErr w:type="gramEnd"/>
        <w:r>
          <w:rPr>
            <w:rFonts w:ascii="Helvetica" w:hAnsi="Helvetica"/>
            <w:b w:val="0"/>
            <w:bCs w:val="0"/>
            <w:color w:val="444444"/>
            <w:sz w:val="29"/>
            <w:szCs w:val="29"/>
          </w:rPr>
          <w:t xml:space="preserve"> A Collaborative Environment.</w:t>
        </w:r>
      </w:ins>
    </w:p>
    <w:p w:rsidR="009B46D8" w:rsidRDefault="009B46D8" w:rsidP="009B46D8">
      <w:pPr>
        <w:pStyle w:val="NormalWeb"/>
        <w:shd w:val="clear" w:color="auto" w:fill="FFFFFF"/>
        <w:spacing w:before="0" w:beforeAutospacing="0" w:after="375" w:afterAutospacing="0"/>
        <w:textAlignment w:val="baseline"/>
        <w:rPr>
          <w:ins w:id="80" w:author="Unknown"/>
          <w:rFonts w:ascii="inherit" w:hAnsi="inherit"/>
          <w:color w:val="4D4D4D"/>
        </w:rPr>
      </w:pPr>
      <w:ins w:id="81" w:author="Unknown">
        <w:r>
          <w:rPr>
            <w:rFonts w:ascii="inherit" w:hAnsi="inherit"/>
            <w:color w:val="4D4D4D"/>
          </w:rPr>
          <w:t xml:space="preserve">It is suitable for environments where multiple people work together. For example, they post their </w:t>
        </w:r>
        <w:proofErr w:type="gramStart"/>
        <w:r>
          <w:rPr>
            <w:rFonts w:ascii="inherit" w:hAnsi="inherit"/>
            <w:color w:val="4D4D4D"/>
          </w:rPr>
          <w:t>documents,</w:t>
        </w:r>
        <w:proofErr w:type="gramEnd"/>
        <w:r>
          <w:rPr>
            <w:rFonts w:ascii="inherit" w:hAnsi="inherit"/>
            <w:color w:val="4D4D4D"/>
          </w:rPr>
          <w:t xml:space="preserve"> modify them by doing check-out and check-in of these documents.</w:t>
        </w:r>
      </w:ins>
    </w:p>
    <w:p w:rsidR="009B46D8" w:rsidRDefault="009B46D8" w:rsidP="009B46D8">
      <w:pPr>
        <w:pStyle w:val="NormalWeb"/>
        <w:shd w:val="clear" w:color="auto" w:fill="FFFFFF"/>
        <w:spacing w:before="0" w:beforeAutospacing="0" w:after="375" w:afterAutospacing="0"/>
        <w:textAlignment w:val="baseline"/>
        <w:rPr>
          <w:ins w:id="82" w:author="Unknown"/>
          <w:rFonts w:ascii="inherit" w:hAnsi="inherit"/>
          <w:color w:val="4D4D4D"/>
        </w:rPr>
      </w:pPr>
      <w:ins w:id="83" w:author="Unknown">
        <w:r>
          <w:rPr>
            <w:rFonts w:ascii="inherit" w:hAnsi="inherit"/>
            <w:color w:val="4D4D4D"/>
          </w:rPr>
          <w:t>Node.js supports such situations by creating an event loop for every change made to the document. The “Event loop” feature of Node.js enables it to handle multiple events simultaneously without getting blocked.</w:t>
        </w:r>
      </w:ins>
    </w:p>
    <w:p w:rsidR="009B46D8" w:rsidRDefault="009B46D8" w:rsidP="009B46D8">
      <w:pPr>
        <w:pStyle w:val="Heading4"/>
        <w:shd w:val="clear" w:color="auto" w:fill="FFFFFF"/>
        <w:spacing w:before="0" w:after="225"/>
        <w:textAlignment w:val="baseline"/>
        <w:rPr>
          <w:ins w:id="84" w:author="Unknown"/>
          <w:rFonts w:ascii="Helvetica" w:hAnsi="Helvetica"/>
          <w:b w:val="0"/>
          <w:bCs w:val="0"/>
          <w:color w:val="444444"/>
          <w:sz w:val="29"/>
          <w:szCs w:val="29"/>
        </w:rPr>
      </w:pPr>
      <w:proofErr w:type="gramStart"/>
      <w:ins w:id="85" w:author="Unknown">
        <w:r>
          <w:rPr>
            <w:rFonts w:ascii="Helvetica" w:hAnsi="Helvetica"/>
            <w:b w:val="0"/>
            <w:bCs w:val="0"/>
            <w:color w:val="444444"/>
            <w:sz w:val="29"/>
            <w:szCs w:val="29"/>
          </w:rPr>
          <w:t>Advertisement Servers.</w:t>
        </w:r>
        <w:proofErr w:type="gramEnd"/>
      </w:ins>
    </w:p>
    <w:p w:rsidR="009B46D8" w:rsidRDefault="009B46D8" w:rsidP="009B46D8">
      <w:pPr>
        <w:pStyle w:val="NormalWeb"/>
        <w:shd w:val="clear" w:color="auto" w:fill="FFFFFF"/>
        <w:spacing w:before="0" w:beforeAutospacing="0" w:after="375" w:afterAutospacing="0"/>
        <w:textAlignment w:val="baseline"/>
        <w:rPr>
          <w:ins w:id="86" w:author="Unknown"/>
          <w:rFonts w:ascii="inherit" w:hAnsi="inherit"/>
          <w:color w:val="4D4D4D"/>
        </w:rPr>
      </w:pPr>
      <w:ins w:id="87" w:author="Unknown">
        <w:r>
          <w:rPr>
            <w:rFonts w:ascii="inherit" w:hAnsi="inherit"/>
            <w:color w:val="4D4D4D"/>
          </w:rPr>
          <w:t>Here again, we have servers that handle thousands of request for downloading advertisements from a central host. And Node.js is an ideal solution to handle such tasks.</w:t>
        </w:r>
      </w:ins>
    </w:p>
    <w:p w:rsidR="009B46D8" w:rsidRDefault="009B46D8" w:rsidP="009B46D8">
      <w:pPr>
        <w:pStyle w:val="Heading4"/>
        <w:shd w:val="clear" w:color="auto" w:fill="FFFFFF"/>
        <w:spacing w:before="0" w:after="225"/>
        <w:textAlignment w:val="baseline"/>
        <w:rPr>
          <w:ins w:id="88" w:author="Unknown"/>
          <w:rFonts w:ascii="Helvetica" w:hAnsi="Helvetica"/>
          <w:b w:val="0"/>
          <w:bCs w:val="0"/>
          <w:color w:val="444444"/>
          <w:sz w:val="29"/>
          <w:szCs w:val="29"/>
        </w:rPr>
      </w:pPr>
      <w:proofErr w:type="gramStart"/>
      <w:ins w:id="89" w:author="Unknown">
        <w:r>
          <w:rPr>
            <w:rFonts w:ascii="Helvetica" w:hAnsi="Helvetica"/>
            <w:b w:val="0"/>
            <w:bCs w:val="0"/>
            <w:color w:val="444444"/>
            <w:sz w:val="29"/>
            <w:szCs w:val="29"/>
          </w:rPr>
          <w:t>Streaming Servers.</w:t>
        </w:r>
        <w:proofErr w:type="gramEnd"/>
      </w:ins>
    </w:p>
    <w:p w:rsidR="009B46D8" w:rsidRDefault="009B46D8" w:rsidP="009B46D8">
      <w:pPr>
        <w:pStyle w:val="NormalWeb"/>
        <w:shd w:val="clear" w:color="auto" w:fill="FFFFFF"/>
        <w:spacing w:before="0" w:beforeAutospacing="0" w:after="375" w:afterAutospacing="0"/>
        <w:textAlignment w:val="baseline"/>
        <w:rPr>
          <w:ins w:id="90" w:author="Unknown"/>
          <w:rFonts w:ascii="inherit" w:hAnsi="inherit"/>
          <w:color w:val="4D4D4D"/>
        </w:rPr>
      </w:pPr>
      <w:ins w:id="91" w:author="Unknown">
        <w:r>
          <w:rPr>
            <w:rFonts w:ascii="inherit" w:hAnsi="inherit"/>
            <w:color w:val="4D4D4D"/>
          </w:rPr>
          <w:t xml:space="preserve">Another ideal scenario to use Node.js is for multimedia streaming servers where </w:t>
        </w:r>
        <w:proofErr w:type="gramStart"/>
        <w:r>
          <w:rPr>
            <w:rFonts w:ascii="inherit" w:hAnsi="inherit"/>
            <w:color w:val="4D4D4D"/>
          </w:rPr>
          <w:t>clients</w:t>
        </w:r>
        <w:proofErr w:type="gramEnd"/>
        <w:r>
          <w:rPr>
            <w:rFonts w:ascii="inherit" w:hAnsi="inherit"/>
            <w:color w:val="4D4D4D"/>
          </w:rPr>
          <w:t xml:space="preserve"> fire request’s towards the server to download different multimedia contents from it.</w:t>
        </w:r>
      </w:ins>
    </w:p>
    <w:p w:rsidR="009B46D8" w:rsidRDefault="009B46D8" w:rsidP="009B46D8">
      <w:pPr>
        <w:pStyle w:val="NormalWeb"/>
        <w:shd w:val="clear" w:color="auto" w:fill="FFFFFF"/>
        <w:spacing w:before="0" w:beforeAutospacing="0" w:after="375" w:afterAutospacing="0"/>
        <w:textAlignment w:val="baseline"/>
        <w:rPr>
          <w:ins w:id="92" w:author="Unknown"/>
          <w:rFonts w:ascii="inherit" w:hAnsi="inherit"/>
          <w:color w:val="4D4D4D"/>
        </w:rPr>
      </w:pPr>
      <w:ins w:id="93" w:author="Unknown">
        <w:r>
          <w:rPr>
            <w:rFonts w:ascii="inherit" w:hAnsi="inherit"/>
            <w:color w:val="4D4D4D"/>
          </w:rPr>
          <w:t>To summarize, it’s good to use Node.js, when you need high levels of concurrency but less amount of dedicated CPU time.</w:t>
        </w:r>
      </w:ins>
    </w:p>
    <w:p w:rsidR="009B46D8" w:rsidRDefault="009B46D8" w:rsidP="009B46D8">
      <w:pPr>
        <w:pStyle w:val="NormalWeb"/>
        <w:shd w:val="clear" w:color="auto" w:fill="FFFFFF"/>
        <w:spacing w:before="0" w:beforeAutospacing="0" w:after="375" w:afterAutospacing="0"/>
        <w:textAlignment w:val="baseline"/>
        <w:rPr>
          <w:ins w:id="94" w:author="Unknown"/>
          <w:rFonts w:ascii="inherit" w:hAnsi="inherit"/>
          <w:color w:val="4D4D4D"/>
        </w:rPr>
      </w:pPr>
      <w:ins w:id="95" w:author="Unknown">
        <w:r>
          <w:rPr>
            <w:rFonts w:ascii="inherit" w:hAnsi="inherit"/>
            <w:color w:val="4D4D4D"/>
          </w:rPr>
          <w:t xml:space="preserve">Last but not the least, since Node.js uses JavaScript internally, so it fits best for building client-side applications that also </w:t>
        </w:r>
        <w:proofErr w:type="gramStart"/>
        <w:r>
          <w:rPr>
            <w:rFonts w:ascii="inherit" w:hAnsi="inherit"/>
            <w:color w:val="4D4D4D"/>
          </w:rPr>
          <w:t>use</w:t>
        </w:r>
        <w:proofErr w:type="gramEnd"/>
        <w:r>
          <w:rPr>
            <w:rFonts w:ascii="inherit" w:hAnsi="inherit"/>
            <w:color w:val="4D4D4D"/>
          </w:rPr>
          <w:t xml:space="preserve"> JavaScript.</w:t>
        </w:r>
      </w:ins>
    </w:p>
    <w:p w:rsidR="009B46D8" w:rsidRDefault="009B46D8" w:rsidP="009B46D8">
      <w:pPr>
        <w:pStyle w:val="Heading4"/>
        <w:shd w:val="clear" w:color="auto" w:fill="FFFFFF"/>
        <w:spacing w:before="0" w:after="225"/>
        <w:textAlignment w:val="baseline"/>
        <w:rPr>
          <w:ins w:id="96" w:author="Unknown"/>
          <w:rFonts w:ascii="Helvetica" w:hAnsi="Helvetica"/>
          <w:b w:val="0"/>
          <w:bCs w:val="0"/>
          <w:color w:val="444444"/>
          <w:sz w:val="29"/>
          <w:szCs w:val="29"/>
        </w:rPr>
      </w:pPr>
      <w:ins w:id="97" w:author="Unknown">
        <w:r>
          <w:rPr>
            <w:rFonts w:ascii="Helvetica" w:hAnsi="Helvetica"/>
            <w:b w:val="0"/>
            <w:bCs w:val="0"/>
            <w:color w:val="444444"/>
            <w:sz w:val="29"/>
            <w:szCs w:val="29"/>
          </w:rPr>
          <w:t>When To Not Use Node.Js?</w:t>
        </w:r>
      </w:ins>
    </w:p>
    <w:p w:rsidR="009B46D8" w:rsidRDefault="009B46D8" w:rsidP="009B46D8">
      <w:pPr>
        <w:pStyle w:val="NormalWeb"/>
        <w:shd w:val="clear" w:color="auto" w:fill="FFFFFF"/>
        <w:spacing w:before="0" w:beforeAutospacing="0" w:after="375" w:afterAutospacing="0"/>
        <w:textAlignment w:val="baseline"/>
        <w:rPr>
          <w:ins w:id="98" w:author="Unknown"/>
          <w:rFonts w:ascii="inherit" w:hAnsi="inherit"/>
          <w:color w:val="4D4D4D"/>
        </w:rPr>
      </w:pPr>
      <w:ins w:id="99" w:author="Unknown">
        <w:r>
          <w:rPr>
            <w:rFonts w:ascii="inherit" w:hAnsi="inherit"/>
            <w:color w:val="4D4D4D"/>
          </w:rPr>
          <w:t>However, we can use Node.js for a variety of applications. But it is a single threaded framework, so we should not use it for cases where the application requires long processing time. If the server is doing some calculation, it won’t be able to process any other requests. Hence, Node.js is best when processing needs less dedicated CPU time.</w:t>
        </w:r>
      </w:ins>
    </w:p>
    <w:p w:rsidR="009B46D8" w:rsidRDefault="009B46D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9B46D8" w:rsidRDefault="009B46D8" w:rsidP="009B46D8">
      <w:pPr>
        <w:pStyle w:val="Heading1"/>
        <w:spacing w:before="0"/>
        <w:textAlignment w:val="baseline"/>
        <w:rPr>
          <w:rFonts w:ascii="Helvetica" w:hAnsi="Helvetica"/>
          <w:b w:val="0"/>
          <w:bCs w:val="0"/>
          <w:color w:val="444444"/>
          <w:sz w:val="38"/>
          <w:szCs w:val="38"/>
        </w:rPr>
      </w:pPr>
      <w:r>
        <w:rPr>
          <w:rFonts w:ascii="Helvetica" w:hAnsi="Helvetica"/>
          <w:b w:val="0"/>
          <w:bCs w:val="0"/>
          <w:color w:val="444444"/>
          <w:sz w:val="38"/>
          <w:szCs w:val="38"/>
        </w:rPr>
        <w:t>Top 30 Node.Js Interview Questions With Answers</w:t>
      </w:r>
    </w:p>
    <w:p w:rsidR="009B46D8" w:rsidRDefault="000959E6" w:rsidP="009B46D8">
      <w:pPr>
        <w:spacing w:line="300" w:lineRule="atLeast"/>
        <w:textAlignment w:val="baseline"/>
        <w:rPr>
          <w:rFonts w:ascii="inherit" w:hAnsi="inherit"/>
          <w:color w:val="919191"/>
          <w:sz w:val="24"/>
          <w:szCs w:val="24"/>
        </w:rPr>
      </w:pPr>
      <w:hyperlink r:id="rId9" w:tooltip="View all posts in Web Development" w:history="1">
        <w:r w:rsidR="009B46D8">
          <w:rPr>
            <w:rStyle w:val="Hyperlink"/>
            <w:rFonts w:ascii="inherit" w:hAnsi="inherit"/>
            <w:color w:val="252830"/>
            <w:bdr w:val="none" w:sz="0" w:space="0" w:color="auto" w:frame="1"/>
            <w:shd w:val="clear" w:color="auto" w:fill="DADADA"/>
          </w:rPr>
          <w:t>Web Development</w:t>
        </w:r>
      </w:hyperlink>
      <w:r w:rsidR="009B46D8">
        <w:rPr>
          <w:rFonts w:ascii="inherit" w:hAnsi="inherit"/>
          <w:color w:val="919191"/>
        </w:rPr>
        <w:t> </w:t>
      </w:r>
      <w:r w:rsidR="009B46D8">
        <w:rPr>
          <w:rStyle w:val="thetime"/>
          <w:rFonts w:ascii="inherit" w:hAnsi="inherit"/>
          <w:color w:val="919191"/>
          <w:bdr w:val="none" w:sz="0" w:space="0" w:color="auto" w:frame="1"/>
        </w:rPr>
        <w:t> Published: February 15, 2017</w:t>
      </w:r>
      <w:proofErr w:type="gramStart"/>
      <w:r w:rsidR="009B46D8">
        <w:rPr>
          <w:rFonts w:ascii="inherit" w:hAnsi="inherit"/>
          <w:color w:val="919191"/>
        </w:rPr>
        <w:t> </w:t>
      </w:r>
      <w:r w:rsidR="009B46D8">
        <w:rPr>
          <w:rStyle w:val="theauthor"/>
          <w:rFonts w:ascii="inherit" w:hAnsi="inherit"/>
          <w:color w:val="919191"/>
          <w:bdr w:val="none" w:sz="0" w:space="0" w:color="auto" w:frame="1"/>
        </w:rPr>
        <w:t> </w:t>
      </w:r>
      <w:proofErr w:type="gramEnd"/>
      <w:r w:rsidR="009B46D8">
        <w:rPr>
          <w:rStyle w:val="theauthor"/>
          <w:rFonts w:ascii="inherit" w:hAnsi="inherit"/>
          <w:color w:val="919191"/>
          <w:bdr w:val="none" w:sz="0" w:space="0" w:color="auto" w:frame="1"/>
        </w:rPr>
        <w:fldChar w:fldCharType="begin"/>
      </w:r>
      <w:r w:rsidR="009B46D8">
        <w:rPr>
          <w:rStyle w:val="theauthor"/>
          <w:rFonts w:ascii="inherit" w:hAnsi="inherit"/>
          <w:color w:val="919191"/>
          <w:bdr w:val="none" w:sz="0" w:space="0" w:color="auto" w:frame="1"/>
        </w:rPr>
        <w:instrText xml:space="preserve"> HYPERLINK "http://www.techbeamers.com/author/meenakshi/" \o "Posts by Meenakshi Agarwal" </w:instrText>
      </w:r>
      <w:r w:rsidR="009B46D8">
        <w:rPr>
          <w:rStyle w:val="theauthor"/>
          <w:rFonts w:ascii="inherit" w:hAnsi="inherit"/>
          <w:color w:val="919191"/>
          <w:bdr w:val="none" w:sz="0" w:space="0" w:color="auto" w:frame="1"/>
        </w:rPr>
        <w:fldChar w:fldCharType="separate"/>
      </w:r>
      <w:r w:rsidR="009B46D8">
        <w:rPr>
          <w:rStyle w:val="Hyperlink"/>
          <w:rFonts w:ascii="inherit" w:hAnsi="inherit"/>
          <w:color w:val="252830"/>
          <w:bdr w:val="none" w:sz="0" w:space="0" w:color="auto" w:frame="1"/>
        </w:rPr>
        <w:t>Meenakshi Agarwal</w:t>
      </w:r>
      <w:r w:rsidR="009B46D8">
        <w:rPr>
          <w:rStyle w:val="theauthor"/>
          <w:rFonts w:ascii="inherit" w:hAnsi="inherit"/>
          <w:color w:val="919191"/>
          <w:bdr w:val="none" w:sz="0" w:space="0" w:color="auto" w:frame="1"/>
        </w:rPr>
        <w:fldChar w:fldCharType="end"/>
      </w:r>
      <w:r w:rsidR="009B46D8">
        <w:rPr>
          <w:rFonts w:ascii="inherit" w:hAnsi="inherit"/>
          <w:color w:val="919191"/>
        </w:rPr>
        <w:t> </w:t>
      </w:r>
    </w:p>
    <w:p w:rsidR="009B46D8" w:rsidRDefault="009B46D8" w:rsidP="009B46D8">
      <w:pPr>
        <w:pStyle w:val="NormalWeb"/>
        <w:shd w:val="clear" w:color="auto" w:fill="FFFFFF"/>
        <w:spacing w:before="0" w:beforeAutospacing="0" w:after="375" w:afterAutospacing="0"/>
        <w:textAlignment w:val="baseline"/>
        <w:rPr>
          <w:ins w:id="100" w:author="Unknown"/>
          <w:rFonts w:ascii="inherit" w:hAnsi="inherit"/>
          <w:color w:val="4D4D4D"/>
        </w:rPr>
      </w:pPr>
      <w:ins w:id="101" w:author="Unknown">
        <w:r>
          <w:rPr>
            <w:rFonts w:ascii="inherit" w:hAnsi="inherit"/>
            <w:color w:val="4D4D4D"/>
          </w:rPr>
          <w:lastRenderedPageBreak/>
          <w:t>Are you a MEAN stack developer and have an interview lined up? Don’t worry, just read the top 30 Node.js interview questions we’ve outlined in this post.</w:t>
        </w:r>
      </w:ins>
    </w:p>
    <w:p w:rsidR="009B46D8" w:rsidRDefault="009B46D8" w:rsidP="009B46D8">
      <w:pPr>
        <w:pStyle w:val="NormalWeb"/>
        <w:shd w:val="clear" w:color="auto" w:fill="FFFFFF"/>
        <w:spacing w:before="0" w:beforeAutospacing="0" w:after="375" w:afterAutospacing="0"/>
        <w:textAlignment w:val="baseline"/>
        <w:rPr>
          <w:ins w:id="102" w:author="Unknown"/>
          <w:rFonts w:ascii="inherit" w:hAnsi="inherit"/>
          <w:color w:val="4D4D4D"/>
        </w:rPr>
      </w:pPr>
      <w:ins w:id="103" w:author="Unknown">
        <w:r>
          <w:rPr>
            <w:rFonts w:ascii="inherit" w:hAnsi="inherit"/>
            <w:color w:val="4D4D4D"/>
          </w:rPr>
          <w:t>We’ve tried our best to keep the answers easy to understand and simple to remember. All of our questions are thoroughly researched and have a potential to surface in most Node.js interviews.</w:t>
        </w:r>
      </w:ins>
    </w:p>
    <w:p w:rsidR="009B46D8" w:rsidRDefault="009B46D8" w:rsidP="009B46D8">
      <w:pPr>
        <w:pStyle w:val="NormalWeb"/>
        <w:shd w:val="clear" w:color="auto" w:fill="FFFFFF"/>
        <w:spacing w:before="0" w:beforeAutospacing="0" w:after="0" w:afterAutospacing="0"/>
        <w:textAlignment w:val="baseline"/>
        <w:rPr>
          <w:ins w:id="104" w:author="Unknown"/>
          <w:rFonts w:ascii="inherit" w:hAnsi="inherit"/>
          <w:color w:val="4D4D4D"/>
        </w:rPr>
      </w:pPr>
      <w:ins w:id="105" w:author="Unknown">
        <w:r>
          <w:rPr>
            <w:rFonts w:ascii="inherit" w:hAnsi="inherit"/>
            <w:color w:val="4D4D4D"/>
          </w:rPr>
          <w:t>However, you would also prepare yourself for </w:t>
        </w:r>
        <w:r>
          <w:rPr>
            <w:rStyle w:val="Strong"/>
            <w:rFonts w:ascii="inherit" w:hAnsi="inherit"/>
            <w:color w:val="4D4D4D"/>
            <w:bdr w:val="none" w:sz="0" w:space="0" w:color="auto" w:frame="1"/>
          </w:rPr>
          <w:fldChar w:fldCharType="begin"/>
        </w:r>
        <w:r>
          <w:rPr>
            <w:rStyle w:val="Strong"/>
            <w:rFonts w:ascii="inherit" w:hAnsi="inherit"/>
            <w:color w:val="4D4D4D"/>
            <w:bdr w:val="none" w:sz="0" w:space="0" w:color="auto" w:frame="1"/>
          </w:rPr>
          <w:instrText xml:space="preserve"> HYPERLINK "http://www.techbeamers.com/latest-angularjs-interview-questions-answers/" \t "_blank" </w:instrText>
        </w:r>
        <w:r>
          <w:rPr>
            <w:rStyle w:val="Strong"/>
            <w:rFonts w:ascii="inherit" w:hAnsi="inherit"/>
            <w:color w:val="4D4D4D"/>
            <w:bdr w:val="none" w:sz="0" w:space="0" w:color="auto" w:frame="1"/>
          </w:rPr>
          <w:fldChar w:fldCharType="separate"/>
        </w:r>
        <w:r>
          <w:rPr>
            <w:rStyle w:val="Hyperlink"/>
            <w:rFonts w:ascii="inherit" w:hAnsi="inherit"/>
            <w:b/>
            <w:bCs/>
            <w:color w:val="252830"/>
            <w:bdr w:val="none" w:sz="0" w:space="0" w:color="auto" w:frame="1"/>
          </w:rPr>
          <w:t>AngularJS interview questions</w:t>
        </w:r>
        <w:r>
          <w:rPr>
            <w:rStyle w:val="Strong"/>
            <w:rFonts w:ascii="inherit" w:hAnsi="inherit"/>
            <w:color w:val="4D4D4D"/>
            <w:bdr w:val="none" w:sz="0" w:space="0" w:color="auto" w:frame="1"/>
          </w:rPr>
          <w:fldChar w:fldCharType="end"/>
        </w:r>
        <w:r>
          <w:rPr>
            <w:rFonts w:ascii="inherit" w:hAnsi="inherit"/>
            <w:color w:val="4D4D4D"/>
          </w:rPr>
          <w:t> as it is the next most important skill you’ll need to become an ideal MEAN stack developer. In out next posts, we’ll also cover other areas where you need to centralize your focus.</w:t>
        </w:r>
      </w:ins>
    </w:p>
    <w:p w:rsidR="009B46D8" w:rsidRDefault="009B46D8" w:rsidP="009B46D8">
      <w:pPr>
        <w:pStyle w:val="NormalWeb"/>
        <w:shd w:val="clear" w:color="auto" w:fill="FFFFFF"/>
        <w:spacing w:before="0" w:beforeAutospacing="0" w:after="375" w:afterAutospacing="0"/>
        <w:textAlignment w:val="baseline"/>
        <w:rPr>
          <w:ins w:id="106" w:author="Unknown"/>
          <w:rFonts w:ascii="inherit" w:hAnsi="inherit"/>
          <w:color w:val="4D4D4D"/>
        </w:rPr>
      </w:pPr>
      <w:ins w:id="107" w:author="Unknown">
        <w:r>
          <w:rPr>
            <w:rFonts w:ascii="inherit" w:hAnsi="inherit"/>
            <w:color w:val="4D4D4D"/>
          </w:rPr>
          <w:t>Let’s now begin to read to the most important Node.js interview questions and answers.</w:t>
        </w:r>
      </w:ins>
    </w:p>
    <w:p w:rsidR="009B46D8" w:rsidRDefault="009B46D8" w:rsidP="009B46D8">
      <w:pPr>
        <w:pStyle w:val="Heading2"/>
        <w:shd w:val="clear" w:color="auto" w:fill="FFFFFF"/>
        <w:spacing w:before="0" w:after="225"/>
        <w:jc w:val="center"/>
        <w:textAlignment w:val="baseline"/>
        <w:rPr>
          <w:ins w:id="108" w:author="Unknown"/>
          <w:rFonts w:ascii="Helvetica" w:hAnsi="Helvetica"/>
          <w:b w:val="0"/>
          <w:bCs w:val="0"/>
          <w:color w:val="444444"/>
          <w:sz w:val="35"/>
          <w:szCs w:val="35"/>
        </w:rPr>
      </w:pPr>
      <w:ins w:id="109" w:author="Unknown">
        <w:r>
          <w:rPr>
            <w:rFonts w:ascii="Helvetica" w:hAnsi="Helvetica"/>
            <w:b w:val="0"/>
            <w:bCs w:val="0"/>
            <w:color w:val="444444"/>
            <w:sz w:val="35"/>
            <w:szCs w:val="35"/>
          </w:rPr>
          <w:t>Top 30 Node.Js Interview Questions &amp; Answers.</w:t>
        </w:r>
      </w:ins>
    </w:p>
    <w:p w:rsidR="009B46D8" w:rsidRDefault="009B46D8" w:rsidP="009B46D8">
      <w:pPr>
        <w:shd w:val="clear" w:color="auto" w:fill="FFFFFF"/>
        <w:jc w:val="center"/>
        <w:textAlignment w:val="baseline"/>
        <w:rPr>
          <w:ins w:id="110" w:author="Unknown"/>
          <w:rFonts w:ascii="inherit" w:hAnsi="inherit"/>
          <w:color w:val="4D4D4D"/>
          <w:sz w:val="24"/>
          <w:szCs w:val="24"/>
        </w:rPr>
      </w:pPr>
      <w:r>
        <w:rPr>
          <w:rFonts w:ascii="inherit" w:hAnsi="inherit"/>
          <w:noProof/>
          <w:color w:val="4D4D4D"/>
        </w:rPr>
        <mc:AlternateContent>
          <mc:Choice Requires="wps">
            <w:drawing>
              <wp:inline distT="0" distB="0" distL="0" distR="0">
                <wp:extent cx="2857500" cy="2857500"/>
                <wp:effectExtent l="0" t="0" r="0" b="0"/>
                <wp:docPr id="3" name="Rectangle 3" descr="Top 30 Node.js Interview Questions with Answ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Top 30 Node.js Interview Questions with Answers"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" filled="f" stroked="f">
                <o:lock v:ext="edit" aspectratio="t"/>
                <w10:anchorlock/>
              </v:rect>
            </w:pict>
          </mc:Fallback>
        </mc:AlternateContent>
      </w:r>
    </w:p>
    <w:p w:rsidR="009B46D8" w:rsidRDefault="009B46D8" w:rsidP="009B46D8">
      <w:pPr>
        <w:pStyle w:val="wp-caption-text"/>
        <w:shd w:val="clear" w:color="auto" w:fill="FFFFFF"/>
        <w:spacing w:before="0" w:beforeAutospacing="0" w:after="0" w:afterAutospacing="0"/>
        <w:jc w:val="center"/>
        <w:textAlignment w:val="baseline"/>
        <w:rPr>
          <w:ins w:id="111" w:author="Unknown"/>
          <w:rFonts w:ascii="inherit" w:hAnsi="inherit"/>
          <w:color w:val="4D4D4D"/>
        </w:rPr>
      </w:pPr>
      <w:ins w:id="112" w:author="Unknown">
        <w:r>
          <w:rPr>
            <w:rStyle w:val="Strong"/>
            <w:rFonts w:ascii="inherit" w:hAnsi="inherit"/>
            <w:color w:val="4D4D4D"/>
            <w:sz w:val="20"/>
            <w:szCs w:val="20"/>
            <w:bdr w:val="none" w:sz="0" w:space="0" w:color="auto" w:frame="1"/>
          </w:rPr>
          <w:t>Prepare for Node.js Interview.</w:t>
        </w:r>
      </w:ins>
    </w:p>
    <w:p w:rsidR="009B46D8" w:rsidRDefault="009B46D8" w:rsidP="009B46D8">
      <w:pPr>
        <w:pStyle w:val="Heading3"/>
        <w:shd w:val="clear" w:color="auto" w:fill="FFFFFF"/>
        <w:spacing w:before="0" w:beforeAutospacing="0" w:after="225" w:afterAutospacing="0"/>
        <w:textAlignment w:val="baseline"/>
        <w:rPr>
          <w:ins w:id="113" w:author="Unknown"/>
          <w:rFonts w:ascii="Helvetica" w:hAnsi="Helvetica"/>
          <w:b w:val="0"/>
          <w:bCs w:val="0"/>
          <w:color w:val="444444"/>
          <w:sz w:val="32"/>
          <w:szCs w:val="32"/>
        </w:rPr>
      </w:pPr>
      <w:proofErr w:type="gramStart"/>
      <w:ins w:id="114" w:author="Unknown">
        <w:r>
          <w:rPr>
            <w:rFonts w:ascii="Helvetica" w:hAnsi="Helvetica"/>
            <w:b w:val="0"/>
            <w:bCs w:val="0"/>
            <w:color w:val="444444"/>
            <w:sz w:val="32"/>
            <w:szCs w:val="32"/>
          </w:rPr>
          <w:t>Q-1.</w:t>
        </w:r>
        <w:proofErr w:type="gramEnd"/>
        <w:r>
          <w:rPr>
            <w:rFonts w:ascii="Helvetica" w:hAnsi="Helvetica"/>
            <w:b w:val="0"/>
            <w:bCs w:val="0"/>
            <w:color w:val="444444"/>
            <w:sz w:val="32"/>
            <w:szCs w:val="32"/>
          </w:rPr>
          <w:t xml:space="preserve"> What Is Node.Js?</w:t>
        </w:r>
      </w:ins>
    </w:p>
    <w:p w:rsidR="009B46D8" w:rsidRDefault="009B46D8" w:rsidP="009B46D8">
      <w:pPr>
        <w:pStyle w:val="NormalWeb"/>
        <w:shd w:val="clear" w:color="auto" w:fill="FFFFFF"/>
        <w:spacing w:before="0" w:beforeAutospacing="0" w:after="0" w:afterAutospacing="0"/>
        <w:textAlignment w:val="baseline"/>
        <w:rPr>
          <w:ins w:id="115" w:author="Unknown"/>
          <w:rFonts w:ascii="inherit" w:hAnsi="inherit"/>
          <w:color w:val="4D4D4D"/>
        </w:rPr>
      </w:pPr>
      <w:ins w:id="116" w:author="Unknown">
        <w:r>
          <w:rPr>
            <w:rStyle w:val="Strong"/>
            <w:rFonts w:ascii="inherit" w:hAnsi="inherit"/>
            <w:color w:val="4D4D4D"/>
            <w:bdr w:val="none" w:sz="0" w:space="0" w:color="auto" w:frame="1"/>
          </w:rPr>
          <w:t>Answer.</w:t>
        </w:r>
      </w:ins>
    </w:p>
    <w:p w:rsidR="009B46D8" w:rsidRDefault="009B46D8" w:rsidP="009B46D8">
      <w:pPr>
        <w:pStyle w:val="NormalWeb"/>
        <w:shd w:val="clear" w:color="auto" w:fill="FFFFFF"/>
        <w:spacing w:before="0" w:beforeAutospacing="0" w:after="375" w:afterAutospacing="0"/>
        <w:textAlignment w:val="baseline"/>
        <w:rPr>
          <w:ins w:id="117" w:author="Unknown"/>
          <w:rFonts w:ascii="inherit" w:hAnsi="inherit"/>
          <w:color w:val="4D4D4D"/>
        </w:rPr>
      </w:pPr>
      <w:ins w:id="118" w:author="Unknown">
        <w:r>
          <w:rPr>
            <w:rFonts w:ascii="inherit" w:hAnsi="inherit"/>
            <w:color w:val="4D4D4D"/>
          </w:rPr>
          <w:t>Node.js is a JavaScript runtime or platform which is built on Google Chrome’s JavaScript v8 engine. This runtime allows executing the JavaScript code on any machine outside a browser (this means that it is the server that executes the Javascript and not the browser).</w:t>
        </w:r>
      </w:ins>
    </w:p>
    <w:p w:rsidR="009B46D8" w:rsidRDefault="009B46D8" w:rsidP="009B46D8">
      <w:pPr>
        <w:pStyle w:val="NormalWeb"/>
        <w:shd w:val="clear" w:color="auto" w:fill="FFFFFF"/>
        <w:spacing w:before="0" w:beforeAutospacing="0" w:after="375" w:afterAutospacing="0"/>
        <w:textAlignment w:val="baseline"/>
        <w:rPr>
          <w:ins w:id="119" w:author="Unknown"/>
          <w:rFonts w:ascii="inherit" w:hAnsi="inherit"/>
          <w:color w:val="4D4D4D"/>
        </w:rPr>
      </w:pPr>
      <w:ins w:id="120" w:author="Unknown">
        <w:r>
          <w:rPr>
            <w:rFonts w:ascii="inherit" w:hAnsi="inherit"/>
            <w:color w:val="4D4D4D"/>
          </w:rPr>
          <w:t>Node.js is single-threaded, that employs a concurrency model based on an event loop. It doesn’t block the execution instead registers a callback which allows the application to continue. It means Node.js can handle concurrent operations without creating multiple threads of execution so can scale pretty well.</w:t>
        </w:r>
      </w:ins>
    </w:p>
    <w:p w:rsidR="009B46D8" w:rsidRDefault="009B46D8" w:rsidP="009B46D8">
      <w:pPr>
        <w:pStyle w:val="NormalWeb"/>
        <w:shd w:val="clear" w:color="auto" w:fill="FFFFFF"/>
        <w:spacing w:before="0" w:beforeAutospacing="0" w:after="375" w:afterAutospacing="0"/>
        <w:textAlignment w:val="baseline"/>
        <w:rPr>
          <w:ins w:id="121" w:author="Unknown"/>
          <w:rFonts w:ascii="inherit" w:hAnsi="inherit"/>
          <w:color w:val="4D4D4D"/>
        </w:rPr>
      </w:pPr>
      <w:ins w:id="122" w:author="Unknown">
        <w:r>
          <w:rPr>
            <w:rFonts w:ascii="inherit" w:hAnsi="inherit"/>
            <w:color w:val="4D4D4D"/>
          </w:rPr>
          <w:lastRenderedPageBreak/>
          <w:t xml:space="preserve">It uses JavaScript along with C/C++ for things like interacting with the filesystem, starting up HTTP or TCP servers and so on. Due to </w:t>
        </w:r>
        <w:proofErr w:type="gramStart"/>
        <w:r>
          <w:rPr>
            <w:rFonts w:ascii="inherit" w:hAnsi="inherit"/>
            <w:color w:val="4D4D4D"/>
          </w:rPr>
          <w:t>it’s</w:t>
        </w:r>
        <w:proofErr w:type="gramEnd"/>
        <w:r>
          <w:rPr>
            <w:rFonts w:ascii="inherit" w:hAnsi="inherit"/>
            <w:color w:val="4D4D4D"/>
          </w:rPr>
          <w:t xml:space="preserve"> extensively fast growing community and NPM, Node.js has become a very popular, open source and cross-platform app. It allows developing very fast and scalable network app that can run on Microsoft Windows, Linux, or OS X.</w:t>
        </w:r>
      </w:ins>
    </w:p>
    <w:p w:rsidR="009B46D8" w:rsidRDefault="009B46D8" w:rsidP="009B46D8">
      <w:pPr>
        <w:pStyle w:val="NormalWeb"/>
        <w:shd w:val="clear" w:color="auto" w:fill="FFFFFF"/>
        <w:spacing w:before="0" w:beforeAutospacing="0" w:after="375" w:afterAutospacing="0"/>
        <w:textAlignment w:val="baseline"/>
        <w:rPr>
          <w:ins w:id="123" w:author="Unknown"/>
          <w:rFonts w:ascii="inherit" w:hAnsi="inherit"/>
          <w:color w:val="4D4D4D"/>
        </w:rPr>
      </w:pPr>
      <w:ins w:id="124" w:author="Unknown">
        <w:r>
          <w:rPr>
            <w:rFonts w:ascii="inherit" w:hAnsi="inherit"/>
            <w:color w:val="4D4D4D"/>
          </w:rPr>
          <w:t>Following are the areas where it’s perfect to use Node.js.</w:t>
        </w:r>
      </w:ins>
    </w:p>
    <w:p w:rsidR="009B46D8" w:rsidRDefault="009B46D8" w:rsidP="009B46D8">
      <w:pPr>
        <w:numPr>
          <w:ilvl w:val="0"/>
          <w:numId w:val="13"/>
        </w:numPr>
        <w:shd w:val="clear" w:color="auto" w:fill="FFFFFF"/>
        <w:spacing w:after="0" w:line="240" w:lineRule="auto"/>
        <w:ind w:left="456"/>
        <w:textAlignment w:val="baseline"/>
        <w:rPr>
          <w:ins w:id="125" w:author="Unknown"/>
          <w:rFonts w:ascii="inherit" w:hAnsi="inherit"/>
          <w:color w:val="4D4D4D"/>
        </w:rPr>
      </w:pPr>
      <w:ins w:id="126" w:author="Unknown">
        <w:r>
          <w:rPr>
            <w:rFonts w:ascii="inherit" w:hAnsi="inherit"/>
            <w:color w:val="4D4D4D"/>
          </w:rPr>
          <w:t>I/O bound Applications</w:t>
        </w:r>
      </w:ins>
    </w:p>
    <w:p w:rsidR="009B46D8" w:rsidRDefault="009B46D8" w:rsidP="009B46D8">
      <w:pPr>
        <w:numPr>
          <w:ilvl w:val="0"/>
          <w:numId w:val="13"/>
        </w:numPr>
        <w:shd w:val="clear" w:color="auto" w:fill="FFFFFF"/>
        <w:spacing w:after="0" w:line="240" w:lineRule="auto"/>
        <w:ind w:left="456"/>
        <w:textAlignment w:val="baseline"/>
        <w:rPr>
          <w:ins w:id="127" w:author="Unknown"/>
          <w:rFonts w:ascii="inherit" w:hAnsi="inherit"/>
          <w:color w:val="4D4D4D"/>
        </w:rPr>
      </w:pPr>
      <w:ins w:id="128" w:author="Unknown">
        <w:r>
          <w:rPr>
            <w:rFonts w:ascii="inherit" w:hAnsi="inherit"/>
            <w:color w:val="4D4D4D"/>
          </w:rPr>
          <w:t>Data Streaming Applications</w:t>
        </w:r>
      </w:ins>
    </w:p>
    <w:p w:rsidR="009B46D8" w:rsidRDefault="009B46D8" w:rsidP="009B46D8">
      <w:pPr>
        <w:numPr>
          <w:ilvl w:val="0"/>
          <w:numId w:val="13"/>
        </w:numPr>
        <w:shd w:val="clear" w:color="auto" w:fill="FFFFFF"/>
        <w:spacing w:after="0" w:line="240" w:lineRule="auto"/>
        <w:ind w:left="456"/>
        <w:textAlignment w:val="baseline"/>
        <w:rPr>
          <w:ins w:id="129" w:author="Unknown"/>
          <w:rFonts w:ascii="inherit" w:hAnsi="inherit"/>
          <w:color w:val="4D4D4D"/>
        </w:rPr>
      </w:pPr>
      <w:ins w:id="130" w:author="Unknown">
        <w:r>
          <w:rPr>
            <w:rFonts w:ascii="inherit" w:hAnsi="inherit"/>
            <w:color w:val="4D4D4D"/>
          </w:rPr>
          <w:t>Data Intensive Real-time Applications (DIRT)</w:t>
        </w:r>
      </w:ins>
    </w:p>
    <w:p w:rsidR="009B46D8" w:rsidRDefault="009B46D8" w:rsidP="009B46D8">
      <w:pPr>
        <w:numPr>
          <w:ilvl w:val="0"/>
          <w:numId w:val="13"/>
        </w:numPr>
        <w:shd w:val="clear" w:color="auto" w:fill="FFFFFF"/>
        <w:spacing w:after="0" w:line="240" w:lineRule="auto"/>
        <w:ind w:left="456"/>
        <w:textAlignment w:val="baseline"/>
        <w:rPr>
          <w:ins w:id="131" w:author="Unknown"/>
          <w:rFonts w:ascii="inherit" w:hAnsi="inherit"/>
          <w:color w:val="4D4D4D"/>
        </w:rPr>
      </w:pPr>
      <w:ins w:id="132" w:author="Unknown">
        <w:r>
          <w:rPr>
            <w:rFonts w:ascii="inherit" w:hAnsi="inherit"/>
            <w:color w:val="4D4D4D"/>
          </w:rPr>
          <w:t>JSON APIs based Applications</w:t>
        </w:r>
      </w:ins>
    </w:p>
    <w:p w:rsidR="009B46D8" w:rsidRDefault="009B46D8" w:rsidP="009B46D8">
      <w:pPr>
        <w:numPr>
          <w:ilvl w:val="0"/>
          <w:numId w:val="13"/>
        </w:numPr>
        <w:shd w:val="clear" w:color="auto" w:fill="FFFFFF"/>
        <w:spacing w:after="0" w:line="240" w:lineRule="auto"/>
        <w:ind w:left="456"/>
        <w:textAlignment w:val="baseline"/>
        <w:rPr>
          <w:ins w:id="133" w:author="Unknown"/>
          <w:rFonts w:ascii="inherit" w:hAnsi="inherit"/>
          <w:color w:val="4D4D4D"/>
        </w:rPr>
      </w:pPr>
      <w:ins w:id="134" w:author="Unknown">
        <w:r>
          <w:rPr>
            <w:rFonts w:ascii="inherit" w:hAnsi="inherit"/>
            <w:color w:val="4D4D4D"/>
          </w:rPr>
          <w:t>Single Page Applications</w:t>
        </w:r>
      </w:ins>
    </w:p>
    <w:p w:rsidR="009B46D8" w:rsidRDefault="009B46D8" w:rsidP="009B46D8">
      <w:pPr>
        <w:pStyle w:val="NormalWeb"/>
        <w:shd w:val="clear" w:color="auto" w:fill="FFFFFF"/>
        <w:spacing w:before="0" w:beforeAutospacing="0" w:after="375" w:afterAutospacing="0"/>
        <w:textAlignment w:val="baseline"/>
        <w:rPr>
          <w:ins w:id="135" w:author="Unknown"/>
          <w:rFonts w:ascii="inherit" w:hAnsi="inherit"/>
          <w:color w:val="4D4D4D"/>
        </w:rPr>
      </w:pPr>
      <w:ins w:id="136" w:author="Unknown">
        <w:r>
          <w:rPr>
            <w:rFonts w:ascii="inherit" w:hAnsi="inherit"/>
            <w:color w:val="4D4D4D"/>
          </w:rPr>
          <w:t>At the same time, it’s not suitable for heavy applications involving more of CPU usage.</w:t>
        </w:r>
      </w:ins>
    </w:p>
    <w:p w:rsidR="009B46D8" w:rsidRDefault="009B46D8" w:rsidP="009B46D8">
      <w:pPr>
        <w:pStyle w:val="NormalWeb"/>
        <w:shd w:val="clear" w:color="auto" w:fill="FFFFFF"/>
        <w:spacing w:before="0" w:beforeAutospacing="0" w:after="375" w:afterAutospacing="0"/>
        <w:textAlignment w:val="baseline"/>
        <w:rPr>
          <w:ins w:id="137" w:author="Unknown"/>
          <w:rFonts w:ascii="inherit" w:hAnsi="inherit"/>
          <w:color w:val="4D4D4D"/>
        </w:rPr>
      </w:pPr>
      <w:ins w:id="138" w:author="Unknown">
        <w:r>
          <w:rPr>
            <w:rFonts w:ascii="inherit" w:hAnsi="inherit"/>
            <w:color w:val="4D4D4D"/>
          </w:rPr>
          <w:t> </w:t>
        </w:r>
      </w:ins>
    </w:p>
    <w:p w:rsidR="009B46D8" w:rsidRDefault="009B46D8" w:rsidP="009B46D8">
      <w:pPr>
        <w:pStyle w:val="Heading3"/>
        <w:shd w:val="clear" w:color="auto" w:fill="FFFFFF"/>
        <w:spacing w:before="0" w:beforeAutospacing="0" w:after="225" w:afterAutospacing="0"/>
        <w:textAlignment w:val="baseline"/>
        <w:rPr>
          <w:ins w:id="139" w:author="Unknown"/>
          <w:rFonts w:ascii="Helvetica" w:hAnsi="Helvetica"/>
          <w:b w:val="0"/>
          <w:bCs w:val="0"/>
          <w:color w:val="444444"/>
          <w:sz w:val="32"/>
          <w:szCs w:val="32"/>
        </w:rPr>
      </w:pPr>
      <w:proofErr w:type="gramStart"/>
      <w:ins w:id="140" w:author="Unknown">
        <w:r>
          <w:rPr>
            <w:rFonts w:ascii="Helvetica" w:hAnsi="Helvetica"/>
            <w:b w:val="0"/>
            <w:bCs w:val="0"/>
            <w:color w:val="444444"/>
            <w:sz w:val="32"/>
            <w:szCs w:val="32"/>
          </w:rPr>
          <w:t>Q-2.</w:t>
        </w:r>
        <w:proofErr w:type="gramEnd"/>
        <w:r>
          <w:rPr>
            <w:rFonts w:ascii="Helvetica" w:hAnsi="Helvetica"/>
            <w:b w:val="0"/>
            <w:bCs w:val="0"/>
            <w:color w:val="444444"/>
            <w:sz w:val="32"/>
            <w:szCs w:val="32"/>
          </w:rPr>
          <w:t xml:space="preserve"> What Are The Key Features Of Node.Js?</w:t>
        </w:r>
      </w:ins>
    </w:p>
    <w:p w:rsidR="009B46D8" w:rsidRDefault="009B46D8" w:rsidP="009B46D8">
      <w:pPr>
        <w:pStyle w:val="NormalWeb"/>
        <w:shd w:val="clear" w:color="auto" w:fill="FFFFFF"/>
        <w:spacing w:before="0" w:beforeAutospacing="0" w:after="0" w:afterAutospacing="0"/>
        <w:textAlignment w:val="baseline"/>
        <w:rPr>
          <w:ins w:id="141" w:author="Unknown"/>
          <w:rFonts w:ascii="inherit" w:hAnsi="inherit"/>
          <w:color w:val="4D4D4D"/>
        </w:rPr>
      </w:pPr>
      <w:ins w:id="142" w:author="Unknown">
        <w:r>
          <w:rPr>
            <w:rStyle w:val="Strong"/>
            <w:rFonts w:ascii="inherit" w:hAnsi="inherit"/>
            <w:color w:val="4D4D4D"/>
            <w:bdr w:val="none" w:sz="0" w:space="0" w:color="auto" w:frame="1"/>
          </w:rPr>
          <w:t>Answer.</w:t>
        </w:r>
      </w:ins>
    </w:p>
    <w:p w:rsidR="009B46D8" w:rsidRDefault="009B46D8" w:rsidP="009B46D8">
      <w:pPr>
        <w:pStyle w:val="NormalWeb"/>
        <w:shd w:val="clear" w:color="auto" w:fill="FFFFFF"/>
        <w:spacing w:before="0" w:beforeAutospacing="0" w:after="375" w:afterAutospacing="0"/>
        <w:textAlignment w:val="baseline"/>
        <w:rPr>
          <w:ins w:id="143" w:author="Unknown"/>
          <w:rFonts w:ascii="inherit" w:hAnsi="inherit"/>
          <w:color w:val="4D4D4D"/>
        </w:rPr>
      </w:pPr>
      <w:ins w:id="144" w:author="Unknown">
        <w:r>
          <w:rPr>
            <w:rFonts w:ascii="inherit" w:hAnsi="inherit"/>
            <w:color w:val="4D4D4D"/>
          </w:rPr>
          <w:t>Let’s look at some of the key features of Node.js.</w:t>
        </w:r>
      </w:ins>
    </w:p>
    <w:p w:rsidR="009B46D8" w:rsidRDefault="009B46D8" w:rsidP="009B46D8">
      <w:pPr>
        <w:numPr>
          <w:ilvl w:val="0"/>
          <w:numId w:val="14"/>
        </w:numPr>
        <w:shd w:val="clear" w:color="auto" w:fill="FFFFFF"/>
        <w:spacing w:after="0" w:line="240" w:lineRule="auto"/>
        <w:ind w:left="456"/>
        <w:textAlignment w:val="baseline"/>
        <w:rPr>
          <w:ins w:id="145" w:author="Unknown"/>
          <w:rFonts w:ascii="inherit" w:hAnsi="inherit"/>
          <w:color w:val="4D4D4D"/>
        </w:rPr>
      </w:pPr>
      <w:ins w:id="146" w:author="Unknown">
        <w:r>
          <w:rPr>
            <w:rStyle w:val="Strong"/>
            <w:rFonts w:ascii="inherit" w:hAnsi="inherit"/>
            <w:color w:val="4D4D4D"/>
            <w:bdr w:val="none" w:sz="0" w:space="0" w:color="auto" w:frame="1"/>
          </w:rPr>
          <w:t>Asynchronous event driven IO helps concurrent request handling –</w:t>
        </w:r>
        <w:r>
          <w:rPr>
            <w:rFonts w:ascii="inherit" w:hAnsi="inherit"/>
            <w:color w:val="4D4D4D"/>
          </w:rPr>
          <w:t> All APIs of Node.js are asynchronous. This feature means that if a Node receives a request for some Input/Output operation, it will execute that operation in the background and continue with the processing of other requests. Thus it will not wait for the response from the previous requests.</w:t>
        </w:r>
      </w:ins>
    </w:p>
    <w:p w:rsidR="009B46D8" w:rsidRDefault="009B46D8" w:rsidP="009B46D8">
      <w:pPr>
        <w:numPr>
          <w:ilvl w:val="0"/>
          <w:numId w:val="14"/>
        </w:numPr>
        <w:shd w:val="clear" w:color="auto" w:fill="FFFFFF"/>
        <w:spacing w:after="0" w:line="240" w:lineRule="auto"/>
        <w:ind w:left="456"/>
        <w:textAlignment w:val="baseline"/>
        <w:rPr>
          <w:ins w:id="147" w:author="Unknown"/>
          <w:rFonts w:ascii="inherit" w:hAnsi="inherit"/>
          <w:color w:val="4D4D4D"/>
        </w:rPr>
      </w:pPr>
      <w:ins w:id="148" w:author="Unknown">
        <w:r>
          <w:rPr>
            <w:rStyle w:val="Strong"/>
            <w:rFonts w:ascii="inherit" w:hAnsi="inherit"/>
            <w:color w:val="4D4D4D"/>
            <w:bdr w:val="none" w:sz="0" w:space="0" w:color="auto" w:frame="1"/>
          </w:rPr>
          <w:t>Fast in Code execution –</w:t>
        </w:r>
        <w:r>
          <w:rPr>
            <w:rFonts w:ascii="inherit" w:hAnsi="inherit"/>
            <w:color w:val="4D4D4D"/>
          </w:rPr>
          <w:t> Node.js uses the V8 JavaScript Runtime engine, the one which is used by Google Chrome. Node has a wrapper over the JavaScript engine which makes the runtime engine much faster and hence processing of requests within Node.js also become faster.</w:t>
        </w:r>
      </w:ins>
    </w:p>
    <w:p w:rsidR="009B46D8" w:rsidRDefault="009B46D8" w:rsidP="009B46D8">
      <w:pPr>
        <w:numPr>
          <w:ilvl w:val="0"/>
          <w:numId w:val="14"/>
        </w:numPr>
        <w:shd w:val="clear" w:color="auto" w:fill="FFFFFF"/>
        <w:spacing w:after="0" w:line="240" w:lineRule="auto"/>
        <w:ind w:left="456"/>
        <w:textAlignment w:val="baseline"/>
        <w:rPr>
          <w:ins w:id="149" w:author="Unknown"/>
          <w:rFonts w:ascii="inherit" w:hAnsi="inherit"/>
          <w:color w:val="4D4D4D"/>
        </w:rPr>
      </w:pPr>
      <w:ins w:id="150" w:author="Unknown">
        <w:r>
          <w:rPr>
            <w:rStyle w:val="Strong"/>
            <w:rFonts w:ascii="inherit" w:hAnsi="inherit"/>
            <w:color w:val="4D4D4D"/>
            <w:bdr w:val="none" w:sz="0" w:space="0" w:color="auto" w:frame="1"/>
          </w:rPr>
          <w:t>Single Threaded but Highly Scalable –</w:t>
        </w:r>
        <w:r>
          <w:rPr>
            <w:rFonts w:ascii="inherit" w:hAnsi="inherit"/>
            <w:color w:val="4D4D4D"/>
          </w:rPr>
          <w:t> Node.js uses a single thread model for event looping. The response from these events may or may not reach the server immediately. However, this does not block other operations. Thus making Node.js highly scalable. Traditional servers create limited threads to handle requests while Node.js creates a single thread that provides service to much larger numbers of such requests.</w:t>
        </w:r>
      </w:ins>
    </w:p>
    <w:p w:rsidR="009B46D8" w:rsidRDefault="009B46D8" w:rsidP="009B46D8">
      <w:pPr>
        <w:numPr>
          <w:ilvl w:val="0"/>
          <w:numId w:val="14"/>
        </w:numPr>
        <w:shd w:val="clear" w:color="auto" w:fill="FFFFFF"/>
        <w:spacing w:after="0" w:line="240" w:lineRule="auto"/>
        <w:ind w:left="456"/>
        <w:textAlignment w:val="baseline"/>
        <w:rPr>
          <w:ins w:id="151" w:author="Unknown"/>
          <w:rFonts w:ascii="inherit" w:hAnsi="inherit"/>
          <w:color w:val="4D4D4D"/>
        </w:rPr>
      </w:pPr>
      <w:ins w:id="152" w:author="Unknown">
        <w:r>
          <w:rPr>
            <w:rStyle w:val="Strong"/>
            <w:rFonts w:ascii="inherit" w:hAnsi="inherit"/>
            <w:color w:val="4D4D4D"/>
            <w:bdr w:val="none" w:sz="0" w:space="0" w:color="auto" w:frame="1"/>
          </w:rPr>
          <w:t>Node.js library uses JavaScript –</w:t>
        </w:r>
        <w:r>
          <w:rPr>
            <w:rFonts w:ascii="inherit" w:hAnsi="inherit"/>
            <w:color w:val="4D4D4D"/>
          </w:rPr>
          <w:t> This is another important aspect of Node.js from the developer’s point of view. The majority of developers are already well-versed in JavaScript. Hence, development in Node.js becomes easier for a developer who knows JavaScript.</w:t>
        </w:r>
      </w:ins>
    </w:p>
    <w:p w:rsidR="009B46D8" w:rsidRDefault="009B46D8" w:rsidP="009B46D8">
      <w:pPr>
        <w:numPr>
          <w:ilvl w:val="0"/>
          <w:numId w:val="14"/>
        </w:numPr>
        <w:shd w:val="clear" w:color="auto" w:fill="FFFFFF"/>
        <w:spacing w:after="0" w:line="240" w:lineRule="auto"/>
        <w:ind w:left="456"/>
        <w:textAlignment w:val="baseline"/>
        <w:rPr>
          <w:ins w:id="153" w:author="Unknown"/>
          <w:rFonts w:ascii="inherit" w:hAnsi="inherit"/>
          <w:color w:val="4D4D4D"/>
        </w:rPr>
      </w:pPr>
      <w:ins w:id="154" w:author="Unknown">
        <w:r>
          <w:rPr>
            <w:rStyle w:val="Strong"/>
            <w:rFonts w:ascii="inherit" w:hAnsi="inherit"/>
            <w:color w:val="4D4D4D"/>
            <w:bdr w:val="none" w:sz="0" w:space="0" w:color="auto" w:frame="1"/>
          </w:rPr>
          <w:t>There is an Active and vibrant community for the Node.js framework –</w:t>
        </w:r>
        <w:r>
          <w:rPr>
            <w:rFonts w:ascii="inherit" w:hAnsi="inherit"/>
            <w:color w:val="4D4D4D"/>
          </w:rPr>
          <w:t> The active community always keeps the framework updated with the latest trends in the web development.</w:t>
        </w:r>
      </w:ins>
    </w:p>
    <w:p w:rsidR="009B46D8" w:rsidRDefault="009B46D8" w:rsidP="009B46D8">
      <w:pPr>
        <w:numPr>
          <w:ilvl w:val="0"/>
          <w:numId w:val="14"/>
        </w:numPr>
        <w:shd w:val="clear" w:color="auto" w:fill="FFFFFF"/>
        <w:spacing w:after="0" w:line="240" w:lineRule="auto"/>
        <w:ind w:left="456"/>
        <w:textAlignment w:val="baseline"/>
        <w:rPr>
          <w:ins w:id="155" w:author="Unknown"/>
          <w:rFonts w:ascii="inherit" w:hAnsi="inherit"/>
          <w:color w:val="4D4D4D"/>
        </w:rPr>
      </w:pPr>
      <w:ins w:id="156" w:author="Unknown">
        <w:r>
          <w:rPr>
            <w:rStyle w:val="Strong"/>
            <w:rFonts w:ascii="inherit" w:hAnsi="inherit"/>
            <w:color w:val="4D4D4D"/>
            <w:bdr w:val="none" w:sz="0" w:space="0" w:color="auto" w:frame="1"/>
          </w:rPr>
          <w:t>No Buffering –</w:t>
        </w:r>
        <w:r>
          <w:rPr>
            <w:rFonts w:ascii="inherit" w:hAnsi="inherit"/>
            <w:color w:val="4D4D4D"/>
          </w:rPr>
          <w:t> Node.js applications never buffer any data. They simply output the data in chunks.</w:t>
        </w:r>
      </w:ins>
    </w:p>
    <w:p w:rsidR="009B46D8" w:rsidRDefault="009B46D8" w:rsidP="009B46D8">
      <w:pPr>
        <w:pStyle w:val="NormalWeb"/>
        <w:shd w:val="clear" w:color="auto" w:fill="FFFFFF"/>
        <w:spacing w:before="0" w:beforeAutospacing="0" w:after="375" w:afterAutospacing="0"/>
        <w:textAlignment w:val="baseline"/>
        <w:rPr>
          <w:ins w:id="157" w:author="Unknown"/>
          <w:rFonts w:ascii="inherit" w:hAnsi="inherit"/>
          <w:color w:val="4D4D4D"/>
        </w:rPr>
      </w:pPr>
      <w:ins w:id="158" w:author="Unknown">
        <w:r>
          <w:rPr>
            <w:rFonts w:ascii="inherit" w:hAnsi="inherit"/>
            <w:color w:val="4D4D4D"/>
          </w:rPr>
          <w:t> </w:t>
        </w:r>
      </w:ins>
    </w:p>
    <w:p w:rsidR="009B46D8" w:rsidRDefault="009B46D8" w:rsidP="009B46D8">
      <w:pPr>
        <w:pStyle w:val="Heading3"/>
        <w:shd w:val="clear" w:color="auto" w:fill="FFFFFF"/>
        <w:spacing w:before="0" w:beforeAutospacing="0" w:after="225" w:afterAutospacing="0"/>
        <w:textAlignment w:val="baseline"/>
        <w:rPr>
          <w:ins w:id="159" w:author="Unknown"/>
          <w:rFonts w:ascii="Helvetica" w:hAnsi="Helvetica"/>
          <w:b w:val="0"/>
          <w:bCs w:val="0"/>
          <w:color w:val="444444"/>
          <w:sz w:val="32"/>
          <w:szCs w:val="32"/>
        </w:rPr>
      </w:pPr>
      <w:proofErr w:type="gramStart"/>
      <w:ins w:id="160" w:author="Unknown">
        <w:r>
          <w:rPr>
            <w:rFonts w:ascii="Helvetica" w:hAnsi="Helvetica"/>
            <w:b w:val="0"/>
            <w:bCs w:val="0"/>
            <w:color w:val="444444"/>
            <w:sz w:val="32"/>
            <w:szCs w:val="32"/>
          </w:rPr>
          <w:t>Q-3.</w:t>
        </w:r>
        <w:proofErr w:type="gramEnd"/>
        <w:r>
          <w:rPr>
            <w:rFonts w:ascii="Helvetica" w:hAnsi="Helvetica"/>
            <w:b w:val="0"/>
            <w:bCs w:val="0"/>
            <w:color w:val="444444"/>
            <w:sz w:val="32"/>
            <w:szCs w:val="32"/>
          </w:rPr>
          <w:t xml:space="preserve"> Explain How Do We Decide, When To Use Node.Js And When Not To Use It?</w:t>
        </w:r>
      </w:ins>
    </w:p>
    <w:p w:rsidR="009B46D8" w:rsidRDefault="009B46D8" w:rsidP="009B46D8">
      <w:pPr>
        <w:pStyle w:val="NormalWeb"/>
        <w:shd w:val="clear" w:color="auto" w:fill="FFFFFF"/>
        <w:spacing w:before="0" w:beforeAutospacing="0" w:after="0" w:afterAutospacing="0"/>
        <w:textAlignment w:val="baseline"/>
        <w:rPr>
          <w:ins w:id="161" w:author="Unknown"/>
          <w:rFonts w:ascii="inherit" w:hAnsi="inherit"/>
          <w:color w:val="4D4D4D"/>
        </w:rPr>
      </w:pPr>
      <w:ins w:id="162" w:author="Unknown">
        <w:r>
          <w:rPr>
            <w:rStyle w:val="Strong"/>
            <w:rFonts w:ascii="inherit" w:hAnsi="inherit"/>
            <w:color w:val="4D4D4D"/>
            <w:bdr w:val="none" w:sz="0" w:space="0" w:color="auto" w:frame="1"/>
          </w:rPr>
          <w:t>Answer.</w:t>
        </w:r>
      </w:ins>
    </w:p>
    <w:p w:rsidR="009B46D8" w:rsidRDefault="009B46D8" w:rsidP="009B46D8">
      <w:pPr>
        <w:pStyle w:val="Heading4"/>
        <w:shd w:val="clear" w:color="auto" w:fill="FFFFFF"/>
        <w:spacing w:before="0" w:after="225"/>
        <w:textAlignment w:val="baseline"/>
        <w:rPr>
          <w:ins w:id="163" w:author="Unknown"/>
          <w:rFonts w:ascii="Helvetica" w:hAnsi="Helvetica"/>
          <w:b w:val="0"/>
          <w:bCs w:val="0"/>
          <w:color w:val="444444"/>
          <w:sz w:val="29"/>
          <w:szCs w:val="29"/>
        </w:rPr>
      </w:pPr>
      <w:ins w:id="164" w:author="Unknown">
        <w:r>
          <w:rPr>
            <w:rFonts w:ascii="Helvetica" w:hAnsi="Helvetica"/>
            <w:b w:val="0"/>
            <w:bCs w:val="0"/>
            <w:color w:val="444444"/>
            <w:sz w:val="29"/>
            <w:szCs w:val="29"/>
          </w:rPr>
          <w:lastRenderedPageBreak/>
          <w:t>When Should We Use Node.Js?</w:t>
        </w:r>
      </w:ins>
    </w:p>
    <w:p w:rsidR="009B46D8" w:rsidRDefault="009B46D8" w:rsidP="009B46D8">
      <w:pPr>
        <w:pStyle w:val="NormalWeb"/>
        <w:shd w:val="clear" w:color="auto" w:fill="FFFFFF"/>
        <w:spacing w:before="0" w:beforeAutospacing="0" w:after="375" w:afterAutospacing="0"/>
        <w:textAlignment w:val="baseline"/>
        <w:rPr>
          <w:ins w:id="165" w:author="Unknown"/>
          <w:rFonts w:ascii="inherit" w:hAnsi="inherit"/>
          <w:color w:val="4D4D4D"/>
        </w:rPr>
      </w:pPr>
      <w:ins w:id="166" w:author="Unknown">
        <w:r>
          <w:rPr>
            <w:rFonts w:ascii="inherit" w:hAnsi="inherit"/>
            <w:color w:val="4D4D4D"/>
          </w:rPr>
          <w:t>It’s ideal to use Node.js for developing streaming or event-based real-time applications that require less CPU usage such as.</w:t>
        </w:r>
      </w:ins>
    </w:p>
    <w:p w:rsidR="009B46D8" w:rsidRDefault="009B46D8" w:rsidP="009B46D8">
      <w:pPr>
        <w:numPr>
          <w:ilvl w:val="0"/>
          <w:numId w:val="15"/>
        </w:numPr>
        <w:shd w:val="clear" w:color="auto" w:fill="FFFFFF"/>
        <w:spacing w:after="0" w:line="240" w:lineRule="auto"/>
        <w:ind w:left="456"/>
        <w:textAlignment w:val="baseline"/>
        <w:rPr>
          <w:ins w:id="167" w:author="Unknown"/>
          <w:rFonts w:ascii="inherit" w:hAnsi="inherit"/>
          <w:color w:val="4D4D4D"/>
        </w:rPr>
      </w:pPr>
      <w:ins w:id="168" w:author="Unknown">
        <w:r>
          <w:rPr>
            <w:rFonts w:ascii="inherit" w:hAnsi="inherit"/>
            <w:color w:val="4D4D4D"/>
          </w:rPr>
          <w:t>Chat applications.</w:t>
        </w:r>
      </w:ins>
    </w:p>
    <w:p w:rsidR="009B46D8" w:rsidRDefault="009B46D8" w:rsidP="009B46D8">
      <w:pPr>
        <w:numPr>
          <w:ilvl w:val="0"/>
          <w:numId w:val="15"/>
        </w:numPr>
        <w:shd w:val="clear" w:color="auto" w:fill="FFFFFF"/>
        <w:spacing w:after="0" w:line="240" w:lineRule="auto"/>
        <w:ind w:left="456"/>
        <w:textAlignment w:val="baseline"/>
        <w:rPr>
          <w:ins w:id="169" w:author="Unknown"/>
          <w:rFonts w:ascii="inherit" w:hAnsi="inherit"/>
          <w:color w:val="4D4D4D"/>
        </w:rPr>
      </w:pPr>
      <w:ins w:id="170" w:author="Unknown">
        <w:r>
          <w:rPr>
            <w:rFonts w:ascii="inherit" w:hAnsi="inherit"/>
            <w:color w:val="4D4D4D"/>
          </w:rPr>
          <w:t>Game servers.</w:t>
        </w:r>
      </w:ins>
    </w:p>
    <w:p w:rsidR="009B46D8" w:rsidRDefault="009B46D8" w:rsidP="009B46D8">
      <w:pPr>
        <w:pStyle w:val="NormalWeb"/>
        <w:shd w:val="clear" w:color="auto" w:fill="FFFFFF"/>
        <w:spacing w:before="0" w:beforeAutospacing="0" w:after="375" w:afterAutospacing="0"/>
        <w:textAlignment w:val="baseline"/>
        <w:rPr>
          <w:ins w:id="171" w:author="Unknown"/>
          <w:rFonts w:ascii="inherit" w:hAnsi="inherit"/>
          <w:color w:val="4D4D4D"/>
        </w:rPr>
      </w:pPr>
      <w:ins w:id="172" w:author="Unknown">
        <w:r>
          <w:rPr>
            <w:rFonts w:ascii="inherit" w:hAnsi="inherit"/>
            <w:color w:val="4D4D4D"/>
          </w:rPr>
          <w:t xml:space="preserve">Node.js is good for fast and high-performance </w:t>
        </w:r>
        <w:proofErr w:type="gramStart"/>
        <w:r>
          <w:rPr>
            <w:rFonts w:ascii="inherit" w:hAnsi="inherit"/>
            <w:color w:val="4D4D4D"/>
          </w:rPr>
          <w:t>servers, that</w:t>
        </w:r>
        <w:proofErr w:type="gramEnd"/>
        <w:r>
          <w:rPr>
            <w:rFonts w:ascii="inherit" w:hAnsi="inherit"/>
            <w:color w:val="4D4D4D"/>
          </w:rPr>
          <w:t xml:space="preserve"> face the need to handle thousands of user requests simultaneously.</w:t>
        </w:r>
      </w:ins>
    </w:p>
    <w:p w:rsidR="009B46D8" w:rsidRDefault="009B46D8" w:rsidP="009B46D8">
      <w:pPr>
        <w:pStyle w:val="Heading4"/>
        <w:shd w:val="clear" w:color="auto" w:fill="FFFFFF"/>
        <w:spacing w:before="0" w:after="225"/>
        <w:textAlignment w:val="baseline"/>
        <w:rPr>
          <w:ins w:id="173" w:author="Unknown"/>
          <w:rFonts w:ascii="Helvetica" w:hAnsi="Helvetica"/>
          <w:b w:val="0"/>
          <w:bCs w:val="0"/>
          <w:color w:val="444444"/>
          <w:sz w:val="29"/>
          <w:szCs w:val="29"/>
        </w:rPr>
      </w:pPr>
      <w:ins w:id="174" w:author="Unknown">
        <w:r>
          <w:rPr>
            <w:rFonts w:ascii="Helvetica" w:hAnsi="Helvetica"/>
            <w:b w:val="0"/>
            <w:bCs w:val="0"/>
            <w:color w:val="444444"/>
            <w:sz w:val="29"/>
            <w:szCs w:val="29"/>
          </w:rPr>
          <w:t xml:space="preserve">Good </w:t>
        </w:r>
        <w:proofErr w:type="gramStart"/>
        <w:r>
          <w:rPr>
            <w:rFonts w:ascii="Helvetica" w:hAnsi="Helvetica"/>
            <w:b w:val="0"/>
            <w:bCs w:val="0"/>
            <w:color w:val="444444"/>
            <w:sz w:val="29"/>
            <w:szCs w:val="29"/>
          </w:rPr>
          <w:t>For</w:t>
        </w:r>
        <w:proofErr w:type="gramEnd"/>
        <w:r>
          <w:rPr>
            <w:rFonts w:ascii="Helvetica" w:hAnsi="Helvetica"/>
            <w:b w:val="0"/>
            <w:bCs w:val="0"/>
            <w:color w:val="444444"/>
            <w:sz w:val="29"/>
            <w:szCs w:val="29"/>
          </w:rPr>
          <w:t xml:space="preserve"> A Collaborative Environment.</w:t>
        </w:r>
      </w:ins>
    </w:p>
    <w:p w:rsidR="009B46D8" w:rsidRDefault="009B46D8" w:rsidP="009B46D8">
      <w:pPr>
        <w:pStyle w:val="NormalWeb"/>
        <w:shd w:val="clear" w:color="auto" w:fill="FFFFFF"/>
        <w:spacing w:before="0" w:beforeAutospacing="0" w:after="375" w:afterAutospacing="0"/>
        <w:textAlignment w:val="baseline"/>
        <w:rPr>
          <w:ins w:id="175" w:author="Unknown"/>
          <w:rFonts w:ascii="inherit" w:hAnsi="inherit"/>
          <w:color w:val="4D4D4D"/>
        </w:rPr>
      </w:pPr>
      <w:ins w:id="176" w:author="Unknown">
        <w:r>
          <w:rPr>
            <w:rFonts w:ascii="inherit" w:hAnsi="inherit"/>
            <w:color w:val="4D4D4D"/>
          </w:rPr>
          <w:t xml:space="preserve">It is suitable for environments where multiple people work together. For example, they post their </w:t>
        </w:r>
        <w:proofErr w:type="gramStart"/>
        <w:r>
          <w:rPr>
            <w:rFonts w:ascii="inherit" w:hAnsi="inherit"/>
            <w:color w:val="4D4D4D"/>
          </w:rPr>
          <w:t>documents,</w:t>
        </w:r>
        <w:proofErr w:type="gramEnd"/>
        <w:r>
          <w:rPr>
            <w:rFonts w:ascii="inherit" w:hAnsi="inherit"/>
            <w:color w:val="4D4D4D"/>
          </w:rPr>
          <w:t xml:space="preserve"> modify them by doing check-out and check-in of these documents.</w:t>
        </w:r>
      </w:ins>
    </w:p>
    <w:p w:rsidR="009B46D8" w:rsidRDefault="009B46D8" w:rsidP="009B46D8">
      <w:pPr>
        <w:pStyle w:val="NormalWeb"/>
        <w:shd w:val="clear" w:color="auto" w:fill="FFFFFF"/>
        <w:spacing w:before="0" w:beforeAutospacing="0" w:after="375" w:afterAutospacing="0"/>
        <w:textAlignment w:val="baseline"/>
        <w:rPr>
          <w:ins w:id="177" w:author="Unknown"/>
          <w:rFonts w:ascii="inherit" w:hAnsi="inherit"/>
          <w:color w:val="4D4D4D"/>
        </w:rPr>
      </w:pPr>
      <w:ins w:id="178" w:author="Unknown">
        <w:r>
          <w:rPr>
            <w:rFonts w:ascii="inherit" w:hAnsi="inherit"/>
            <w:color w:val="4D4D4D"/>
          </w:rPr>
          <w:t>Node.js supports such situations by creating an event loop for every change made to the document. The “Event loop” feature of Node.js enables it to handle multiple events simultaneously without getting blocked.</w:t>
        </w:r>
      </w:ins>
    </w:p>
    <w:p w:rsidR="009B46D8" w:rsidRDefault="009B46D8" w:rsidP="009B46D8">
      <w:pPr>
        <w:pStyle w:val="Heading4"/>
        <w:shd w:val="clear" w:color="auto" w:fill="FFFFFF"/>
        <w:spacing w:before="0" w:after="225"/>
        <w:textAlignment w:val="baseline"/>
        <w:rPr>
          <w:ins w:id="179" w:author="Unknown"/>
          <w:rFonts w:ascii="Helvetica" w:hAnsi="Helvetica"/>
          <w:b w:val="0"/>
          <w:bCs w:val="0"/>
          <w:color w:val="444444"/>
          <w:sz w:val="29"/>
          <w:szCs w:val="29"/>
        </w:rPr>
      </w:pPr>
      <w:proofErr w:type="gramStart"/>
      <w:ins w:id="180" w:author="Unknown">
        <w:r>
          <w:rPr>
            <w:rFonts w:ascii="Helvetica" w:hAnsi="Helvetica"/>
            <w:b w:val="0"/>
            <w:bCs w:val="0"/>
            <w:color w:val="444444"/>
            <w:sz w:val="29"/>
            <w:szCs w:val="29"/>
          </w:rPr>
          <w:t>Advertisement Servers.</w:t>
        </w:r>
        <w:proofErr w:type="gramEnd"/>
      </w:ins>
    </w:p>
    <w:p w:rsidR="009B46D8" w:rsidRDefault="009B46D8" w:rsidP="009B46D8">
      <w:pPr>
        <w:pStyle w:val="NormalWeb"/>
        <w:shd w:val="clear" w:color="auto" w:fill="FFFFFF"/>
        <w:spacing w:before="0" w:beforeAutospacing="0" w:after="375" w:afterAutospacing="0"/>
        <w:textAlignment w:val="baseline"/>
        <w:rPr>
          <w:ins w:id="181" w:author="Unknown"/>
          <w:rFonts w:ascii="inherit" w:hAnsi="inherit"/>
          <w:color w:val="4D4D4D"/>
        </w:rPr>
      </w:pPr>
      <w:ins w:id="182" w:author="Unknown">
        <w:r>
          <w:rPr>
            <w:rFonts w:ascii="inherit" w:hAnsi="inherit"/>
            <w:color w:val="4D4D4D"/>
          </w:rPr>
          <w:t>Here again, we have servers that handle thousands of request for downloading advertisements from a central host. And Node.js is an ideal solution to handle such tasks.</w:t>
        </w:r>
      </w:ins>
    </w:p>
    <w:p w:rsidR="009B46D8" w:rsidRDefault="009B46D8" w:rsidP="009B46D8">
      <w:pPr>
        <w:pStyle w:val="Heading4"/>
        <w:shd w:val="clear" w:color="auto" w:fill="FFFFFF"/>
        <w:spacing w:before="0" w:after="225"/>
        <w:textAlignment w:val="baseline"/>
        <w:rPr>
          <w:ins w:id="183" w:author="Unknown"/>
          <w:rFonts w:ascii="Helvetica" w:hAnsi="Helvetica"/>
          <w:b w:val="0"/>
          <w:bCs w:val="0"/>
          <w:color w:val="444444"/>
          <w:sz w:val="29"/>
          <w:szCs w:val="29"/>
        </w:rPr>
      </w:pPr>
      <w:proofErr w:type="gramStart"/>
      <w:ins w:id="184" w:author="Unknown">
        <w:r>
          <w:rPr>
            <w:rFonts w:ascii="Helvetica" w:hAnsi="Helvetica"/>
            <w:b w:val="0"/>
            <w:bCs w:val="0"/>
            <w:color w:val="444444"/>
            <w:sz w:val="29"/>
            <w:szCs w:val="29"/>
          </w:rPr>
          <w:t>Streaming Servers.</w:t>
        </w:r>
        <w:proofErr w:type="gramEnd"/>
      </w:ins>
    </w:p>
    <w:p w:rsidR="009B46D8" w:rsidRDefault="009B46D8" w:rsidP="009B46D8">
      <w:pPr>
        <w:pStyle w:val="NormalWeb"/>
        <w:shd w:val="clear" w:color="auto" w:fill="FFFFFF"/>
        <w:spacing w:before="0" w:beforeAutospacing="0" w:after="375" w:afterAutospacing="0"/>
        <w:textAlignment w:val="baseline"/>
        <w:rPr>
          <w:ins w:id="185" w:author="Unknown"/>
          <w:rFonts w:ascii="inherit" w:hAnsi="inherit"/>
          <w:color w:val="4D4D4D"/>
        </w:rPr>
      </w:pPr>
      <w:ins w:id="186" w:author="Unknown">
        <w:r>
          <w:rPr>
            <w:rFonts w:ascii="inherit" w:hAnsi="inherit"/>
            <w:color w:val="4D4D4D"/>
          </w:rPr>
          <w:t xml:space="preserve">Another ideal scenario to use Node.js is for multimedia streaming servers where </w:t>
        </w:r>
        <w:proofErr w:type="gramStart"/>
        <w:r>
          <w:rPr>
            <w:rFonts w:ascii="inherit" w:hAnsi="inherit"/>
            <w:color w:val="4D4D4D"/>
          </w:rPr>
          <w:t>clients</w:t>
        </w:r>
        <w:proofErr w:type="gramEnd"/>
        <w:r>
          <w:rPr>
            <w:rFonts w:ascii="inherit" w:hAnsi="inherit"/>
            <w:color w:val="4D4D4D"/>
          </w:rPr>
          <w:t xml:space="preserve"> fire request’s towards the server to download different multimedia contents from it.</w:t>
        </w:r>
      </w:ins>
    </w:p>
    <w:p w:rsidR="009B46D8" w:rsidRDefault="009B46D8" w:rsidP="009B46D8">
      <w:pPr>
        <w:pStyle w:val="NormalWeb"/>
        <w:shd w:val="clear" w:color="auto" w:fill="FFFFFF"/>
        <w:spacing w:before="0" w:beforeAutospacing="0" w:after="375" w:afterAutospacing="0"/>
        <w:textAlignment w:val="baseline"/>
        <w:rPr>
          <w:ins w:id="187" w:author="Unknown"/>
          <w:rFonts w:ascii="inherit" w:hAnsi="inherit"/>
          <w:color w:val="4D4D4D"/>
        </w:rPr>
      </w:pPr>
      <w:ins w:id="188" w:author="Unknown">
        <w:r>
          <w:rPr>
            <w:rFonts w:ascii="inherit" w:hAnsi="inherit"/>
            <w:color w:val="4D4D4D"/>
          </w:rPr>
          <w:t>To summarize, it’s good to use Node.js, when you need high levels of concurrency but less amount of dedicated CPU time.</w:t>
        </w:r>
      </w:ins>
    </w:p>
    <w:p w:rsidR="009B46D8" w:rsidRDefault="009B46D8" w:rsidP="009B46D8">
      <w:pPr>
        <w:pStyle w:val="NormalWeb"/>
        <w:shd w:val="clear" w:color="auto" w:fill="FFFFFF"/>
        <w:spacing w:before="0" w:beforeAutospacing="0" w:after="375" w:afterAutospacing="0"/>
        <w:textAlignment w:val="baseline"/>
        <w:rPr>
          <w:ins w:id="189" w:author="Unknown"/>
          <w:rFonts w:ascii="inherit" w:hAnsi="inherit"/>
          <w:color w:val="4D4D4D"/>
        </w:rPr>
      </w:pPr>
      <w:ins w:id="190" w:author="Unknown">
        <w:r>
          <w:rPr>
            <w:rFonts w:ascii="inherit" w:hAnsi="inherit"/>
            <w:color w:val="4D4D4D"/>
          </w:rPr>
          <w:t xml:space="preserve">Last but not the least, since Node.js uses JavaScript internally, so it fits best for building client-side applications that also </w:t>
        </w:r>
        <w:proofErr w:type="gramStart"/>
        <w:r>
          <w:rPr>
            <w:rFonts w:ascii="inherit" w:hAnsi="inherit"/>
            <w:color w:val="4D4D4D"/>
          </w:rPr>
          <w:t>use</w:t>
        </w:r>
        <w:proofErr w:type="gramEnd"/>
        <w:r>
          <w:rPr>
            <w:rFonts w:ascii="inherit" w:hAnsi="inherit"/>
            <w:color w:val="4D4D4D"/>
          </w:rPr>
          <w:t xml:space="preserve"> JavaScript.</w:t>
        </w:r>
      </w:ins>
    </w:p>
    <w:p w:rsidR="009B46D8" w:rsidRDefault="009B46D8" w:rsidP="009B46D8">
      <w:pPr>
        <w:pStyle w:val="Heading4"/>
        <w:shd w:val="clear" w:color="auto" w:fill="FFFFFF"/>
        <w:spacing w:before="0" w:after="225"/>
        <w:textAlignment w:val="baseline"/>
        <w:rPr>
          <w:ins w:id="191" w:author="Unknown"/>
          <w:rFonts w:ascii="Helvetica" w:hAnsi="Helvetica"/>
          <w:b w:val="0"/>
          <w:bCs w:val="0"/>
          <w:color w:val="444444"/>
          <w:sz w:val="29"/>
          <w:szCs w:val="29"/>
        </w:rPr>
      </w:pPr>
      <w:ins w:id="192" w:author="Unknown">
        <w:r>
          <w:rPr>
            <w:rFonts w:ascii="Helvetica" w:hAnsi="Helvetica"/>
            <w:b w:val="0"/>
            <w:bCs w:val="0"/>
            <w:color w:val="444444"/>
            <w:sz w:val="29"/>
            <w:szCs w:val="29"/>
          </w:rPr>
          <w:t>When To Not Use Node.Js?</w:t>
        </w:r>
      </w:ins>
    </w:p>
    <w:p w:rsidR="009B46D8" w:rsidRDefault="009B46D8" w:rsidP="009B46D8">
      <w:pPr>
        <w:pStyle w:val="NormalWeb"/>
        <w:shd w:val="clear" w:color="auto" w:fill="FFFFFF"/>
        <w:spacing w:before="0" w:beforeAutospacing="0" w:after="375" w:afterAutospacing="0"/>
        <w:textAlignment w:val="baseline"/>
        <w:rPr>
          <w:ins w:id="193" w:author="Unknown"/>
          <w:rFonts w:ascii="inherit" w:hAnsi="inherit"/>
          <w:color w:val="4D4D4D"/>
        </w:rPr>
      </w:pPr>
      <w:ins w:id="194" w:author="Unknown">
        <w:r>
          <w:rPr>
            <w:rFonts w:ascii="inherit" w:hAnsi="inherit"/>
            <w:color w:val="4D4D4D"/>
          </w:rPr>
          <w:t>However, we can use Node.js for a variety of applications. But it is a single threaded framework, so we should not use it for cases where the application requires long processing time. If the server is doing some calculation, it won’t be able to process any other requests. Hence, Node.js is best when processing needs less dedicated CPU time.</w:t>
        </w:r>
      </w:ins>
    </w:p>
    <w:p w:rsidR="009B46D8" w:rsidRDefault="009B46D8" w:rsidP="009B46D8">
      <w:pPr>
        <w:pStyle w:val="NormalWeb"/>
        <w:shd w:val="clear" w:color="auto" w:fill="FFFFFF"/>
        <w:spacing w:before="0" w:beforeAutospacing="0" w:after="375" w:afterAutospacing="0"/>
        <w:textAlignment w:val="baseline"/>
        <w:rPr>
          <w:ins w:id="195" w:author="Unknown"/>
          <w:rFonts w:ascii="inherit" w:hAnsi="inherit"/>
          <w:color w:val="4D4D4D"/>
        </w:rPr>
      </w:pPr>
      <w:ins w:id="196" w:author="Unknown">
        <w:r>
          <w:rPr>
            <w:rFonts w:ascii="inherit" w:hAnsi="inherit"/>
            <w:color w:val="4D4D4D"/>
          </w:rPr>
          <w:lastRenderedPageBreak/>
          <w:t> </w:t>
        </w:r>
      </w:ins>
    </w:p>
    <w:p w:rsidR="009B46D8" w:rsidRDefault="009B46D8" w:rsidP="009B46D8">
      <w:pPr>
        <w:pStyle w:val="Heading3"/>
        <w:shd w:val="clear" w:color="auto" w:fill="FFFFFF"/>
        <w:spacing w:before="0" w:beforeAutospacing="0" w:after="225" w:afterAutospacing="0"/>
        <w:textAlignment w:val="baseline"/>
        <w:rPr>
          <w:ins w:id="197" w:author="Unknown"/>
          <w:rFonts w:ascii="Helvetica" w:hAnsi="Helvetica"/>
          <w:b w:val="0"/>
          <w:bCs w:val="0"/>
          <w:color w:val="444444"/>
          <w:sz w:val="32"/>
          <w:szCs w:val="32"/>
        </w:rPr>
      </w:pPr>
      <w:proofErr w:type="gramStart"/>
      <w:ins w:id="198" w:author="Unknown">
        <w:r>
          <w:rPr>
            <w:rFonts w:ascii="Helvetica" w:hAnsi="Helvetica"/>
            <w:b w:val="0"/>
            <w:bCs w:val="0"/>
            <w:color w:val="444444"/>
            <w:sz w:val="32"/>
            <w:szCs w:val="32"/>
          </w:rPr>
          <w:t>Q-4.</w:t>
        </w:r>
        <w:proofErr w:type="gramEnd"/>
        <w:r>
          <w:rPr>
            <w:rFonts w:ascii="Helvetica" w:hAnsi="Helvetica"/>
            <w:b w:val="0"/>
            <w:bCs w:val="0"/>
            <w:color w:val="444444"/>
            <w:sz w:val="32"/>
            <w:szCs w:val="32"/>
          </w:rPr>
          <w:t xml:space="preserve"> What IDEs Can You Use For Node.Js Development?</w:t>
        </w:r>
      </w:ins>
    </w:p>
    <w:p w:rsidR="009B46D8" w:rsidRDefault="009B46D8" w:rsidP="009B46D8">
      <w:pPr>
        <w:pStyle w:val="NormalWeb"/>
        <w:shd w:val="clear" w:color="auto" w:fill="FFFFFF"/>
        <w:spacing w:before="0" w:beforeAutospacing="0" w:after="0" w:afterAutospacing="0"/>
        <w:textAlignment w:val="baseline"/>
        <w:rPr>
          <w:ins w:id="199" w:author="Unknown"/>
          <w:rFonts w:ascii="inherit" w:hAnsi="inherit"/>
          <w:color w:val="4D4D4D"/>
        </w:rPr>
      </w:pPr>
      <w:ins w:id="200" w:author="Unknown">
        <w:r>
          <w:rPr>
            <w:rStyle w:val="Strong"/>
            <w:rFonts w:ascii="inherit" w:hAnsi="inherit"/>
            <w:color w:val="4D4D4D"/>
            <w:bdr w:val="none" w:sz="0" w:space="0" w:color="auto" w:frame="1"/>
          </w:rPr>
          <w:t>Answer.</w:t>
        </w:r>
      </w:ins>
    </w:p>
    <w:p w:rsidR="009B46D8" w:rsidRDefault="009B46D8" w:rsidP="009B46D8">
      <w:pPr>
        <w:pStyle w:val="NormalWeb"/>
        <w:shd w:val="clear" w:color="auto" w:fill="FFFFFF"/>
        <w:spacing w:before="0" w:beforeAutospacing="0" w:after="375" w:afterAutospacing="0"/>
        <w:textAlignment w:val="baseline"/>
        <w:rPr>
          <w:ins w:id="201" w:author="Unknown"/>
          <w:rFonts w:ascii="inherit" w:hAnsi="inherit"/>
          <w:color w:val="4D4D4D"/>
        </w:rPr>
      </w:pPr>
      <w:ins w:id="202" w:author="Unknown">
        <w:r>
          <w:rPr>
            <w:rFonts w:ascii="inherit" w:hAnsi="inherit"/>
            <w:color w:val="4D4D4D"/>
          </w:rPr>
          <w:t>Here is the list of most commonly used IDEs for developing node.js applications.</w:t>
        </w:r>
      </w:ins>
    </w:p>
    <w:p w:rsidR="009B46D8" w:rsidRDefault="009B46D8" w:rsidP="009B46D8">
      <w:pPr>
        <w:pStyle w:val="Heading4"/>
        <w:shd w:val="clear" w:color="auto" w:fill="FFFFFF"/>
        <w:spacing w:before="0" w:after="225"/>
        <w:textAlignment w:val="baseline"/>
        <w:rPr>
          <w:ins w:id="203" w:author="Unknown"/>
          <w:rFonts w:ascii="Helvetica" w:hAnsi="Helvetica"/>
          <w:b w:val="0"/>
          <w:bCs w:val="0"/>
          <w:color w:val="444444"/>
          <w:sz w:val="29"/>
          <w:szCs w:val="29"/>
        </w:rPr>
      </w:pPr>
      <w:ins w:id="204" w:author="Unknown">
        <w:r>
          <w:rPr>
            <w:rFonts w:ascii="Helvetica" w:hAnsi="Helvetica"/>
            <w:b w:val="0"/>
            <w:bCs w:val="0"/>
            <w:color w:val="444444"/>
            <w:sz w:val="29"/>
            <w:szCs w:val="29"/>
          </w:rPr>
          <w:t>Cloud9.</w:t>
        </w:r>
      </w:ins>
    </w:p>
    <w:p w:rsidR="009B46D8" w:rsidRDefault="009B46D8" w:rsidP="009B46D8">
      <w:pPr>
        <w:pStyle w:val="NormalWeb"/>
        <w:shd w:val="clear" w:color="auto" w:fill="FFFFFF"/>
        <w:spacing w:before="0" w:beforeAutospacing="0" w:after="375" w:afterAutospacing="0"/>
        <w:textAlignment w:val="baseline"/>
        <w:rPr>
          <w:ins w:id="205" w:author="Unknown"/>
          <w:rFonts w:ascii="inherit" w:hAnsi="inherit"/>
          <w:color w:val="4D4D4D"/>
        </w:rPr>
      </w:pPr>
      <w:ins w:id="206" w:author="Unknown">
        <w:r>
          <w:rPr>
            <w:rFonts w:ascii="inherit" w:hAnsi="inherit"/>
            <w:color w:val="4D4D4D"/>
          </w:rPr>
          <w:t>It is a free, cloud-based IDE that supports, application development, using popular programming languages like Node.js, PHP, C++, Meteor and more. It provides a powerful online code editor that enables a developer to write, run and debug the app code.</w:t>
        </w:r>
      </w:ins>
    </w:p>
    <w:p w:rsidR="009B46D8" w:rsidRDefault="009B46D8" w:rsidP="009B46D8">
      <w:pPr>
        <w:pStyle w:val="Heading4"/>
        <w:shd w:val="clear" w:color="auto" w:fill="FFFFFF"/>
        <w:spacing w:before="0" w:after="225"/>
        <w:textAlignment w:val="baseline"/>
        <w:rPr>
          <w:ins w:id="207" w:author="Unknown"/>
          <w:rFonts w:ascii="Helvetica" w:hAnsi="Helvetica"/>
          <w:b w:val="0"/>
          <w:bCs w:val="0"/>
          <w:color w:val="444444"/>
          <w:sz w:val="29"/>
          <w:szCs w:val="29"/>
        </w:rPr>
      </w:pPr>
      <w:ins w:id="208" w:author="Unknown">
        <w:r>
          <w:rPr>
            <w:rFonts w:ascii="Helvetica" w:hAnsi="Helvetica"/>
            <w:b w:val="0"/>
            <w:bCs w:val="0"/>
            <w:color w:val="444444"/>
            <w:sz w:val="29"/>
            <w:szCs w:val="29"/>
          </w:rPr>
          <w:t>JetBrains WebStorm.</w:t>
        </w:r>
      </w:ins>
    </w:p>
    <w:p w:rsidR="009B46D8" w:rsidRDefault="009B46D8" w:rsidP="009B46D8">
      <w:pPr>
        <w:pStyle w:val="NormalWeb"/>
        <w:shd w:val="clear" w:color="auto" w:fill="FFFFFF"/>
        <w:spacing w:before="0" w:beforeAutospacing="0" w:after="375" w:afterAutospacing="0"/>
        <w:textAlignment w:val="baseline"/>
        <w:rPr>
          <w:ins w:id="209" w:author="Unknown"/>
          <w:rFonts w:ascii="inherit" w:hAnsi="inherit"/>
          <w:color w:val="4D4D4D"/>
        </w:rPr>
      </w:pPr>
      <w:ins w:id="210" w:author="Unknown">
        <w:r>
          <w:rPr>
            <w:rFonts w:ascii="inherit" w:hAnsi="inherit"/>
            <w:color w:val="4D4D4D"/>
          </w:rPr>
          <w:t>WebStorm is a lightweight yet powerful JavaScript IDE, perfectly equipped for doing client-side and server-side development using Node.js. The IDE provides features like intelligent code completion, navigation, automated and safe refactorings. Additionally, we can use the debugger, VCS, terminal and other tools present in the IDE.</w:t>
        </w:r>
      </w:ins>
    </w:p>
    <w:p w:rsidR="009B46D8" w:rsidRDefault="009B46D8" w:rsidP="009B46D8">
      <w:pPr>
        <w:pStyle w:val="Heading4"/>
        <w:shd w:val="clear" w:color="auto" w:fill="FFFFFF"/>
        <w:spacing w:before="0" w:after="225"/>
        <w:textAlignment w:val="baseline"/>
        <w:rPr>
          <w:ins w:id="211" w:author="Unknown"/>
          <w:rFonts w:ascii="Helvetica" w:hAnsi="Helvetica"/>
          <w:b w:val="0"/>
          <w:bCs w:val="0"/>
          <w:color w:val="444444"/>
          <w:sz w:val="29"/>
          <w:szCs w:val="29"/>
        </w:rPr>
      </w:pPr>
      <w:ins w:id="212" w:author="Unknown">
        <w:r>
          <w:rPr>
            <w:rFonts w:ascii="Helvetica" w:hAnsi="Helvetica"/>
            <w:b w:val="0"/>
            <w:bCs w:val="0"/>
            <w:color w:val="444444"/>
            <w:sz w:val="29"/>
            <w:szCs w:val="29"/>
          </w:rPr>
          <w:t>JetBrains InteliJ IDEA.</w:t>
        </w:r>
      </w:ins>
    </w:p>
    <w:p w:rsidR="009B46D8" w:rsidRDefault="009B46D8" w:rsidP="009B46D8">
      <w:pPr>
        <w:pStyle w:val="NormalWeb"/>
        <w:shd w:val="clear" w:color="auto" w:fill="FFFFFF"/>
        <w:spacing w:before="0" w:beforeAutospacing="0" w:after="375" w:afterAutospacing="0"/>
        <w:textAlignment w:val="baseline"/>
        <w:rPr>
          <w:ins w:id="213" w:author="Unknown"/>
          <w:rFonts w:ascii="inherit" w:hAnsi="inherit"/>
          <w:color w:val="4D4D4D"/>
        </w:rPr>
      </w:pPr>
      <w:ins w:id="214" w:author="Unknown">
        <w:r>
          <w:rPr>
            <w:rFonts w:ascii="inherit" w:hAnsi="inherit"/>
            <w:color w:val="4D4D4D"/>
          </w:rPr>
          <w:t xml:space="preserve">It is a robust IDE that supports web application development using mainstream technologies like Node.js, Angular.js, JavaScript, HTML5 and more. To enable the IDE that can do Node.js development we have to install a Node.js plugin. It provides features, including syntax highlighting, code assistance, code completion and more. We can even run and debug Node.js apps and see the results right in the IDE. </w:t>
        </w:r>
        <w:proofErr w:type="gramStart"/>
        <w:r>
          <w:rPr>
            <w:rFonts w:ascii="inherit" w:hAnsi="inherit"/>
            <w:color w:val="4D4D4D"/>
          </w:rPr>
          <w:t>It’s</w:t>
        </w:r>
        <w:proofErr w:type="gramEnd"/>
        <w:r>
          <w:rPr>
            <w:rFonts w:ascii="inherit" w:hAnsi="inherit"/>
            <w:color w:val="4D4D4D"/>
          </w:rPr>
          <w:t xml:space="preserve"> JavaScript debugger offers conditional breakpoints, expression evaluation, and other features.</w:t>
        </w:r>
      </w:ins>
    </w:p>
    <w:p w:rsidR="009B46D8" w:rsidRDefault="009B46D8" w:rsidP="009B46D8">
      <w:pPr>
        <w:pStyle w:val="Heading4"/>
        <w:shd w:val="clear" w:color="auto" w:fill="FFFFFF"/>
        <w:spacing w:before="0" w:after="225"/>
        <w:textAlignment w:val="baseline"/>
        <w:rPr>
          <w:ins w:id="215" w:author="Unknown"/>
          <w:rFonts w:ascii="Helvetica" w:hAnsi="Helvetica"/>
          <w:b w:val="0"/>
          <w:bCs w:val="0"/>
          <w:color w:val="444444"/>
          <w:sz w:val="29"/>
          <w:szCs w:val="29"/>
        </w:rPr>
      </w:pPr>
      <w:ins w:id="216" w:author="Unknown">
        <w:r>
          <w:rPr>
            <w:rFonts w:ascii="Helvetica" w:hAnsi="Helvetica"/>
            <w:b w:val="0"/>
            <w:bCs w:val="0"/>
            <w:color w:val="444444"/>
            <w:sz w:val="29"/>
            <w:szCs w:val="29"/>
          </w:rPr>
          <w:t>Komodo IDE.</w:t>
        </w:r>
      </w:ins>
    </w:p>
    <w:p w:rsidR="009B46D8" w:rsidRDefault="009B46D8" w:rsidP="009B46D8">
      <w:pPr>
        <w:pStyle w:val="NormalWeb"/>
        <w:shd w:val="clear" w:color="auto" w:fill="FFFFFF"/>
        <w:spacing w:before="0" w:beforeAutospacing="0" w:after="375" w:afterAutospacing="0"/>
        <w:textAlignment w:val="baseline"/>
        <w:rPr>
          <w:ins w:id="217" w:author="Unknown"/>
          <w:rFonts w:ascii="inherit" w:hAnsi="inherit"/>
          <w:color w:val="4D4D4D"/>
        </w:rPr>
      </w:pPr>
      <w:ins w:id="218" w:author="Unknown">
        <w:r>
          <w:rPr>
            <w:rFonts w:ascii="inherit" w:hAnsi="inherit"/>
            <w:color w:val="4D4D4D"/>
          </w:rPr>
          <w:t xml:space="preserve">It is a cross-platform IDE that supports development in main programming languages, like Node.js, Ruby, PHP, JavaScript and more. It offers a variety of </w:t>
        </w:r>
        <w:proofErr w:type="gramStart"/>
        <w:r>
          <w:rPr>
            <w:rFonts w:ascii="inherit" w:hAnsi="inherit"/>
            <w:color w:val="4D4D4D"/>
          </w:rPr>
          <w:t>features,</w:t>
        </w:r>
        <w:proofErr w:type="gramEnd"/>
        <w:r>
          <w:rPr>
            <w:rFonts w:ascii="inherit" w:hAnsi="inherit"/>
            <w:color w:val="4D4D4D"/>
          </w:rPr>
          <w:t xml:space="preserve"> including syntax highlighting, keyboard shortcuts, collapsible Pane, workspace, auto indenting, code folding and code preview using built-in browser.</w:t>
        </w:r>
      </w:ins>
    </w:p>
    <w:p w:rsidR="009B46D8" w:rsidRDefault="009B46D8" w:rsidP="009B46D8">
      <w:pPr>
        <w:pStyle w:val="Heading4"/>
        <w:shd w:val="clear" w:color="auto" w:fill="FFFFFF"/>
        <w:spacing w:before="0" w:after="225"/>
        <w:textAlignment w:val="baseline"/>
        <w:rPr>
          <w:ins w:id="219" w:author="Unknown"/>
          <w:rFonts w:ascii="Helvetica" w:hAnsi="Helvetica"/>
          <w:b w:val="0"/>
          <w:bCs w:val="0"/>
          <w:color w:val="444444"/>
          <w:sz w:val="29"/>
          <w:szCs w:val="29"/>
        </w:rPr>
      </w:pPr>
      <w:proofErr w:type="gramStart"/>
      <w:ins w:id="220" w:author="Unknown">
        <w:r>
          <w:rPr>
            <w:rFonts w:ascii="Helvetica" w:hAnsi="Helvetica"/>
            <w:b w:val="0"/>
            <w:bCs w:val="0"/>
            <w:color w:val="444444"/>
            <w:sz w:val="29"/>
            <w:szCs w:val="29"/>
          </w:rPr>
          <w:t>Eclipse.</w:t>
        </w:r>
        <w:proofErr w:type="gramEnd"/>
      </w:ins>
    </w:p>
    <w:p w:rsidR="009B46D8" w:rsidRDefault="009B46D8" w:rsidP="009B46D8">
      <w:pPr>
        <w:pStyle w:val="NormalWeb"/>
        <w:shd w:val="clear" w:color="auto" w:fill="FFFFFF"/>
        <w:spacing w:before="0" w:beforeAutospacing="0" w:after="0" w:afterAutospacing="0"/>
        <w:textAlignment w:val="baseline"/>
        <w:rPr>
          <w:ins w:id="221" w:author="Unknown"/>
          <w:rFonts w:ascii="inherit" w:hAnsi="inherit"/>
          <w:color w:val="4D4D4D"/>
        </w:rPr>
      </w:pPr>
      <w:ins w:id="222" w:author="Unknown">
        <w:r>
          <w:rPr>
            <w:rFonts w:ascii="inherit" w:hAnsi="inherit"/>
            <w:color w:val="4D4D4D"/>
          </w:rPr>
          <w:t>It is a popular cloud-based IDE for web development using Java, PHP, C++ and more. You can easily avail the features of Eclipse IDE using the Node.js plug-in, which is &lt;</w:t>
        </w:r>
        <w:r>
          <w:rPr>
            <w:rStyle w:val="Strong"/>
            <w:rFonts w:ascii="inherit" w:hAnsi="inherit"/>
            <w:color w:val="4D4D4D"/>
            <w:bdr w:val="none" w:sz="0" w:space="0" w:color="auto" w:frame="1"/>
          </w:rPr>
          <w:t>nodeclipse</w:t>
        </w:r>
        <w:r>
          <w:rPr>
            <w:rFonts w:ascii="inherit" w:hAnsi="inherit"/>
            <w:color w:val="4D4D4D"/>
          </w:rPr>
          <w:t>&gt;.</w:t>
        </w:r>
      </w:ins>
    </w:p>
    <w:p w:rsidR="009B46D8" w:rsidRDefault="009B46D8" w:rsidP="009B46D8">
      <w:pPr>
        <w:pStyle w:val="Heading4"/>
        <w:shd w:val="clear" w:color="auto" w:fill="FFFFFF"/>
        <w:spacing w:before="0" w:after="225"/>
        <w:textAlignment w:val="baseline"/>
        <w:rPr>
          <w:ins w:id="223" w:author="Unknown"/>
          <w:rFonts w:ascii="Helvetica" w:hAnsi="Helvetica"/>
          <w:b w:val="0"/>
          <w:bCs w:val="0"/>
          <w:color w:val="444444"/>
          <w:sz w:val="29"/>
          <w:szCs w:val="29"/>
        </w:rPr>
      </w:pPr>
      <w:proofErr w:type="gramStart"/>
      <w:ins w:id="224" w:author="Unknown">
        <w:r>
          <w:rPr>
            <w:rFonts w:ascii="Helvetica" w:hAnsi="Helvetica"/>
            <w:b w:val="0"/>
            <w:bCs w:val="0"/>
            <w:color w:val="444444"/>
            <w:sz w:val="29"/>
            <w:szCs w:val="29"/>
          </w:rPr>
          <w:lastRenderedPageBreak/>
          <w:t>Atom.</w:t>
        </w:r>
        <w:proofErr w:type="gramEnd"/>
      </w:ins>
    </w:p>
    <w:p w:rsidR="009B46D8" w:rsidRDefault="009B46D8" w:rsidP="009B46D8">
      <w:pPr>
        <w:pStyle w:val="NormalWeb"/>
        <w:shd w:val="clear" w:color="auto" w:fill="FFFFFF"/>
        <w:spacing w:before="0" w:beforeAutospacing="0" w:after="375" w:afterAutospacing="0"/>
        <w:textAlignment w:val="baseline"/>
        <w:rPr>
          <w:ins w:id="225" w:author="Unknown"/>
          <w:rFonts w:ascii="inherit" w:hAnsi="inherit"/>
          <w:color w:val="4D4D4D"/>
        </w:rPr>
      </w:pPr>
      <w:ins w:id="226" w:author="Unknown">
        <w:r>
          <w:rPr>
            <w:rFonts w:ascii="inherit" w:hAnsi="inherit"/>
            <w:color w:val="4D4D4D"/>
          </w:rPr>
          <w:t>It is an open source application built with the integration of HTML, JavaScript, CSS, and Node.js. It works on top of Electron framework to develop cross-platform apps using web technologies. Atom comes pre-installed with four UI and eight syntax themes in both dark and light colors. We can also install themes created by the Atom community or create our own if required.</w:t>
        </w:r>
      </w:ins>
    </w:p>
    <w:p w:rsidR="009B46D8" w:rsidRDefault="009B46D8" w:rsidP="009B46D8">
      <w:pPr>
        <w:pStyle w:val="NormalWeb"/>
        <w:shd w:val="clear" w:color="auto" w:fill="FFFFFF"/>
        <w:spacing w:before="0" w:beforeAutospacing="0" w:after="375" w:afterAutospacing="0"/>
        <w:textAlignment w:val="baseline"/>
        <w:rPr>
          <w:ins w:id="227" w:author="Unknown"/>
          <w:rFonts w:ascii="inherit" w:hAnsi="inherit"/>
          <w:color w:val="4D4D4D"/>
        </w:rPr>
      </w:pPr>
      <w:ins w:id="228" w:author="Unknown">
        <w:r>
          <w:rPr>
            <w:rFonts w:ascii="inherit" w:hAnsi="inherit"/>
            <w:color w:val="4D4D4D"/>
          </w:rPr>
          <w:t> </w:t>
        </w:r>
      </w:ins>
    </w:p>
    <w:p w:rsidR="009B46D8" w:rsidRDefault="009B46D8" w:rsidP="009B46D8">
      <w:pPr>
        <w:pStyle w:val="Heading3"/>
        <w:shd w:val="clear" w:color="auto" w:fill="FFFFFF"/>
        <w:spacing w:before="0" w:beforeAutospacing="0" w:after="225" w:afterAutospacing="0"/>
        <w:textAlignment w:val="baseline"/>
        <w:rPr>
          <w:ins w:id="229" w:author="Unknown"/>
          <w:rFonts w:ascii="Helvetica" w:hAnsi="Helvetica"/>
          <w:b w:val="0"/>
          <w:bCs w:val="0"/>
          <w:color w:val="444444"/>
          <w:sz w:val="32"/>
          <w:szCs w:val="32"/>
        </w:rPr>
      </w:pPr>
      <w:proofErr w:type="gramStart"/>
      <w:ins w:id="230" w:author="Unknown">
        <w:r>
          <w:rPr>
            <w:rFonts w:ascii="Helvetica" w:hAnsi="Helvetica"/>
            <w:b w:val="0"/>
            <w:bCs w:val="0"/>
            <w:color w:val="444444"/>
            <w:sz w:val="32"/>
            <w:szCs w:val="32"/>
          </w:rPr>
          <w:t>Q-5.</w:t>
        </w:r>
        <w:proofErr w:type="gramEnd"/>
        <w:r>
          <w:rPr>
            <w:rFonts w:ascii="Helvetica" w:hAnsi="Helvetica"/>
            <w:b w:val="0"/>
            <w:bCs w:val="0"/>
            <w:color w:val="444444"/>
            <w:sz w:val="32"/>
            <w:szCs w:val="32"/>
          </w:rPr>
          <w:t xml:space="preserve"> Explain How Does Node.Js Work?</w:t>
        </w:r>
      </w:ins>
    </w:p>
    <w:p w:rsidR="009B46D8" w:rsidRDefault="009B46D8" w:rsidP="009B46D8">
      <w:pPr>
        <w:pStyle w:val="NormalWeb"/>
        <w:shd w:val="clear" w:color="auto" w:fill="FFFFFF"/>
        <w:spacing w:before="0" w:beforeAutospacing="0" w:after="0" w:afterAutospacing="0"/>
        <w:textAlignment w:val="baseline"/>
        <w:rPr>
          <w:ins w:id="231" w:author="Unknown"/>
          <w:rFonts w:ascii="inherit" w:hAnsi="inherit"/>
          <w:color w:val="4D4D4D"/>
        </w:rPr>
      </w:pPr>
      <w:ins w:id="232" w:author="Unknown">
        <w:r>
          <w:rPr>
            <w:rStyle w:val="Strong"/>
            <w:rFonts w:ascii="inherit" w:hAnsi="inherit"/>
            <w:color w:val="4D4D4D"/>
            <w:bdr w:val="none" w:sz="0" w:space="0" w:color="auto" w:frame="1"/>
          </w:rPr>
          <w:t>Answer.</w:t>
        </w:r>
      </w:ins>
    </w:p>
    <w:p w:rsidR="009B46D8" w:rsidRDefault="009B46D8" w:rsidP="009B46D8">
      <w:pPr>
        <w:pStyle w:val="NormalWeb"/>
        <w:shd w:val="clear" w:color="auto" w:fill="FFFFFF"/>
        <w:spacing w:before="0" w:beforeAutospacing="0" w:after="375" w:afterAutospacing="0"/>
        <w:textAlignment w:val="baseline"/>
        <w:rPr>
          <w:ins w:id="233" w:author="Unknown"/>
          <w:rFonts w:ascii="inherit" w:hAnsi="inherit"/>
          <w:color w:val="4D4D4D"/>
        </w:rPr>
      </w:pPr>
      <w:ins w:id="234" w:author="Unknown">
        <w:r>
          <w:rPr>
            <w:rFonts w:ascii="inherit" w:hAnsi="inherit"/>
            <w:color w:val="4D4D4D"/>
          </w:rPr>
          <w:t>A Node.js application creates a single thread on its invocation. Whenever Node.js receives a request, it first completes its processing before moving on to the next request.</w:t>
        </w:r>
      </w:ins>
    </w:p>
    <w:p w:rsidR="009B46D8" w:rsidRDefault="009B46D8" w:rsidP="009B46D8">
      <w:pPr>
        <w:pStyle w:val="NormalWeb"/>
        <w:shd w:val="clear" w:color="auto" w:fill="FFFFFF"/>
        <w:spacing w:before="0" w:beforeAutospacing="0" w:after="375" w:afterAutospacing="0"/>
        <w:textAlignment w:val="baseline"/>
        <w:rPr>
          <w:ins w:id="235" w:author="Unknown"/>
          <w:rFonts w:ascii="inherit" w:hAnsi="inherit"/>
          <w:color w:val="4D4D4D"/>
        </w:rPr>
      </w:pPr>
      <w:ins w:id="236" w:author="Unknown">
        <w:r>
          <w:rPr>
            <w:rFonts w:ascii="inherit" w:hAnsi="inherit"/>
            <w:color w:val="4D4D4D"/>
          </w:rPr>
          <w:t>Node.js works asynchronously by using the event loop and callback functions, to handle multiple requests coming in parallel. An Event Loop is a functionality which handles and processes all your external events and just converts them to a callback function. It invokes all the event handlers at a proper time. Thus, lots of work is done on the back-end, while processing a single request, so that the new incoming request doesn’t have to wait if the processing is not complete.</w:t>
        </w:r>
      </w:ins>
    </w:p>
    <w:p w:rsidR="009B46D8" w:rsidRDefault="009B46D8" w:rsidP="009B46D8">
      <w:pPr>
        <w:pStyle w:val="NormalWeb"/>
        <w:shd w:val="clear" w:color="auto" w:fill="FFFFFF"/>
        <w:spacing w:before="0" w:beforeAutospacing="0" w:after="375" w:afterAutospacing="0"/>
        <w:textAlignment w:val="baseline"/>
        <w:rPr>
          <w:ins w:id="237" w:author="Unknown"/>
          <w:rFonts w:ascii="inherit" w:hAnsi="inherit"/>
          <w:color w:val="4D4D4D"/>
        </w:rPr>
      </w:pPr>
      <w:ins w:id="238" w:author="Unknown">
        <w:r>
          <w:rPr>
            <w:rFonts w:ascii="inherit" w:hAnsi="inherit"/>
            <w:color w:val="4D4D4D"/>
          </w:rPr>
          <w:t>While processing a request, Node.js attaches a callback function to it and moves it to the back-end. Now, whenever its response is ready, an event is called which triggers the associated callback function to send this response.</w:t>
        </w:r>
      </w:ins>
    </w:p>
    <w:p w:rsidR="009B46D8" w:rsidRDefault="009B46D8" w:rsidP="009B46D8">
      <w:pPr>
        <w:pStyle w:val="Heading4"/>
        <w:shd w:val="clear" w:color="auto" w:fill="FFFFFF"/>
        <w:spacing w:before="0" w:after="225"/>
        <w:textAlignment w:val="baseline"/>
        <w:rPr>
          <w:rFonts w:ascii="Helvetica" w:hAnsi="Helvetica"/>
          <w:b w:val="0"/>
          <w:bCs w:val="0"/>
          <w:color w:val="444444"/>
          <w:sz w:val="29"/>
          <w:szCs w:val="29"/>
        </w:rPr>
      </w:pPr>
      <w:r>
        <w:rPr>
          <w:rFonts w:ascii="Helvetica" w:hAnsi="Helvetica"/>
          <w:b w:val="0"/>
          <w:bCs w:val="0"/>
          <w:color w:val="444444"/>
          <w:sz w:val="29"/>
          <w:szCs w:val="29"/>
        </w:rPr>
        <w:t>Let’s Take An Example Of A Grocery Delivery.</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Usually, the delivery boy goes to each and every house to deliver the packet. Node.js works in the same way and processes one request at a time. The problem arises when any one house is not open. The delivery boy can’t stop at one house and wait till it gets opened up. What he will do next, is to call the owner and ask him to call when the house is open. Meanwhile, he is going to other places for delivery. Node.js works in the same way. It doesn’t wait for the processing of the request to complete (house is open). Instead, it attaches a callback function (call from the owner of the house) to it. Whenever the processing of a request completes (the house is open), an event gets called, which triggers the associated callback function to send the response.</w:t>
      </w:r>
    </w:p>
    <w:p w:rsidR="009B46D8" w:rsidRDefault="009B46D8" w:rsidP="009B46D8">
      <w:pPr>
        <w:pStyle w:val="Heading1"/>
        <w:spacing w:before="0"/>
        <w:textAlignment w:val="baseline"/>
        <w:rPr>
          <w:rFonts w:ascii="Helvetica" w:hAnsi="Helvetica"/>
          <w:b w:val="0"/>
          <w:bCs w:val="0"/>
          <w:color w:val="444444"/>
          <w:sz w:val="38"/>
          <w:szCs w:val="38"/>
        </w:rPr>
      </w:pPr>
      <w:r>
        <w:rPr>
          <w:rFonts w:ascii="Helvetica" w:hAnsi="Helvetica"/>
          <w:b w:val="0"/>
          <w:bCs w:val="0"/>
          <w:color w:val="444444"/>
          <w:sz w:val="38"/>
          <w:szCs w:val="38"/>
        </w:rPr>
        <w:t>Top 30 Node.Js Interview Questions With Answers</w:t>
      </w:r>
    </w:p>
    <w:p w:rsidR="009B46D8" w:rsidRDefault="000959E6" w:rsidP="009B46D8">
      <w:pPr>
        <w:spacing w:line="300" w:lineRule="atLeast"/>
        <w:textAlignment w:val="baseline"/>
        <w:rPr>
          <w:rFonts w:ascii="inherit" w:hAnsi="inherit"/>
          <w:color w:val="919191"/>
          <w:sz w:val="24"/>
          <w:szCs w:val="24"/>
        </w:rPr>
      </w:pPr>
      <w:hyperlink r:id="rId10" w:tooltip="View all posts in Web Development" w:history="1">
        <w:r w:rsidR="009B46D8">
          <w:rPr>
            <w:rStyle w:val="Hyperlink"/>
            <w:rFonts w:ascii="inherit" w:hAnsi="inherit"/>
            <w:color w:val="252830"/>
            <w:bdr w:val="none" w:sz="0" w:space="0" w:color="auto" w:frame="1"/>
            <w:shd w:val="clear" w:color="auto" w:fill="DADADA"/>
          </w:rPr>
          <w:t>Web Development</w:t>
        </w:r>
      </w:hyperlink>
      <w:r w:rsidR="009B46D8">
        <w:rPr>
          <w:rFonts w:ascii="inherit" w:hAnsi="inherit"/>
          <w:color w:val="919191"/>
        </w:rPr>
        <w:t> </w:t>
      </w:r>
      <w:r w:rsidR="009B46D8">
        <w:rPr>
          <w:rStyle w:val="thetime"/>
          <w:rFonts w:ascii="inherit" w:hAnsi="inherit"/>
          <w:color w:val="919191"/>
          <w:bdr w:val="none" w:sz="0" w:space="0" w:color="auto" w:frame="1"/>
        </w:rPr>
        <w:t> Published: February 15, 2017</w:t>
      </w:r>
      <w:proofErr w:type="gramStart"/>
      <w:r w:rsidR="009B46D8">
        <w:rPr>
          <w:rFonts w:ascii="inherit" w:hAnsi="inherit"/>
          <w:color w:val="919191"/>
        </w:rPr>
        <w:t> </w:t>
      </w:r>
      <w:r w:rsidR="009B46D8">
        <w:rPr>
          <w:rStyle w:val="theauthor"/>
          <w:rFonts w:ascii="inherit" w:hAnsi="inherit"/>
          <w:color w:val="919191"/>
          <w:bdr w:val="none" w:sz="0" w:space="0" w:color="auto" w:frame="1"/>
        </w:rPr>
        <w:t> </w:t>
      </w:r>
      <w:proofErr w:type="gramEnd"/>
      <w:r w:rsidR="009B46D8">
        <w:rPr>
          <w:rStyle w:val="theauthor"/>
          <w:rFonts w:ascii="inherit" w:hAnsi="inherit"/>
          <w:color w:val="919191"/>
          <w:bdr w:val="none" w:sz="0" w:space="0" w:color="auto" w:frame="1"/>
        </w:rPr>
        <w:fldChar w:fldCharType="begin"/>
      </w:r>
      <w:r w:rsidR="009B46D8">
        <w:rPr>
          <w:rStyle w:val="theauthor"/>
          <w:rFonts w:ascii="inherit" w:hAnsi="inherit"/>
          <w:color w:val="919191"/>
          <w:bdr w:val="none" w:sz="0" w:space="0" w:color="auto" w:frame="1"/>
        </w:rPr>
        <w:instrText xml:space="preserve"> HYPERLINK "http://www.techbeamers.com/author/meenakshi/" \o "Posts by Meenakshi Agarwal" </w:instrText>
      </w:r>
      <w:r w:rsidR="009B46D8">
        <w:rPr>
          <w:rStyle w:val="theauthor"/>
          <w:rFonts w:ascii="inherit" w:hAnsi="inherit"/>
          <w:color w:val="919191"/>
          <w:bdr w:val="none" w:sz="0" w:space="0" w:color="auto" w:frame="1"/>
        </w:rPr>
        <w:fldChar w:fldCharType="separate"/>
      </w:r>
      <w:r w:rsidR="009B46D8">
        <w:rPr>
          <w:rStyle w:val="Hyperlink"/>
          <w:rFonts w:ascii="inherit" w:hAnsi="inherit"/>
          <w:color w:val="252830"/>
          <w:bdr w:val="none" w:sz="0" w:space="0" w:color="auto" w:frame="1"/>
        </w:rPr>
        <w:t>Meenakshi Agarwal</w:t>
      </w:r>
      <w:r w:rsidR="009B46D8">
        <w:rPr>
          <w:rStyle w:val="theauthor"/>
          <w:rFonts w:ascii="inherit" w:hAnsi="inherit"/>
          <w:color w:val="919191"/>
          <w:bdr w:val="none" w:sz="0" w:space="0" w:color="auto" w:frame="1"/>
        </w:rPr>
        <w:fldChar w:fldCharType="end"/>
      </w:r>
      <w:r w:rsidR="009B46D8">
        <w:rPr>
          <w:rFonts w:ascii="inherit" w:hAnsi="inherit"/>
          <w:color w:val="919191"/>
        </w:rPr>
        <w:t> </w:t>
      </w:r>
    </w:p>
    <w:p w:rsidR="009B46D8" w:rsidRDefault="009B46D8" w:rsidP="009B46D8">
      <w:pPr>
        <w:pStyle w:val="NormalWeb"/>
        <w:shd w:val="clear" w:color="auto" w:fill="FFFFFF"/>
        <w:spacing w:before="0" w:beforeAutospacing="0" w:after="375" w:afterAutospacing="0"/>
        <w:textAlignment w:val="baseline"/>
        <w:rPr>
          <w:ins w:id="239" w:author="Unknown"/>
          <w:rFonts w:ascii="inherit" w:hAnsi="inherit"/>
          <w:color w:val="4D4D4D"/>
        </w:rPr>
      </w:pPr>
      <w:ins w:id="240" w:author="Unknown">
        <w:r>
          <w:rPr>
            <w:rFonts w:ascii="inherit" w:hAnsi="inherit"/>
            <w:color w:val="4D4D4D"/>
          </w:rPr>
          <w:t>Are you a MEAN stack developer and have an interview lined up? Don’t worry, just read the top 30 Node.js interview questions we’ve outlined in this post.</w:t>
        </w:r>
      </w:ins>
    </w:p>
    <w:p w:rsidR="009B46D8" w:rsidRDefault="009B46D8" w:rsidP="009B46D8">
      <w:pPr>
        <w:pStyle w:val="NormalWeb"/>
        <w:shd w:val="clear" w:color="auto" w:fill="FFFFFF"/>
        <w:spacing w:before="0" w:beforeAutospacing="0" w:after="375" w:afterAutospacing="0"/>
        <w:textAlignment w:val="baseline"/>
        <w:rPr>
          <w:ins w:id="241" w:author="Unknown"/>
          <w:rFonts w:ascii="inherit" w:hAnsi="inherit"/>
          <w:color w:val="4D4D4D"/>
        </w:rPr>
      </w:pPr>
      <w:ins w:id="242" w:author="Unknown">
        <w:r>
          <w:rPr>
            <w:rFonts w:ascii="inherit" w:hAnsi="inherit"/>
            <w:color w:val="4D4D4D"/>
          </w:rPr>
          <w:lastRenderedPageBreak/>
          <w:t>We’ve tried our best to keep the answers easy to understand and simple to remember. All of our questions are thoroughly researched and have a potential to surface in most Node.js interviews.</w:t>
        </w:r>
      </w:ins>
    </w:p>
    <w:p w:rsidR="009B46D8" w:rsidRDefault="009B46D8" w:rsidP="009B46D8">
      <w:pPr>
        <w:pStyle w:val="NormalWeb"/>
        <w:shd w:val="clear" w:color="auto" w:fill="FFFFFF"/>
        <w:spacing w:before="0" w:beforeAutospacing="0" w:after="0" w:afterAutospacing="0"/>
        <w:textAlignment w:val="baseline"/>
        <w:rPr>
          <w:ins w:id="243" w:author="Unknown"/>
          <w:rFonts w:ascii="inherit" w:hAnsi="inherit"/>
          <w:color w:val="4D4D4D"/>
        </w:rPr>
      </w:pPr>
      <w:ins w:id="244" w:author="Unknown">
        <w:r>
          <w:rPr>
            <w:rFonts w:ascii="inherit" w:hAnsi="inherit"/>
            <w:color w:val="4D4D4D"/>
          </w:rPr>
          <w:t>However, you would also prepare yourself for </w:t>
        </w:r>
        <w:r>
          <w:rPr>
            <w:rStyle w:val="Strong"/>
            <w:rFonts w:ascii="inherit" w:hAnsi="inherit"/>
            <w:color w:val="4D4D4D"/>
            <w:bdr w:val="none" w:sz="0" w:space="0" w:color="auto" w:frame="1"/>
          </w:rPr>
          <w:fldChar w:fldCharType="begin"/>
        </w:r>
        <w:r>
          <w:rPr>
            <w:rStyle w:val="Strong"/>
            <w:rFonts w:ascii="inherit" w:hAnsi="inherit"/>
            <w:color w:val="4D4D4D"/>
            <w:bdr w:val="none" w:sz="0" w:space="0" w:color="auto" w:frame="1"/>
          </w:rPr>
          <w:instrText xml:space="preserve"> HYPERLINK "http://www.techbeamers.com/latest-angularjs-interview-questions-answers/" \t "_blank" </w:instrText>
        </w:r>
        <w:r>
          <w:rPr>
            <w:rStyle w:val="Strong"/>
            <w:rFonts w:ascii="inherit" w:hAnsi="inherit"/>
            <w:color w:val="4D4D4D"/>
            <w:bdr w:val="none" w:sz="0" w:space="0" w:color="auto" w:frame="1"/>
          </w:rPr>
          <w:fldChar w:fldCharType="separate"/>
        </w:r>
        <w:r>
          <w:rPr>
            <w:rStyle w:val="Hyperlink"/>
            <w:rFonts w:ascii="inherit" w:hAnsi="inherit"/>
            <w:b/>
            <w:bCs/>
            <w:color w:val="252830"/>
            <w:bdr w:val="none" w:sz="0" w:space="0" w:color="auto" w:frame="1"/>
          </w:rPr>
          <w:t>AngularJS interview questions</w:t>
        </w:r>
        <w:r>
          <w:rPr>
            <w:rStyle w:val="Strong"/>
            <w:rFonts w:ascii="inherit" w:hAnsi="inherit"/>
            <w:color w:val="4D4D4D"/>
            <w:bdr w:val="none" w:sz="0" w:space="0" w:color="auto" w:frame="1"/>
          </w:rPr>
          <w:fldChar w:fldCharType="end"/>
        </w:r>
        <w:r>
          <w:rPr>
            <w:rFonts w:ascii="inherit" w:hAnsi="inherit"/>
            <w:color w:val="4D4D4D"/>
          </w:rPr>
          <w:t> as it is the next most important skill you’ll need to become an ideal MEAN stack developer. In out next posts, we’ll also cover other areas where you need to centralize your focus.</w:t>
        </w:r>
      </w:ins>
    </w:p>
    <w:p w:rsidR="009B46D8" w:rsidRDefault="009B46D8" w:rsidP="009B46D8">
      <w:pPr>
        <w:pStyle w:val="NormalWeb"/>
        <w:shd w:val="clear" w:color="auto" w:fill="FFFFFF"/>
        <w:spacing w:before="0" w:beforeAutospacing="0" w:after="375" w:afterAutospacing="0"/>
        <w:textAlignment w:val="baseline"/>
        <w:rPr>
          <w:ins w:id="245" w:author="Unknown"/>
          <w:rFonts w:ascii="inherit" w:hAnsi="inherit"/>
          <w:color w:val="4D4D4D"/>
        </w:rPr>
      </w:pPr>
      <w:ins w:id="246" w:author="Unknown">
        <w:r>
          <w:rPr>
            <w:rFonts w:ascii="inherit" w:hAnsi="inherit"/>
            <w:color w:val="4D4D4D"/>
          </w:rPr>
          <w:t>Let’s now begin to read to the most important Node.js interview questions and answers.</w:t>
        </w:r>
      </w:ins>
    </w:p>
    <w:p w:rsidR="009B46D8" w:rsidRDefault="009B46D8" w:rsidP="009B46D8">
      <w:pPr>
        <w:pStyle w:val="Heading2"/>
        <w:shd w:val="clear" w:color="auto" w:fill="FFFFFF"/>
        <w:spacing w:before="0" w:after="225"/>
        <w:jc w:val="center"/>
        <w:textAlignment w:val="baseline"/>
        <w:rPr>
          <w:ins w:id="247" w:author="Unknown"/>
          <w:rFonts w:ascii="Helvetica" w:hAnsi="Helvetica"/>
          <w:b w:val="0"/>
          <w:bCs w:val="0"/>
          <w:color w:val="444444"/>
          <w:sz w:val="35"/>
          <w:szCs w:val="35"/>
        </w:rPr>
      </w:pPr>
      <w:ins w:id="248" w:author="Unknown">
        <w:r>
          <w:rPr>
            <w:rFonts w:ascii="Helvetica" w:hAnsi="Helvetica"/>
            <w:b w:val="0"/>
            <w:bCs w:val="0"/>
            <w:color w:val="444444"/>
            <w:sz w:val="35"/>
            <w:szCs w:val="35"/>
          </w:rPr>
          <w:t>Top 30 Node.Js Interview Questions &amp; Answers.</w:t>
        </w:r>
      </w:ins>
    </w:p>
    <w:p w:rsidR="009B46D8" w:rsidRDefault="009B46D8" w:rsidP="009B46D8">
      <w:pPr>
        <w:shd w:val="clear" w:color="auto" w:fill="FFFFFF"/>
        <w:jc w:val="center"/>
        <w:textAlignment w:val="baseline"/>
        <w:rPr>
          <w:ins w:id="249" w:author="Unknown"/>
          <w:rFonts w:ascii="inherit" w:hAnsi="inherit"/>
          <w:color w:val="4D4D4D"/>
          <w:sz w:val="24"/>
          <w:szCs w:val="24"/>
        </w:rPr>
      </w:pPr>
      <w:r>
        <w:rPr>
          <w:rFonts w:ascii="inherit" w:hAnsi="inherit"/>
          <w:noProof/>
          <w:color w:val="4D4D4D"/>
        </w:rPr>
        <mc:AlternateContent>
          <mc:Choice Requires="wps">
            <w:drawing>
              <wp:inline distT="0" distB="0" distL="0" distR="0">
                <wp:extent cx="2857500" cy="2857500"/>
                <wp:effectExtent l="0" t="0" r="0" b="0"/>
                <wp:docPr id="4" name="Rectangle 4" descr="Top 30 Node.js Interview Questions with Answ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85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Top 30 Node.js Interview Questions with Answers" style="width:2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" filled="f" stroked="f">
                <o:lock v:ext="edit" aspectratio="t"/>
                <w10:anchorlock/>
              </v:rect>
            </w:pict>
          </mc:Fallback>
        </mc:AlternateContent>
      </w:r>
    </w:p>
    <w:p w:rsidR="009B46D8" w:rsidRDefault="009B46D8" w:rsidP="009B46D8">
      <w:pPr>
        <w:pStyle w:val="wp-caption-text"/>
        <w:shd w:val="clear" w:color="auto" w:fill="FFFFFF"/>
        <w:spacing w:before="0" w:beforeAutospacing="0" w:after="0" w:afterAutospacing="0"/>
        <w:jc w:val="center"/>
        <w:textAlignment w:val="baseline"/>
        <w:rPr>
          <w:ins w:id="250" w:author="Unknown"/>
          <w:rFonts w:ascii="inherit" w:hAnsi="inherit"/>
          <w:color w:val="4D4D4D"/>
        </w:rPr>
      </w:pPr>
      <w:ins w:id="251" w:author="Unknown">
        <w:r>
          <w:rPr>
            <w:rStyle w:val="Strong"/>
            <w:rFonts w:ascii="inherit" w:hAnsi="inherit"/>
            <w:color w:val="4D4D4D"/>
            <w:sz w:val="20"/>
            <w:szCs w:val="20"/>
            <w:bdr w:val="none" w:sz="0" w:space="0" w:color="auto" w:frame="1"/>
          </w:rPr>
          <w:t>Prepare for Node.js Interview.</w:t>
        </w:r>
      </w:ins>
    </w:p>
    <w:p w:rsidR="009B46D8" w:rsidRDefault="009B46D8" w:rsidP="009B46D8">
      <w:pPr>
        <w:pStyle w:val="Heading3"/>
        <w:shd w:val="clear" w:color="auto" w:fill="FFFFFF"/>
        <w:spacing w:before="0" w:beforeAutospacing="0" w:after="225" w:afterAutospacing="0"/>
        <w:textAlignment w:val="baseline"/>
        <w:rPr>
          <w:ins w:id="252" w:author="Unknown"/>
          <w:rFonts w:ascii="Helvetica" w:hAnsi="Helvetica"/>
          <w:b w:val="0"/>
          <w:bCs w:val="0"/>
          <w:color w:val="444444"/>
          <w:sz w:val="32"/>
          <w:szCs w:val="32"/>
        </w:rPr>
      </w:pPr>
      <w:proofErr w:type="gramStart"/>
      <w:ins w:id="253" w:author="Unknown">
        <w:r>
          <w:rPr>
            <w:rFonts w:ascii="Helvetica" w:hAnsi="Helvetica"/>
            <w:b w:val="0"/>
            <w:bCs w:val="0"/>
            <w:color w:val="444444"/>
            <w:sz w:val="32"/>
            <w:szCs w:val="32"/>
          </w:rPr>
          <w:t>Q-1.</w:t>
        </w:r>
        <w:proofErr w:type="gramEnd"/>
        <w:r>
          <w:rPr>
            <w:rFonts w:ascii="Helvetica" w:hAnsi="Helvetica"/>
            <w:b w:val="0"/>
            <w:bCs w:val="0"/>
            <w:color w:val="444444"/>
            <w:sz w:val="32"/>
            <w:szCs w:val="32"/>
          </w:rPr>
          <w:t xml:space="preserve"> What Is Node.Js?</w:t>
        </w:r>
      </w:ins>
    </w:p>
    <w:p w:rsidR="009B46D8" w:rsidRDefault="009B46D8" w:rsidP="009B46D8">
      <w:pPr>
        <w:pStyle w:val="NormalWeb"/>
        <w:shd w:val="clear" w:color="auto" w:fill="FFFFFF"/>
        <w:spacing w:before="0" w:beforeAutospacing="0" w:after="0" w:afterAutospacing="0"/>
        <w:textAlignment w:val="baseline"/>
        <w:rPr>
          <w:ins w:id="254" w:author="Unknown"/>
          <w:rFonts w:ascii="inherit" w:hAnsi="inherit"/>
          <w:color w:val="4D4D4D"/>
        </w:rPr>
      </w:pPr>
      <w:ins w:id="255" w:author="Unknown">
        <w:r>
          <w:rPr>
            <w:rStyle w:val="Strong"/>
            <w:rFonts w:ascii="inherit" w:hAnsi="inherit"/>
            <w:color w:val="4D4D4D"/>
            <w:bdr w:val="none" w:sz="0" w:space="0" w:color="auto" w:frame="1"/>
          </w:rPr>
          <w:t>Answer.</w:t>
        </w:r>
      </w:ins>
    </w:p>
    <w:p w:rsidR="009B46D8" w:rsidRDefault="009B46D8" w:rsidP="009B46D8">
      <w:pPr>
        <w:pStyle w:val="NormalWeb"/>
        <w:shd w:val="clear" w:color="auto" w:fill="FFFFFF"/>
        <w:spacing w:before="0" w:beforeAutospacing="0" w:after="375" w:afterAutospacing="0"/>
        <w:textAlignment w:val="baseline"/>
        <w:rPr>
          <w:ins w:id="256" w:author="Unknown"/>
          <w:rFonts w:ascii="inherit" w:hAnsi="inherit"/>
          <w:color w:val="4D4D4D"/>
        </w:rPr>
      </w:pPr>
      <w:ins w:id="257" w:author="Unknown">
        <w:r>
          <w:rPr>
            <w:rFonts w:ascii="inherit" w:hAnsi="inherit"/>
            <w:color w:val="4D4D4D"/>
          </w:rPr>
          <w:t>Node.js is a JavaScript runtime or platform which is built on Google Chrome’s JavaScript v8 engine. This runtime allows executing the JavaScript code on any machine outside a browser (this means that it is the server that executes the Javascript and not the browser).</w:t>
        </w:r>
      </w:ins>
    </w:p>
    <w:p w:rsidR="009B46D8" w:rsidRDefault="009B46D8" w:rsidP="009B46D8">
      <w:pPr>
        <w:pStyle w:val="NormalWeb"/>
        <w:shd w:val="clear" w:color="auto" w:fill="FFFFFF"/>
        <w:spacing w:before="0" w:beforeAutospacing="0" w:after="375" w:afterAutospacing="0"/>
        <w:textAlignment w:val="baseline"/>
        <w:rPr>
          <w:ins w:id="258" w:author="Unknown"/>
          <w:rFonts w:ascii="inherit" w:hAnsi="inherit"/>
          <w:color w:val="4D4D4D"/>
        </w:rPr>
      </w:pPr>
      <w:ins w:id="259" w:author="Unknown">
        <w:r>
          <w:rPr>
            <w:rFonts w:ascii="inherit" w:hAnsi="inherit"/>
            <w:color w:val="4D4D4D"/>
          </w:rPr>
          <w:t>Node.js is single-threaded, that employs a concurrency model based on an event loop. It doesn’t block the execution instead registers a callback which allows the application to continue. It means Node.js can handle concurrent operations without creating multiple threads of execution so can scale pretty well.</w:t>
        </w:r>
      </w:ins>
    </w:p>
    <w:p w:rsidR="009B46D8" w:rsidRDefault="009B46D8" w:rsidP="009B46D8">
      <w:pPr>
        <w:pStyle w:val="NormalWeb"/>
        <w:shd w:val="clear" w:color="auto" w:fill="FFFFFF"/>
        <w:spacing w:before="0" w:beforeAutospacing="0" w:after="375" w:afterAutospacing="0"/>
        <w:textAlignment w:val="baseline"/>
        <w:rPr>
          <w:ins w:id="260" w:author="Unknown"/>
          <w:rFonts w:ascii="inherit" w:hAnsi="inherit"/>
          <w:color w:val="4D4D4D"/>
        </w:rPr>
      </w:pPr>
      <w:ins w:id="261" w:author="Unknown">
        <w:r>
          <w:rPr>
            <w:rFonts w:ascii="inherit" w:hAnsi="inherit"/>
            <w:color w:val="4D4D4D"/>
          </w:rPr>
          <w:t xml:space="preserve">It uses JavaScript along with C/C++ for things like interacting with the filesystem, starting up HTTP or TCP servers and so on. Due to </w:t>
        </w:r>
        <w:proofErr w:type="gramStart"/>
        <w:r>
          <w:rPr>
            <w:rFonts w:ascii="inherit" w:hAnsi="inherit"/>
            <w:color w:val="4D4D4D"/>
          </w:rPr>
          <w:t>it’s</w:t>
        </w:r>
        <w:proofErr w:type="gramEnd"/>
        <w:r>
          <w:rPr>
            <w:rFonts w:ascii="inherit" w:hAnsi="inherit"/>
            <w:color w:val="4D4D4D"/>
          </w:rPr>
          <w:t xml:space="preserve"> extensively fast growing community and NPM, Node.js has become a very popular, open source and cross-platform app. It allows developing very fast and scalable network app that can run on Microsoft Windows, Linux, or OS X.</w:t>
        </w:r>
      </w:ins>
    </w:p>
    <w:p w:rsidR="009B46D8" w:rsidRDefault="009B46D8" w:rsidP="009B46D8">
      <w:pPr>
        <w:pStyle w:val="NormalWeb"/>
        <w:shd w:val="clear" w:color="auto" w:fill="FFFFFF"/>
        <w:spacing w:before="0" w:beforeAutospacing="0" w:after="375" w:afterAutospacing="0"/>
        <w:textAlignment w:val="baseline"/>
        <w:rPr>
          <w:ins w:id="262" w:author="Unknown"/>
          <w:rFonts w:ascii="inherit" w:hAnsi="inherit"/>
          <w:color w:val="4D4D4D"/>
        </w:rPr>
      </w:pPr>
      <w:ins w:id="263" w:author="Unknown">
        <w:r>
          <w:rPr>
            <w:rFonts w:ascii="inherit" w:hAnsi="inherit"/>
            <w:color w:val="4D4D4D"/>
          </w:rPr>
          <w:lastRenderedPageBreak/>
          <w:t>Following are the areas where it’s perfect to use Node.js.</w:t>
        </w:r>
      </w:ins>
    </w:p>
    <w:p w:rsidR="009B46D8" w:rsidRDefault="009B46D8" w:rsidP="009B46D8">
      <w:pPr>
        <w:numPr>
          <w:ilvl w:val="0"/>
          <w:numId w:val="16"/>
        </w:numPr>
        <w:shd w:val="clear" w:color="auto" w:fill="FFFFFF"/>
        <w:spacing w:after="0" w:line="240" w:lineRule="auto"/>
        <w:ind w:left="456"/>
        <w:textAlignment w:val="baseline"/>
        <w:rPr>
          <w:ins w:id="264" w:author="Unknown"/>
          <w:rFonts w:ascii="inherit" w:hAnsi="inherit"/>
          <w:color w:val="4D4D4D"/>
        </w:rPr>
      </w:pPr>
      <w:ins w:id="265" w:author="Unknown">
        <w:r>
          <w:rPr>
            <w:rFonts w:ascii="inherit" w:hAnsi="inherit"/>
            <w:color w:val="4D4D4D"/>
          </w:rPr>
          <w:t>I/O bound Applications</w:t>
        </w:r>
      </w:ins>
    </w:p>
    <w:p w:rsidR="009B46D8" w:rsidRDefault="009B46D8" w:rsidP="009B46D8">
      <w:pPr>
        <w:numPr>
          <w:ilvl w:val="0"/>
          <w:numId w:val="16"/>
        </w:numPr>
        <w:shd w:val="clear" w:color="auto" w:fill="FFFFFF"/>
        <w:spacing w:after="0" w:line="240" w:lineRule="auto"/>
        <w:ind w:left="456"/>
        <w:textAlignment w:val="baseline"/>
        <w:rPr>
          <w:ins w:id="266" w:author="Unknown"/>
          <w:rFonts w:ascii="inherit" w:hAnsi="inherit"/>
          <w:color w:val="4D4D4D"/>
        </w:rPr>
      </w:pPr>
      <w:ins w:id="267" w:author="Unknown">
        <w:r>
          <w:rPr>
            <w:rFonts w:ascii="inherit" w:hAnsi="inherit"/>
            <w:color w:val="4D4D4D"/>
          </w:rPr>
          <w:t>Data Streaming Applications</w:t>
        </w:r>
      </w:ins>
    </w:p>
    <w:p w:rsidR="009B46D8" w:rsidRDefault="009B46D8" w:rsidP="009B46D8">
      <w:pPr>
        <w:numPr>
          <w:ilvl w:val="0"/>
          <w:numId w:val="16"/>
        </w:numPr>
        <w:shd w:val="clear" w:color="auto" w:fill="FFFFFF"/>
        <w:spacing w:after="0" w:line="240" w:lineRule="auto"/>
        <w:ind w:left="456"/>
        <w:textAlignment w:val="baseline"/>
        <w:rPr>
          <w:ins w:id="268" w:author="Unknown"/>
          <w:rFonts w:ascii="inherit" w:hAnsi="inherit"/>
          <w:color w:val="4D4D4D"/>
        </w:rPr>
      </w:pPr>
      <w:ins w:id="269" w:author="Unknown">
        <w:r>
          <w:rPr>
            <w:rFonts w:ascii="inherit" w:hAnsi="inherit"/>
            <w:color w:val="4D4D4D"/>
          </w:rPr>
          <w:t>Data Intensive Real-time Applications (DIRT)</w:t>
        </w:r>
      </w:ins>
    </w:p>
    <w:p w:rsidR="009B46D8" w:rsidRDefault="009B46D8" w:rsidP="009B46D8">
      <w:pPr>
        <w:numPr>
          <w:ilvl w:val="0"/>
          <w:numId w:val="16"/>
        </w:numPr>
        <w:shd w:val="clear" w:color="auto" w:fill="FFFFFF"/>
        <w:spacing w:after="0" w:line="240" w:lineRule="auto"/>
        <w:ind w:left="456"/>
        <w:textAlignment w:val="baseline"/>
        <w:rPr>
          <w:ins w:id="270" w:author="Unknown"/>
          <w:rFonts w:ascii="inherit" w:hAnsi="inherit"/>
          <w:color w:val="4D4D4D"/>
        </w:rPr>
      </w:pPr>
      <w:ins w:id="271" w:author="Unknown">
        <w:r>
          <w:rPr>
            <w:rFonts w:ascii="inherit" w:hAnsi="inherit"/>
            <w:color w:val="4D4D4D"/>
          </w:rPr>
          <w:t>JSON APIs based Applications</w:t>
        </w:r>
      </w:ins>
    </w:p>
    <w:p w:rsidR="009B46D8" w:rsidRDefault="009B46D8" w:rsidP="009B46D8">
      <w:pPr>
        <w:numPr>
          <w:ilvl w:val="0"/>
          <w:numId w:val="16"/>
        </w:numPr>
        <w:shd w:val="clear" w:color="auto" w:fill="FFFFFF"/>
        <w:spacing w:after="0" w:line="240" w:lineRule="auto"/>
        <w:ind w:left="456"/>
        <w:textAlignment w:val="baseline"/>
        <w:rPr>
          <w:ins w:id="272" w:author="Unknown"/>
          <w:rFonts w:ascii="inherit" w:hAnsi="inherit"/>
          <w:color w:val="4D4D4D"/>
        </w:rPr>
      </w:pPr>
      <w:ins w:id="273" w:author="Unknown">
        <w:r>
          <w:rPr>
            <w:rFonts w:ascii="inherit" w:hAnsi="inherit"/>
            <w:color w:val="4D4D4D"/>
          </w:rPr>
          <w:t>Single Page Applications</w:t>
        </w:r>
      </w:ins>
    </w:p>
    <w:p w:rsidR="009B46D8" w:rsidRDefault="009B46D8" w:rsidP="009B46D8">
      <w:pPr>
        <w:pStyle w:val="NormalWeb"/>
        <w:shd w:val="clear" w:color="auto" w:fill="FFFFFF"/>
        <w:spacing w:before="0" w:beforeAutospacing="0" w:after="375" w:afterAutospacing="0"/>
        <w:textAlignment w:val="baseline"/>
        <w:rPr>
          <w:ins w:id="274" w:author="Unknown"/>
          <w:rFonts w:ascii="inherit" w:hAnsi="inherit"/>
          <w:color w:val="4D4D4D"/>
        </w:rPr>
      </w:pPr>
      <w:ins w:id="275" w:author="Unknown">
        <w:r>
          <w:rPr>
            <w:rFonts w:ascii="inherit" w:hAnsi="inherit"/>
            <w:color w:val="4D4D4D"/>
          </w:rPr>
          <w:t>At the same time, it’s not suitable for heavy applications involving more of CPU usage.</w:t>
        </w:r>
      </w:ins>
    </w:p>
    <w:p w:rsidR="009B46D8" w:rsidRDefault="009B46D8" w:rsidP="009B46D8">
      <w:pPr>
        <w:pStyle w:val="NormalWeb"/>
        <w:shd w:val="clear" w:color="auto" w:fill="FFFFFF"/>
        <w:spacing w:before="0" w:beforeAutospacing="0" w:after="375" w:afterAutospacing="0"/>
        <w:textAlignment w:val="baseline"/>
        <w:rPr>
          <w:ins w:id="276" w:author="Unknown"/>
          <w:rFonts w:ascii="inherit" w:hAnsi="inherit"/>
          <w:color w:val="4D4D4D"/>
        </w:rPr>
      </w:pPr>
      <w:ins w:id="277" w:author="Unknown">
        <w:r>
          <w:rPr>
            <w:rFonts w:ascii="inherit" w:hAnsi="inherit"/>
            <w:color w:val="4D4D4D"/>
          </w:rPr>
          <w:t> </w:t>
        </w:r>
      </w:ins>
    </w:p>
    <w:p w:rsidR="009B46D8" w:rsidRDefault="009B46D8" w:rsidP="009B46D8">
      <w:pPr>
        <w:pStyle w:val="Heading3"/>
        <w:shd w:val="clear" w:color="auto" w:fill="FFFFFF"/>
        <w:spacing w:before="0" w:beforeAutospacing="0" w:after="225" w:afterAutospacing="0"/>
        <w:textAlignment w:val="baseline"/>
        <w:rPr>
          <w:ins w:id="278" w:author="Unknown"/>
          <w:rFonts w:ascii="Helvetica" w:hAnsi="Helvetica"/>
          <w:b w:val="0"/>
          <w:bCs w:val="0"/>
          <w:color w:val="444444"/>
          <w:sz w:val="32"/>
          <w:szCs w:val="32"/>
        </w:rPr>
      </w:pPr>
      <w:proofErr w:type="gramStart"/>
      <w:ins w:id="279" w:author="Unknown">
        <w:r>
          <w:rPr>
            <w:rFonts w:ascii="Helvetica" w:hAnsi="Helvetica"/>
            <w:b w:val="0"/>
            <w:bCs w:val="0"/>
            <w:color w:val="444444"/>
            <w:sz w:val="32"/>
            <w:szCs w:val="32"/>
          </w:rPr>
          <w:t>Q-2.</w:t>
        </w:r>
        <w:proofErr w:type="gramEnd"/>
        <w:r>
          <w:rPr>
            <w:rFonts w:ascii="Helvetica" w:hAnsi="Helvetica"/>
            <w:b w:val="0"/>
            <w:bCs w:val="0"/>
            <w:color w:val="444444"/>
            <w:sz w:val="32"/>
            <w:szCs w:val="32"/>
          </w:rPr>
          <w:t xml:space="preserve"> What Are The Key Features Of Node.Js?</w:t>
        </w:r>
      </w:ins>
    </w:p>
    <w:p w:rsidR="009B46D8" w:rsidRDefault="009B46D8" w:rsidP="009B46D8">
      <w:pPr>
        <w:pStyle w:val="NormalWeb"/>
        <w:shd w:val="clear" w:color="auto" w:fill="FFFFFF"/>
        <w:spacing w:before="0" w:beforeAutospacing="0" w:after="0" w:afterAutospacing="0"/>
        <w:textAlignment w:val="baseline"/>
        <w:rPr>
          <w:ins w:id="280" w:author="Unknown"/>
          <w:rFonts w:ascii="inherit" w:hAnsi="inherit"/>
          <w:color w:val="4D4D4D"/>
        </w:rPr>
      </w:pPr>
      <w:ins w:id="281" w:author="Unknown">
        <w:r>
          <w:rPr>
            <w:rStyle w:val="Strong"/>
            <w:rFonts w:ascii="inherit" w:hAnsi="inherit"/>
            <w:color w:val="4D4D4D"/>
            <w:bdr w:val="none" w:sz="0" w:space="0" w:color="auto" w:frame="1"/>
          </w:rPr>
          <w:t>Answer.</w:t>
        </w:r>
      </w:ins>
    </w:p>
    <w:p w:rsidR="009B46D8" w:rsidRDefault="009B46D8" w:rsidP="009B46D8">
      <w:pPr>
        <w:pStyle w:val="NormalWeb"/>
        <w:shd w:val="clear" w:color="auto" w:fill="FFFFFF"/>
        <w:spacing w:before="0" w:beforeAutospacing="0" w:after="375" w:afterAutospacing="0"/>
        <w:textAlignment w:val="baseline"/>
        <w:rPr>
          <w:ins w:id="282" w:author="Unknown"/>
          <w:rFonts w:ascii="inherit" w:hAnsi="inherit"/>
          <w:color w:val="4D4D4D"/>
        </w:rPr>
      </w:pPr>
      <w:ins w:id="283" w:author="Unknown">
        <w:r>
          <w:rPr>
            <w:rFonts w:ascii="inherit" w:hAnsi="inherit"/>
            <w:color w:val="4D4D4D"/>
          </w:rPr>
          <w:t>Let’s look at some of the key features of Node.js.</w:t>
        </w:r>
      </w:ins>
    </w:p>
    <w:p w:rsidR="009B46D8" w:rsidRDefault="009B46D8" w:rsidP="009B46D8">
      <w:pPr>
        <w:numPr>
          <w:ilvl w:val="0"/>
          <w:numId w:val="17"/>
        </w:numPr>
        <w:shd w:val="clear" w:color="auto" w:fill="FFFFFF"/>
        <w:spacing w:after="0" w:line="240" w:lineRule="auto"/>
        <w:ind w:left="456"/>
        <w:textAlignment w:val="baseline"/>
        <w:rPr>
          <w:ins w:id="284" w:author="Unknown"/>
          <w:rFonts w:ascii="inherit" w:hAnsi="inherit"/>
          <w:color w:val="4D4D4D"/>
        </w:rPr>
      </w:pPr>
      <w:ins w:id="285" w:author="Unknown">
        <w:r>
          <w:rPr>
            <w:rStyle w:val="Strong"/>
            <w:rFonts w:ascii="inherit" w:hAnsi="inherit"/>
            <w:color w:val="4D4D4D"/>
            <w:bdr w:val="none" w:sz="0" w:space="0" w:color="auto" w:frame="1"/>
          </w:rPr>
          <w:t>Asynchronous event driven IO helps concurrent request handling –</w:t>
        </w:r>
        <w:r>
          <w:rPr>
            <w:rFonts w:ascii="inherit" w:hAnsi="inherit"/>
            <w:color w:val="4D4D4D"/>
          </w:rPr>
          <w:t> All APIs of Node.js are asynchronous. This feature means that if a Node receives a request for some Input/Output operation, it will execute that operation in the background and continue with the processing of other requests. Thus it will not wait for the response from the previous requests.</w:t>
        </w:r>
      </w:ins>
    </w:p>
    <w:p w:rsidR="009B46D8" w:rsidRDefault="009B46D8" w:rsidP="009B46D8">
      <w:pPr>
        <w:numPr>
          <w:ilvl w:val="0"/>
          <w:numId w:val="17"/>
        </w:numPr>
        <w:shd w:val="clear" w:color="auto" w:fill="FFFFFF"/>
        <w:spacing w:after="0" w:line="240" w:lineRule="auto"/>
        <w:ind w:left="456"/>
        <w:textAlignment w:val="baseline"/>
        <w:rPr>
          <w:ins w:id="286" w:author="Unknown"/>
          <w:rFonts w:ascii="inherit" w:hAnsi="inherit"/>
          <w:color w:val="4D4D4D"/>
        </w:rPr>
      </w:pPr>
      <w:ins w:id="287" w:author="Unknown">
        <w:r>
          <w:rPr>
            <w:rStyle w:val="Strong"/>
            <w:rFonts w:ascii="inherit" w:hAnsi="inherit"/>
            <w:color w:val="4D4D4D"/>
            <w:bdr w:val="none" w:sz="0" w:space="0" w:color="auto" w:frame="1"/>
          </w:rPr>
          <w:t>Fast in Code execution –</w:t>
        </w:r>
        <w:r>
          <w:rPr>
            <w:rFonts w:ascii="inherit" w:hAnsi="inherit"/>
            <w:color w:val="4D4D4D"/>
          </w:rPr>
          <w:t> Node.js uses the V8 JavaScript Runtime engine, the one which is used by Google Chrome. Node has a wrapper over the JavaScript engine which makes the runtime engine much faster and hence processing of requests within Node.js also become faster.</w:t>
        </w:r>
      </w:ins>
    </w:p>
    <w:p w:rsidR="009B46D8" w:rsidRDefault="009B46D8" w:rsidP="009B46D8">
      <w:pPr>
        <w:numPr>
          <w:ilvl w:val="0"/>
          <w:numId w:val="17"/>
        </w:numPr>
        <w:shd w:val="clear" w:color="auto" w:fill="FFFFFF"/>
        <w:spacing w:after="0" w:line="240" w:lineRule="auto"/>
        <w:ind w:left="456"/>
        <w:textAlignment w:val="baseline"/>
        <w:rPr>
          <w:ins w:id="288" w:author="Unknown"/>
          <w:rFonts w:ascii="inherit" w:hAnsi="inherit"/>
          <w:color w:val="4D4D4D"/>
        </w:rPr>
      </w:pPr>
      <w:ins w:id="289" w:author="Unknown">
        <w:r>
          <w:rPr>
            <w:rStyle w:val="Strong"/>
            <w:rFonts w:ascii="inherit" w:hAnsi="inherit"/>
            <w:color w:val="4D4D4D"/>
            <w:bdr w:val="none" w:sz="0" w:space="0" w:color="auto" w:frame="1"/>
          </w:rPr>
          <w:t>Single Threaded but Highly Scalable –</w:t>
        </w:r>
        <w:r>
          <w:rPr>
            <w:rFonts w:ascii="inherit" w:hAnsi="inherit"/>
            <w:color w:val="4D4D4D"/>
          </w:rPr>
          <w:t> Node.js uses a single thread model for event looping. The response from these events may or may not reach the server immediately. However, this does not block other operations. Thus making Node.js highly scalable. Traditional servers create limited threads to handle requests while Node.js creates a single thread that provides service to much larger numbers of such requests.</w:t>
        </w:r>
      </w:ins>
    </w:p>
    <w:p w:rsidR="009B46D8" w:rsidRDefault="009B46D8" w:rsidP="009B46D8">
      <w:pPr>
        <w:numPr>
          <w:ilvl w:val="0"/>
          <w:numId w:val="17"/>
        </w:numPr>
        <w:shd w:val="clear" w:color="auto" w:fill="FFFFFF"/>
        <w:spacing w:after="0" w:line="240" w:lineRule="auto"/>
        <w:ind w:left="456"/>
        <w:textAlignment w:val="baseline"/>
        <w:rPr>
          <w:ins w:id="290" w:author="Unknown"/>
          <w:rFonts w:ascii="inherit" w:hAnsi="inherit"/>
          <w:color w:val="4D4D4D"/>
        </w:rPr>
      </w:pPr>
      <w:ins w:id="291" w:author="Unknown">
        <w:r>
          <w:rPr>
            <w:rStyle w:val="Strong"/>
            <w:rFonts w:ascii="inherit" w:hAnsi="inherit"/>
            <w:color w:val="4D4D4D"/>
            <w:bdr w:val="none" w:sz="0" w:space="0" w:color="auto" w:frame="1"/>
          </w:rPr>
          <w:t>Node.js library uses JavaScript –</w:t>
        </w:r>
        <w:r>
          <w:rPr>
            <w:rFonts w:ascii="inherit" w:hAnsi="inherit"/>
            <w:color w:val="4D4D4D"/>
          </w:rPr>
          <w:t> This is another important aspect of Node.js from the developer’s point of view. The majority of developers are already well-versed in JavaScript. Hence, development in Node.js becomes easier for a developer who knows JavaScript.</w:t>
        </w:r>
      </w:ins>
    </w:p>
    <w:p w:rsidR="009B46D8" w:rsidRDefault="009B46D8" w:rsidP="009B46D8">
      <w:pPr>
        <w:numPr>
          <w:ilvl w:val="0"/>
          <w:numId w:val="17"/>
        </w:numPr>
        <w:shd w:val="clear" w:color="auto" w:fill="FFFFFF"/>
        <w:spacing w:after="0" w:line="240" w:lineRule="auto"/>
        <w:ind w:left="456"/>
        <w:textAlignment w:val="baseline"/>
        <w:rPr>
          <w:ins w:id="292" w:author="Unknown"/>
          <w:rFonts w:ascii="inherit" w:hAnsi="inherit"/>
          <w:color w:val="4D4D4D"/>
        </w:rPr>
      </w:pPr>
      <w:ins w:id="293" w:author="Unknown">
        <w:r>
          <w:rPr>
            <w:rStyle w:val="Strong"/>
            <w:rFonts w:ascii="inherit" w:hAnsi="inherit"/>
            <w:color w:val="4D4D4D"/>
            <w:bdr w:val="none" w:sz="0" w:space="0" w:color="auto" w:frame="1"/>
          </w:rPr>
          <w:t>There is an Active and vibrant community for the Node.js framework –</w:t>
        </w:r>
        <w:r>
          <w:rPr>
            <w:rFonts w:ascii="inherit" w:hAnsi="inherit"/>
            <w:color w:val="4D4D4D"/>
          </w:rPr>
          <w:t> The active community always keeps the framework updated with the latest trends in the web development.</w:t>
        </w:r>
      </w:ins>
    </w:p>
    <w:p w:rsidR="009B46D8" w:rsidRDefault="009B46D8" w:rsidP="009B46D8">
      <w:pPr>
        <w:numPr>
          <w:ilvl w:val="0"/>
          <w:numId w:val="17"/>
        </w:numPr>
        <w:shd w:val="clear" w:color="auto" w:fill="FFFFFF"/>
        <w:spacing w:after="0" w:line="240" w:lineRule="auto"/>
        <w:ind w:left="456"/>
        <w:textAlignment w:val="baseline"/>
        <w:rPr>
          <w:ins w:id="294" w:author="Unknown"/>
          <w:rFonts w:ascii="inherit" w:hAnsi="inherit"/>
          <w:color w:val="4D4D4D"/>
        </w:rPr>
      </w:pPr>
      <w:ins w:id="295" w:author="Unknown">
        <w:r>
          <w:rPr>
            <w:rStyle w:val="Strong"/>
            <w:rFonts w:ascii="inherit" w:hAnsi="inherit"/>
            <w:color w:val="4D4D4D"/>
            <w:bdr w:val="none" w:sz="0" w:space="0" w:color="auto" w:frame="1"/>
          </w:rPr>
          <w:t>No Buffering –</w:t>
        </w:r>
        <w:r>
          <w:rPr>
            <w:rFonts w:ascii="inherit" w:hAnsi="inherit"/>
            <w:color w:val="4D4D4D"/>
          </w:rPr>
          <w:t> Node.js applications never buffer any data. They simply output the data in chunks.</w:t>
        </w:r>
      </w:ins>
    </w:p>
    <w:p w:rsidR="009B46D8" w:rsidRDefault="009B46D8" w:rsidP="009B46D8">
      <w:pPr>
        <w:pStyle w:val="NormalWeb"/>
        <w:shd w:val="clear" w:color="auto" w:fill="FFFFFF"/>
        <w:spacing w:before="0" w:beforeAutospacing="0" w:after="375" w:afterAutospacing="0"/>
        <w:textAlignment w:val="baseline"/>
        <w:rPr>
          <w:ins w:id="296" w:author="Unknown"/>
          <w:rFonts w:ascii="inherit" w:hAnsi="inherit"/>
          <w:color w:val="4D4D4D"/>
        </w:rPr>
      </w:pPr>
      <w:ins w:id="297" w:author="Unknown">
        <w:r>
          <w:rPr>
            <w:rFonts w:ascii="inherit" w:hAnsi="inherit"/>
            <w:color w:val="4D4D4D"/>
          </w:rPr>
          <w:t> </w:t>
        </w:r>
      </w:ins>
    </w:p>
    <w:p w:rsidR="009B46D8" w:rsidRDefault="009B46D8" w:rsidP="009B46D8">
      <w:pPr>
        <w:pStyle w:val="Heading3"/>
        <w:shd w:val="clear" w:color="auto" w:fill="FFFFFF"/>
        <w:spacing w:before="0" w:beforeAutospacing="0" w:after="225" w:afterAutospacing="0"/>
        <w:textAlignment w:val="baseline"/>
        <w:rPr>
          <w:ins w:id="298" w:author="Unknown"/>
          <w:rFonts w:ascii="Helvetica" w:hAnsi="Helvetica"/>
          <w:b w:val="0"/>
          <w:bCs w:val="0"/>
          <w:color w:val="444444"/>
          <w:sz w:val="32"/>
          <w:szCs w:val="32"/>
        </w:rPr>
      </w:pPr>
      <w:proofErr w:type="gramStart"/>
      <w:ins w:id="299" w:author="Unknown">
        <w:r>
          <w:rPr>
            <w:rFonts w:ascii="Helvetica" w:hAnsi="Helvetica"/>
            <w:b w:val="0"/>
            <w:bCs w:val="0"/>
            <w:color w:val="444444"/>
            <w:sz w:val="32"/>
            <w:szCs w:val="32"/>
          </w:rPr>
          <w:t>Q-3.</w:t>
        </w:r>
        <w:proofErr w:type="gramEnd"/>
        <w:r>
          <w:rPr>
            <w:rFonts w:ascii="Helvetica" w:hAnsi="Helvetica"/>
            <w:b w:val="0"/>
            <w:bCs w:val="0"/>
            <w:color w:val="444444"/>
            <w:sz w:val="32"/>
            <w:szCs w:val="32"/>
          </w:rPr>
          <w:t xml:space="preserve"> Explain How Do We Decide, When To Use Node.Js And When Not To Use It?</w:t>
        </w:r>
      </w:ins>
    </w:p>
    <w:p w:rsidR="009B46D8" w:rsidRDefault="009B46D8" w:rsidP="009B46D8">
      <w:pPr>
        <w:pStyle w:val="NormalWeb"/>
        <w:shd w:val="clear" w:color="auto" w:fill="FFFFFF"/>
        <w:spacing w:before="0" w:beforeAutospacing="0" w:after="0" w:afterAutospacing="0"/>
        <w:textAlignment w:val="baseline"/>
        <w:rPr>
          <w:ins w:id="300" w:author="Unknown"/>
          <w:rFonts w:ascii="inherit" w:hAnsi="inherit"/>
          <w:color w:val="4D4D4D"/>
        </w:rPr>
      </w:pPr>
      <w:ins w:id="301" w:author="Unknown">
        <w:r>
          <w:rPr>
            <w:rStyle w:val="Strong"/>
            <w:rFonts w:ascii="inherit" w:hAnsi="inherit"/>
            <w:color w:val="4D4D4D"/>
            <w:bdr w:val="none" w:sz="0" w:space="0" w:color="auto" w:frame="1"/>
          </w:rPr>
          <w:t>Answer.</w:t>
        </w:r>
      </w:ins>
    </w:p>
    <w:p w:rsidR="009B46D8" w:rsidRDefault="009B46D8" w:rsidP="009B46D8">
      <w:pPr>
        <w:pStyle w:val="Heading4"/>
        <w:shd w:val="clear" w:color="auto" w:fill="FFFFFF"/>
        <w:spacing w:before="0" w:after="225"/>
        <w:textAlignment w:val="baseline"/>
        <w:rPr>
          <w:ins w:id="302" w:author="Unknown"/>
          <w:rFonts w:ascii="Helvetica" w:hAnsi="Helvetica"/>
          <w:b w:val="0"/>
          <w:bCs w:val="0"/>
          <w:color w:val="444444"/>
          <w:sz w:val="29"/>
          <w:szCs w:val="29"/>
        </w:rPr>
      </w:pPr>
      <w:ins w:id="303" w:author="Unknown">
        <w:r>
          <w:rPr>
            <w:rFonts w:ascii="Helvetica" w:hAnsi="Helvetica"/>
            <w:b w:val="0"/>
            <w:bCs w:val="0"/>
            <w:color w:val="444444"/>
            <w:sz w:val="29"/>
            <w:szCs w:val="29"/>
          </w:rPr>
          <w:t>When Should We Use Node.Js?</w:t>
        </w:r>
      </w:ins>
    </w:p>
    <w:p w:rsidR="009B46D8" w:rsidRDefault="009B46D8" w:rsidP="009B46D8">
      <w:pPr>
        <w:pStyle w:val="NormalWeb"/>
        <w:shd w:val="clear" w:color="auto" w:fill="FFFFFF"/>
        <w:spacing w:before="0" w:beforeAutospacing="0" w:after="375" w:afterAutospacing="0"/>
        <w:textAlignment w:val="baseline"/>
        <w:rPr>
          <w:ins w:id="304" w:author="Unknown"/>
          <w:rFonts w:ascii="inherit" w:hAnsi="inherit"/>
          <w:color w:val="4D4D4D"/>
        </w:rPr>
      </w:pPr>
      <w:ins w:id="305" w:author="Unknown">
        <w:r>
          <w:rPr>
            <w:rFonts w:ascii="inherit" w:hAnsi="inherit"/>
            <w:color w:val="4D4D4D"/>
          </w:rPr>
          <w:t>It’s ideal to use Node.js for developing streaming or event-based real-time applications that require less CPU usage such as.</w:t>
        </w:r>
      </w:ins>
    </w:p>
    <w:p w:rsidR="009B46D8" w:rsidRDefault="009B46D8" w:rsidP="009B46D8">
      <w:pPr>
        <w:numPr>
          <w:ilvl w:val="0"/>
          <w:numId w:val="18"/>
        </w:numPr>
        <w:shd w:val="clear" w:color="auto" w:fill="FFFFFF"/>
        <w:spacing w:after="0" w:line="240" w:lineRule="auto"/>
        <w:ind w:left="456"/>
        <w:textAlignment w:val="baseline"/>
        <w:rPr>
          <w:ins w:id="306" w:author="Unknown"/>
          <w:rFonts w:ascii="inherit" w:hAnsi="inherit"/>
          <w:color w:val="4D4D4D"/>
        </w:rPr>
      </w:pPr>
      <w:ins w:id="307" w:author="Unknown">
        <w:r>
          <w:rPr>
            <w:rFonts w:ascii="inherit" w:hAnsi="inherit"/>
            <w:color w:val="4D4D4D"/>
          </w:rPr>
          <w:lastRenderedPageBreak/>
          <w:t>Chat applications.</w:t>
        </w:r>
      </w:ins>
    </w:p>
    <w:p w:rsidR="009B46D8" w:rsidRDefault="009B46D8" w:rsidP="009B46D8">
      <w:pPr>
        <w:numPr>
          <w:ilvl w:val="0"/>
          <w:numId w:val="18"/>
        </w:numPr>
        <w:shd w:val="clear" w:color="auto" w:fill="FFFFFF"/>
        <w:spacing w:after="0" w:line="240" w:lineRule="auto"/>
        <w:ind w:left="456"/>
        <w:textAlignment w:val="baseline"/>
        <w:rPr>
          <w:ins w:id="308" w:author="Unknown"/>
          <w:rFonts w:ascii="inherit" w:hAnsi="inherit"/>
          <w:color w:val="4D4D4D"/>
        </w:rPr>
      </w:pPr>
      <w:ins w:id="309" w:author="Unknown">
        <w:r>
          <w:rPr>
            <w:rFonts w:ascii="inherit" w:hAnsi="inherit"/>
            <w:color w:val="4D4D4D"/>
          </w:rPr>
          <w:t>Game servers.</w:t>
        </w:r>
      </w:ins>
    </w:p>
    <w:p w:rsidR="009B46D8" w:rsidRDefault="009B46D8" w:rsidP="009B46D8">
      <w:pPr>
        <w:pStyle w:val="NormalWeb"/>
        <w:shd w:val="clear" w:color="auto" w:fill="FFFFFF"/>
        <w:spacing w:before="0" w:beforeAutospacing="0" w:after="375" w:afterAutospacing="0"/>
        <w:textAlignment w:val="baseline"/>
        <w:rPr>
          <w:ins w:id="310" w:author="Unknown"/>
          <w:rFonts w:ascii="inherit" w:hAnsi="inherit"/>
          <w:color w:val="4D4D4D"/>
        </w:rPr>
      </w:pPr>
      <w:ins w:id="311" w:author="Unknown">
        <w:r>
          <w:rPr>
            <w:rFonts w:ascii="inherit" w:hAnsi="inherit"/>
            <w:color w:val="4D4D4D"/>
          </w:rPr>
          <w:t xml:space="preserve">Node.js is good for fast and high-performance </w:t>
        </w:r>
        <w:proofErr w:type="gramStart"/>
        <w:r>
          <w:rPr>
            <w:rFonts w:ascii="inherit" w:hAnsi="inherit"/>
            <w:color w:val="4D4D4D"/>
          </w:rPr>
          <w:t>servers, that</w:t>
        </w:r>
        <w:proofErr w:type="gramEnd"/>
        <w:r>
          <w:rPr>
            <w:rFonts w:ascii="inherit" w:hAnsi="inherit"/>
            <w:color w:val="4D4D4D"/>
          </w:rPr>
          <w:t xml:space="preserve"> face the need to handle thousands of user requests simultaneously.</w:t>
        </w:r>
      </w:ins>
    </w:p>
    <w:p w:rsidR="009B46D8" w:rsidRDefault="009B46D8" w:rsidP="009B46D8">
      <w:pPr>
        <w:pStyle w:val="Heading4"/>
        <w:shd w:val="clear" w:color="auto" w:fill="FFFFFF"/>
        <w:spacing w:before="0" w:after="225"/>
        <w:textAlignment w:val="baseline"/>
        <w:rPr>
          <w:ins w:id="312" w:author="Unknown"/>
          <w:rFonts w:ascii="Helvetica" w:hAnsi="Helvetica"/>
          <w:b w:val="0"/>
          <w:bCs w:val="0"/>
          <w:color w:val="444444"/>
          <w:sz w:val="29"/>
          <w:szCs w:val="29"/>
        </w:rPr>
      </w:pPr>
      <w:ins w:id="313" w:author="Unknown">
        <w:r>
          <w:rPr>
            <w:rFonts w:ascii="Helvetica" w:hAnsi="Helvetica"/>
            <w:b w:val="0"/>
            <w:bCs w:val="0"/>
            <w:color w:val="444444"/>
            <w:sz w:val="29"/>
            <w:szCs w:val="29"/>
          </w:rPr>
          <w:t xml:space="preserve">Good </w:t>
        </w:r>
        <w:proofErr w:type="gramStart"/>
        <w:r>
          <w:rPr>
            <w:rFonts w:ascii="Helvetica" w:hAnsi="Helvetica"/>
            <w:b w:val="0"/>
            <w:bCs w:val="0"/>
            <w:color w:val="444444"/>
            <w:sz w:val="29"/>
            <w:szCs w:val="29"/>
          </w:rPr>
          <w:t>For</w:t>
        </w:r>
        <w:proofErr w:type="gramEnd"/>
        <w:r>
          <w:rPr>
            <w:rFonts w:ascii="Helvetica" w:hAnsi="Helvetica"/>
            <w:b w:val="0"/>
            <w:bCs w:val="0"/>
            <w:color w:val="444444"/>
            <w:sz w:val="29"/>
            <w:szCs w:val="29"/>
          </w:rPr>
          <w:t xml:space="preserve"> A Collaborative Environment.</w:t>
        </w:r>
      </w:ins>
    </w:p>
    <w:p w:rsidR="009B46D8" w:rsidRDefault="009B46D8" w:rsidP="009B46D8">
      <w:pPr>
        <w:pStyle w:val="NormalWeb"/>
        <w:shd w:val="clear" w:color="auto" w:fill="FFFFFF"/>
        <w:spacing w:before="0" w:beforeAutospacing="0" w:after="375" w:afterAutospacing="0"/>
        <w:textAlignment w:val="baseline"/>
        <w:rPr>
          <w:ins w:id="314" w:author="Unknown"/>
          <w:rFonts w:ascii="inherit" w:hAnsi="inherit"/>
          <w:color w:val="4D4D4D"/>
        </w:rPr>
      </w:pPr>
      <w:ins w:id="315" w:author="Unknown">
        <w:r>
          <w:rPr>
            <w:rFonts w:ascii="inherit" w:hAnsi="inherit"/>
            <w:color w:val="4D4D4D"/>
          </w:rPr>
          <w:t xml:space="preserve">It is suitable for environments where multiple people work together. For example, they post their </w:t>
        </w:r>
        <w:proofErr w:type="gramStart"/>
        <w:r>
          <w:rPr>
            <w:rFonts w:ascii="inherit" w:hAnsi="inherit"/>
            <w:color w:val="4D4D4D"/>
          </w:rPr>
          <w:t>documents,</w:t>
        </w:r>
        <w:proofErr w:type="gramEnd"/>
        <w:r>
          <w:rPr>
            <w:rFonts w:ascii="inherit" w:hAnsi="inherit"/>
            <w:color w:val="4D4D4D"/>
          </w:rPr>
          <w:t xml:space="preserve"> modify them by doing check-out and check-in of these documents.</w:t>
        </w:r>
      </w:ins>
    </w:p>
    <w:p w:rsidR="009B46D8" w:rsidRDefault="009B46D8" w:rsidP="009B46D8">
      <w:pPr>
        <w:pStyle w:val="NormalWeb"/>
        <w:shd w:val="clear" w:color="auto" w:fill="FFFFFF"/>
        <w:spacing w:before="0" w:beforeAutospacing="0" w:after="375" w:afterAutospacing="0"/>
        <w:textAlignment w:val="baseline"/>
        <w:rPr>
          <w:ins w:id="316" w:author="Unknown"/>
          <w:rFonts w:ascii="inherit" w:hAnsi="inherit"/>
          <w:color w:val="4D4D4D"/>
        </w:rPr>
      </w:pPr>
      <w:ins w:id="317" w:author="Unknown">
        <w:r>
          <w:rPr>
            <w:rFonts w:ascii="inherit" w:hAnsi="inherit"/>
            <w:color w:val="4D4D4D"/>
          </w:rPr>
          <w:t>Node.js supports such situations by creating an event loop for every change made to the document. The “Event loop” feature of Node.js enables it to handle multiple events simultaneously without getting blocked.</w:t>
        </w:r>
      </w:ins>
    </w:p>
    <w:p w:rsidR="009B46D8" w:rsidRDefault="009B46D8" w:rsidP="009B46D8">
      <w:pPr>
        <w:pStyle w:val="Heading4"/>
        <w:shd w:val="clear" w:color="auto" w:fill="FFFFFF"/>
        <w:spacing w:before="0" w:after="225"/>
        <w:textAlignment w:val="baseline"/>
        <w:rPr>
          <w:ins w:id="318" w:author="Unknown"/>
          <w:rFonts w:ascii="Helvetica" w:hAnsi="Helvetica"/>
          <w:b w:val="0"/>
          <w:bCs w:val="0"/>
          <w:color w:val="444444"/>
          <w:sz w:val="29"/>
          <w:szCs w:val="29"/>
        </w:rPr>
      </w:pPr>
      <w:proofErr w:type="gramStart"/>
      <w:ins w:id="319" w:author="Unknown">
        <w:r>
          <w:rPr>
            <w:rFonts w:ascii="Helvetica" w:hAnsi="Helvetica"/>
            <w:b w:val="0"/>
            <w:bCs w:val="0"/>
            <w:color w:val="444444"/>
            <w:sz w:val="29"/>
            <w:szCs w:val="29"/>
          </w:rPr>
          <w:t>Advertisement Servers.</w:t>
        </w:r>
        <w:proofErr w:type="gramEnd"/>
      </w:ins>
    </w:p>
    <w:p w:rsidR="009B46D8" w:rsidRDefault="009B46D8" w:rsidP="009B46D8">
      <w:pPr>
        <w:pStyle w:val="NormalWeb"/>
        <w:shd w:val="clear" w:color="auto" w:fill="FFFFFF"/>
        <w:spacing w:before="0" w:beforeAutospacing="0" w:after="375" w:afterAutospacing="0"/>
        <w:textAlignment w:val="baseline"/>
        <w:rPr>
          <w:ins w:id="320" w:author="Unknown"/>
          <w:rFonts w:ascii="inherit" w:hAnsi="inherit"/>
          <w:color w:val="4D4D4D"/>
        </w:rPr>
      </w:pPr>
      <w:ins w:id="321" w:author="Unknown">
        <w:r>
          <w:rPr>
            <w:rFonts w:ascii="inherit" w:hAnsi="inherit"/>
            <w:color w:val="4D4D4D"/>
          </w:rPr>
          <w:t>Here again, we have servers that handle thousands of request for downloading advertisements from a central host. And Node.js is an ideal solution to handle such tasks.</w:t>
        </w:r>
      </w:ins>
    </w:p>
    <w:p w:rsidR="009B46D8" w:rsidRDefault="009B46D8" w:rsidP="009B46D8">
      <w:pPr>
        <w:pStyle w:val="Heading4"/>
        <w:shd w:val="clear" w:color="auto" w:fill="FFFFFF"/>
        <w:spacing w:before="0" w:after="225"/>
        <w:textAlignment w:val="baseline"/>
        <w:rPr>
          <w:ins w:id="322" w:author="Unknown"/>
          <w:rFonts w:ascii="Helvetica" w:hAnsi="Helvetica"/>
          <w:b w:val="0"/>
          <w:bCs w:val="0"/>
          <w:color w:val="444444"/>
          <w:sz w:val="29"/>
          <w:szCs w:val="29"/>
        </w:rPr>
      </w:pPr>
      <w:proofErr w:type="gramStart"/>
      <w:ins w:id="323" w:author="Unknown">
        <w:r>
          <w:rPr>
            <w:rFonts w:ascii="Helvetica" w:hAnsi="Helvetica"/>
            <w:b w:val="0"/>
            <w:bCs w:val="0"/>
            <w:color w:val="444444"/>
            <w:sz w:val="29"/>
            <w:szCs w:val="29"/>
          </w:rPr>
          <w:t>Streaming Servers.</w:t>
        </w:r>
        <w:proofErr w:type="gramEnd"/>
      </w:ins>
    </w:p>
    <w:p w:rsidR="009B46D8" w:rsidRDefault="009B46D8" w:rsidP="009B46D8">
      <w:pPr>
        <w:pStyle w:val="NormalWeb"/>
        <w:shd w:val="clear" w:color="auto" w:fill="FFFFFF"/>
        <w:spacing w:before="0" w:beforeAutospacing="0" w:after="375" w:afterAutospacing="0"/>
        <w:textAlignment w:val="baseline"/>
        <w:rPr>
          <w:ins w:id="324" w:author="Unknown"/>
          <w:rFonts w:ascii="inherit" w:hAnsi="inherit"/>
          <w:color w:val="4D4D4D"/>
        </w:rPr>
      </w:pPr>
      <w:ins w:id="325" w:author="Unknown">
        <w:r>
          <w:rPr>
            <w:rFonts w:ascii="inherit" w:hAnsi="inherit"/>
            <w:color w:val="4D4D4D"/>
          </w:rPr>
          <w:t xml:space="preserve">Another ideal scenario to use Node.js is for multimedia streaming servers where </w:t>
        </w:r>
        <w:proofErr w:type="gramStart"/>
        <w:r>
          <w:rPr>
            <w:rFonts w:ascii="inherit" w:hAnsi="inherit"/>
            <w:color w:val="4D4D4D"/>
          </w:rPr>
          <w:t>clients</w:t>
        </w:r>
        <w:proofErr w:type="gramEnd"/>
        <w:r>
          <w:rPr>
            <w:rFonts w:ascii="inherit" w:hAnsi="inherit"/>
            <w:color w:val="4D4D4D"/>
          </w:rPr>
          <w:t xml:space="preserve"> fire request’s towards the server to download different multimedia contents from it.</w:t>
        </w:r>
      </w:ins>
    </w:p>
    <w:p w:rsidR="009B46D8" w:rsidRDefault="009B46D8" w:rsidP="009B46D8">
      <w:pPr>
        <w:pStyle w:val="NormalWeb"/>
        <w:shd w:val="clear" w:color="auto" w:fill="FFFFFF"/>
        <w:spacing w:before="0" w:beforeAutospacing="0" w:after="375" w:afterAutospacing="0"/>
        <w:textAlignment w:val="baseline"/>
        <w:rPr>
          <w:ins w:id="326" w:author="Unknown"/>
          <w:rFonts w:ascii="inherit" w:hAnsi="inherit"/>
          <w:color w:val="4D4D4D"/>
        </w:rPr>
      </w:pPr>
      <w:ins w:id="327" w:author="Unknown">
        <w:r>
          <w:rPr>
            <w:rFonts w:ascii="inherit" w:hAnsi="inherit"/>
            <w:color w:val="4D4D4D"/>
          </w:rPr>
          <w:t>To summarize, it’s good to use Node.js, when you need high levels of concurrency but less amount of dedicated CPU time.</w:t>
        </w:r>
      </w:ins>
    </w:p>
    <w:p w:rsidR="009B46D8" w:rsidRDefault="009B46D8" w:rsidP="009B46D8">
      <w:pPr>
        <w:pStyle w:val="NormalWeb"/>
        <w:shd w:val="clear" w:color="auto" w:fill="FFFFFF"/>
        <w:spacing w:before="0" w:beforeAutospacing="0" w:after="375" w:afterAutospacing="0"/>
        <w:textAlignment w:val="baseline"/>
        <w:rPr>
          <w:ins w:id="328" w:author="Unknown"/>
          <w:rFonts w:ascii="inherit" w:hAnsi="inherit"/>
          <w:color w:val="4D4D4D"/>
        </w:rPr>
      </w:pPr>
      <w:ins w:id="329" w:author="Unknown">
        <w:r>
          <w:rPr>
            <w:rFonts w:ascii="inherit" w:hAnsi="inherit"/>
            <w:color w:val="4D4D4D"/>
          </w:rPr>
          <w:t xml:space="preserve">Last but not the least, since Node.js uses JavaScript internally, so it fits best for building client-side applications that also </w:t>
        </w:r>
        <w:proofErr w:type="gramStart"/>
        <w:r>
          <w:rPr>
            <w:rFonts w:ascii="inherit" w:hAnsi="inherit"/>
            <w:color w:val="4D4D4D"/>
          </w:rPr>
          <w:t>use</w:t>
        </w:r>
        <w:proofErr w:type="gramEnd"/>
        <w:r>
          <w:rPr>
            <w:rFonts w:ascii="inherit" w:hAnsi="inherit"/>
            <w:color w:val="4D4D4D"/>
          </w:rPr>
          <w:t xml:space="preserve"> JavaScript.</w:t>
        </w:r>
      </w:ins>
    </w:p>
    <w:p w:rsidR="009B46D8" w:rsidRDefault="009B46D8" w:rsidP="009B46D8">
      <w:pPr>
        <w:pStyle w:val="Heading4"/>
        <w:shd w:val="clear" w:color="auto" w:fill="FFFFFF"/>
        <w:spacing w:before="0" w:after="225"/>
        <w:textAlignment w:val="baseline"/>
        <w:rPr>
          <w:ins w:id="330" w:author="Unknown"/>
          <w:rFonts w:ascii="Helvetica" w:hAnsi="Helvetica"/>
          <w:b w:val="0"/>
          <w:bCs w:val="0"/>
          <w:color w:val="444444"/>
          <w:sz w:val="29"/>
          <w:szCs w:val="29"/>
        </w:rPr>
      </w:pPr>
      <w:ins w:id="331" w:author="Unknown">
        <w:r>
          <w:rPr>
            <w:rFonts w:ascii="Helvetica" w:hAnsi="Helvetica"/>
            <w:b w:val="0"/>
            <w:bCs w:val="0"/>
            <w:color w:val="444444"/>
            <w:sz w:val="29"/>
            <w:szCs w:val="29"/>
          </w:rPr>
          <w:t>When To Not Use Node.Js?</w:t>
        </w:r>
      </w:ins>
    </w:p>
    <w:p w:rsidR="009B46D8" w:rsidRDefault="009B46D8" w:rsidP="009B46D8">
      <w:pPr>
        <w:pStyle w:val="NormalWeb"/>
        <w:shd w:val="clear" w:color="auto" w:fill="FFFFFF"/>
        <w:spacing w:before="0" w:beforeAutospacing="0" w:after="375" w:afterAutospacing="0"/>
        <w:textAlignment w:val="baseline"/>
        <w:rPr>
          <w:ins w:id="332" w:author="Unknown"/>
          <w:rFonts w:ascii="inherit" w:hAnsi="inherit"/>
          <w:color w:val="4D4D4D"/>
        </w:rPr>
      </w:pPr>
      <w:ins w:id="333" w:author="Unknown">
        <w:r>
          <w:rPr>
            <w:rFonts w:ascii="inherit" w:hAnsi="inherit"/>
            <w:color w:val="4D4D4D"/>
          </w:rPr>
          <w:t>However, we can use Node.js for a variety of applications. But it is a single threaded framework, so we should not use it for cases where the application requires long processing time. If the server is doing some calculation, it won’t be able to process any other requests. Hence, Node.js is best when processing needs less dedicated CPU time.</w:t>
        </w:r>
      </w:ins>
    </w:p>
    <w:p w:rsidR="009B46D8" w:rsidRDefault="009B46D8" w:rsidP="009B46D8">
      <w:pPr>
        <w:pStyle w:val="NormalWeb"/>
        <w:shd w:val="clear" w:color="auto" w:fill="FFFFFF"/>
        <w:spacing w:before="0" w:beforeAutospacing="0" w:after="375" w:afterAutospacing="0"/>
        <w:textAlignment w:val="baseline"/>
        <w:rPr>
          <w:ins w:id="334" w:author="Unknown"/>
          <w:rFonts w:ascii="inherit" w:hAnsi="inherit"/>
          <w:color w:val="4D4D4D"/>
        </w:rPr>
      </w:pPr>
      <w:ins w:id="335" w:author="Unknown">
        <w:r>
          <w:rPr>
            <w:rFonts w:ascii="inherit" w:hAnsi="inherit"/>
            <w:color w:val="4D4D4D"/>
          </w:rPr>
          <w:t> </w:t>
        </w:r>
      </w:ins>
    </w:p>
    <w:p w:rsidR="009B46D8" w:rsidRDefault="009B46D8" w:rsidP="009B46D8">
      <w:pPr>
        <w:pStyle w:val="Heading3"/>
        <w:shd w:val="clear" w:color="auto" w:fill="FFFFFF"/>
        <w:spacing w:before="0" w:beforeAutospacing="0" w:after="225" w:afterAutospacing="0"/>
        <w:textAlignment w:val="baseline"/>
        <w:rPr>
          <w:ins w:id="336" w:author="Unknown"/>
          <w:rFonts w:ascii="Helvetica" w:hAnsi="Helvetica"/>
          <w:b w:val="0"/>
          <w:bCs w:val="0"/>
          <w:color w:val="444444"/>
          <w:sz w:val="32"/>
          <w:szCs w:val="32"/>
        </w:rPr>
      </w:pPr>
      <w:proofErr w:type="gramStart"/>
      <w:ins w:id="337" w:author="Unknown">
        <w:r>
          <w:rPr>
            <w:rFonts w:ascii="Helvetica" w:hAnsi="Helvetica"/>
            <w:b w:val="0"/>
            <w:bCs w:val="0"/>
            <w:color w:val="444444"/>
            <w:sz w:val="32"/>
            <w:szCs w:val="32"/>
          </w:rPr>
          <w:t>Q-4.</w:t>
        </w:r>
        <w:proofErr w:type="gramEnd"/>
        <w:r>
          <w:rPr>
            <w:rFonts w:ascii="Helvetica" w:hAnsi="Helvetica"/>
            <w:b w:val="0"/>
            <w:bCs w:val="0"/>
            <w:color w:val="444444"/>
            <w:sz w:val="32"/>
            <w:szCs w:val="32"/>
          </w:rPr>
          <w:t xml:space="preserve"> What IDEs Can You Use For Node.Js Development?</w:t>
        </w:r>
      </w:ins>
    </w:p>
    <w:p w:rsidR="009B46D8" w:rsidRDefault="009B46D8" w:rsidP="009B46D8">
      <w:pPr>
        <w:pStyle w:val="NormalWeb"/>
        <w:shd w:val="clear" w:color="auto" w:fill="FFFFFF"/>
        <w:spacing w:before="0" w:beforeAutospacing="0" w:after="0" w:afterAutospacing="0"/>
        <w:textAlignment w:val="baseline"/>
        <w:rPr>
          <w:ins w:id="338" w:author="Unknown"/>
          <w:rFonts w:ascii="inherit" w:hAnsi="inherit"/>
          <w:color w:val="4D4D4D"/>
        </w:rPr>
      </w:pPr>
      <w:ins w:id="339" w:author="Unknown">
        <w:r>
          <w:rPr>
            <w:rStyle w:val="Strong"/>
            <w:rFonts w:ascii="inherit" w:hAnsi="inherit"/>
            <w:color w:val="4D4D4D"/>
            <w:bdr w:val="none" w:sz="0" w:space="0" w:color="auto" w:frame="1"/>
          </w:rPr>
          <w:t>Answer.</w:t>
        </w:r>
      </w:ins>
    </w:p>
    <w:p w:rsidR="009B46D8" w:rsidRDefault="009B46D8" w:rsidP="009B46D8">
      <w:pPr>
        <w:pStyle w:val="NormalWeb"/>
        <w:shd w:val="clear" w:color="auto" w:fill="FFFFFF"/>
        <w:spacing w:before="0" w:beforeAutospacing="0" w:after="375" w:afterAutospacing="0"/>
        <w:textAlignment w:val="baseline"/>
        <w:rPr>
          <w:ins w:id="340" w:author="Unknown"/>
          <w:rFonts w:ascii="inherit" w:hAnsi="inherit"/>
          <w:color w:val="4D4D4D"/>
        </w:rPr>
      </w:pPr>
      <w:ins w:id="341" w:author="Unknown">
        <w:r>
          <w:rPr>
            <w:rFonts w:ascii="inherit" w:hAnsi="inherit"/>
            <w:color w:val="4D4D4D"/>
          </w:rPr>
          <w:lastRenderedPageBreak/>
          <w:t>Here is the list of most commonly used IDEs for developing node.js applications.</w:t>
        </w:r>
      </w:ins>
    </w:p>
    <w:p w:rsidR="009B46D8" w:rsidRDefault="009B46D8" w:rsidP="009B46D8">
      <w:pPr>
        <w:pStyle w:val="Heading4"/>
        <w:shd w:val="clear" w:color="auto" w:fill="FFFFFF"/>
        <w:spacing w:before="0" w:after="225"/>
        <w:textAlignment w:val="baseline"/>
        <w:rPr>
          <w:ins w:id="342" w:author="Unknown"/>
          <w:rFonts w:ascii="Helvetica" w:hAnsi="Helvetica"/>
          <w:b w:val="0"/>
          <w:bCs w:val="0"/>
          <w:color w:val="444444"/>
          <w:sz w:val="29"/>
          <w:szCs w:val="29"/>
        </w:rPr>
      </w:pPr>
      <w:ins w:id="343" w:author="Unknown">
        <w:r>
          <w:rPr>
            <w:rFonts w:ascii="Helvetica" w:hAnsi="Helvetica"/>
            <w:b w:val="0"/>
            <w:bCs w:val="0"/>
            <w:color w:val="444444"/>
            <w:sz w:val="29"/>
            <w:szCs w:val="29"/>
          </w:rPr>
          <w:t>Cloud9.</w:t>
        </w:r>
      </w:ins>
    </w:p>
    <w:p w:rsidR="009B46D8" w:rsidRDefault="009B46D8" w:rsidP="009B46D8">
      <w:pPr>
        <w:pStyle w:val="NormalWeb"/>
        <w:shd w:val="clear" w:color="auto" w:fill="FFFFFF"/>
        <w:spacing w:before="0" w:beforeAutospacing="0" w:after="375" w:afterAutospacing="0"/>
        <w:textAlignment w:val="baseline"/>
        <w:rPr>
          <w:ins w:id="344" w:author="Unknown"/>
          <w:rFonts w:ascii="inherit" w:hAnsi="inherit"/>
          <w:color w:val="4D4D4D"/>
        </w:rPr>
      </w:pPr>
      <w:ins w:id="345" w:author="Unknown">
        <w:r>
          <w:rPr>
            <w:rFonts w:ascii="inherit" w:hAnsi="inherit"/>
            <w:color w:val="4D4D4D"/>
          </w:rPr>
          <w:t>It is a free, cloud-based IDE that supports, application development, using popular programming languages like Node.js, PHP, C++, Meteor and more. It provides a powerful online code editor that enables a developer to write, run and debug the app code.</w:t>
        </w:r>
      </w:ins>
    </w:p>
    <w:p w:rsidR="009B46D8" w:rsidRDefault="009B46D8" w:rsidP="009B46D8">
      <w:pPr>
        <w:pStyle w:val="Heading4"/>
        <w:shd w:val="clear" w:color="auto" w:fill="FFFFFF"/>
        <w:spacing w:before="0" w:after="225"/>
        <w:textAlignment w:val="baseline"/>
        <w:rPr>
          <w:ins w:id="346" w:author="Unknown"/>
          <w:rFonts w:ascii="Helvetica" w:hAnsi="Helvetica"/>
          <w:b w:val="0"/>
          <w:bCs w:val="0"/>
          <w:color w:val="444444"/>
          <w:sz w:val="29"/>
          <w:szCs w:val="29"/>
        </w:rPr>
      </w:pPr>
      <w:ins w:id="347" w:author="Unknown">
        <w:r>
          <w:rPr>
            <w:rFonts w:ascii="Helvetica" w:hAnsi="Helvetica"/>
            <w:b w:val="0"/>
            <w:bCs w:val="0"/>
            <w:color w:val="444444"/>
            <w:sz w:val="29"/>
            <w:szCs w:val="29"/>
          </w:rPr>
          <w:t>JetBrains WebStorm.</w:t>
        </w:r>
      </w:ins>
    </w:p>
    <w:p w:rsidR="009B46D8" w:rsidRDefault="009B46D8" w:rsidP="009B46D8">
      <w:pPr>
        <w:pStyle w:val="NormalWeb"/>
        <w:shd w:val="clear" w:color="auto" w:fill="FFFFFF"/>
        <w:spacing w:before="0" w:beforeAutospacing="0" w:after="375" w:afterAutospacing="0"/>
        <w:textAlignment w:val="baseline"/>
        <w:rPr>
          <w:ins w:id="348" w:author="Unknown"/>
          <w:rFonts w:ascii="inherit" w:hAnsi="inherit"/>
          <w:color w:val="4D4D4D"/>
        </w:rPr>
      </w:pPr>
      <w:ins w:id="349" w:author="Unknown">
        <w:r>
          <w:rPr>
            <w:rFonts w:ascii="inherit" w:hAnsi="inherit"/>
            <w:color w:val="4D4D4D"/>
          </w:rPr>
          <w:t>WebStorm is a lightweight yet powerful JavaScript IDE, perfectly equipped for doing client-side and server-side development using Node.js. The IDE provides features like intelligent code completion, navigation, automated and safe refactorings. Additionally, we can use the debugger, VCS, terminal and other tools present in the IDE.</w:t>
        </w:r>
      </w:ins>
    </w:p>
    <w:p w:rsidR="009B46D8" w:rsidRDefault="009B46D8" w:rsidP="009B46D8">
      <w:pPr>
        <w:pStyle w:val="Heading4"/>
        <w:shd w:val="clear" w:color="auto" w:fill="FFFFFF"/>
        <w:spacing w:before="0" w:after="225"/>
        <w:textAlignment w:val="baseline"/>
        <w:rPr>
          <w:ins w:id="350" w:author="Unknown"/>
          <w:rFonts w:ascii="Helvetica" w:hAnsi="Helvetica"/>
          <w:b w:val="0"/>
          <w:bCs w:val="0"/>
          <w:color w:val="444444"/>
          <w:sz w:val="29"/>
          <w:szCs w:val="29"/>
        </w:rPr>
      </w:pPr>
      <w:ins w:id="351" w:author="Unknown">
        <w:r>
          <w:rPr>
            <w:rFonts w:ascii="Helvetica" w:hAnsi="Helvetica"/>
            <w:b w:val="0"/>
            <w:bCs w:val="0"/>
            <w:color w:val="444444"/>
            <w:sz w:val="29"/>
            <w:szCs w:val="29"/>
          </w:rPr>
          <w:t>JetBrains InteliJ IDEA.</w:t>
        </w:r>
      </w:ins>
    </w:p>
    <w:p w:rsidR="009B46D8" w:rsidRDefault="009B46D8" w:rsidP="009B46D8">
      <w:pPr>
        <w:pStyle w:val="NormalWeb"/>
        <w:shd w:val="clear" w:color="auto" w:fill="FFFFFF"/>
        <w:spacing w:before="0" w:beforeAutospacing="0" w:after="375" w:afterAutospacing="0"/>
        <w:textAlignment w:val="baseline"/>
        <w:rPr>
          <w:ins w:id="352" w:author="Unknown"/>
          <w:rFonts w:ascii="inherit" w:hAnsi="inherit"/>
          <w:color w:val="4D4D4D"/>
        </w:rPr>
      </w:pPr>
      <w:ins w:id="353" w:author="Unknown">
        <w:r>
          <w:rPr>
            <w:rFonts w:ascii="inherit" w:hAnsi="inherit"/>
            <w:color w:val="4D4D4D"/>
          </w:rPr>
          <w:t xml:space="preserve">It is a robust IDE that supports web application development using mainstream technologies like Node.js, Angular.js, JavaScript, HTML5 and more. To enable the IDE that can do Node.js development we have to install a Node.js plugin. It provides features, including syntax highlighting, code assistance, code completion and more. We can even run and debug Node.js apps and see the results right in the IDE. </w:t>
        </w:r>
        <w:proofErr w:type="gramStart"/>
        <w:r>
          <w:rPr>
            <w:rFonts w:ascii="inherit" w:hAnsi="inherit"/>
            <w:color w:val="4D4D4D"/>
          </w:rPr>
          <w:t>It’s</w:t>
        </w:r>
        <w:proofErr w:type="gramEnd"/>
        <w:r>
          <w:rPr>
            <w:rFonts w:ascii="inherit" w:hAnsi="inherit"/>
            <w:color w:val="4D4D4D"/>
          </w:rPr>
          <w:t xml:space="preserve"> JavaScript debugger offers conditional breakpoints, expression evaluation, and other features.</w:t>
        </w:r>
      </w:ins>
    </w:p>
    <w:p w:rsidR="009B46D8" w:rsidRDefault="009B46D8" w:rsidP="009B46D8">
      <w:pPr>
        <w:pStyle w:val="Heading4"/>
        <w:shd w:val="clear" w:color="auto" w:fill="FFFFFF"/>
        <w:spacing w:before="0" w:after="225"/>
        <w:textAlignment w:val="baseline"/>
        <w:rPr>
          <w:ins w:id="354" w:author="Unknown"/>
          <w:rFonts w:ascii="Helvetica" w:hAnsi="Helvetica"/>
          <w:b w:val="0"/>
          <w:bCs w:val="0"/>
          <w:color w:val="444444"/>
          <w:sz w:val="29"/>
          <w:szCs w:val="29"/>
        </w:rPr>
      </w:pPr>
      <w:ins w:id="355" w:author="Unknown">
        <w:r>
          <w:rPr>
            <w:rFonts w:ascii="Helvetica" w:hAnsi="Helvetica"/>
            <w:b w:val="0"/>
            <w:bCs w:val="0"/>
            <w:color w:val="444444"/>
            <w:sz w:val="29"/>
            <w:szCs w:val="29"/>
          </w:rPr>
          <w:t>Komodo IDE.</w:t>
        </w:r>
      </w:ins>
    </w:p>
    <w:p w:rsidR="009B46D8" w:rsidRDefault="009B46D8" w:rsidP="009B46D8">
      <w:pPr>
        <w:pStyle w:val="NormalWeb"/>
        <w:shd w:val="clear" w:color="auto" w:fill="FFFFFF"/>
        <w:spacing w:before="0" w:beforeAutospacing="0" w:after="375" w:afterAutospacing="0"/>
        <w:textAlignment w:val="baseline"/>
        <w:rPr>
          <w:ins w:id="356" w:author="Unknown"/>
          <w:rFonts w:ascii="inherit" w:hAnsi="inherit"/>
          <w:color w:val="4D4D4D"/>
        </w:rPr>
      </w:pPr>
      <w:ins w:id="357" w:author="Unknown">
        <w:r>
          <w:rPr>
            <w:rFonts w:ascii="inherit" w:hAnsi="inherit"/>
            <w:color w:val="4D4D4D"/>
          </w:rPr>
          <w:t xml:space="preserve">It is a cross-platform IDE that supports development in main programming languages, like Node.js, Ruby, PHP, JavaScript and more. It offers a variety of </w:t>
        </w:r>
        <w:proofErr w:type="gramStart"/>
        <w:r>
          <w:rPr>
            <w:rFonts w:ascii="inherit" w:hAnsi="inherit"/>
            <w:color w:val="4D4D4D"/>
          </w:rPr>
          <w:t>features,</w:t>
        </w:r>
        <w:proofErr w:type="gramEnd"/>
        <w:r>
          <w:rPr>
            <w:rFonts w:ascii="inherit" w:hAnsi="inherit"/>
            <w:color w:val="4D4D4D"/>
          </w:rPr>
          <w:t xml:space="preserve"> including syntax highlighting, keyboard shortcuts, collapsible Pane, workspace, auto indenting, code folding and code preview using built-in browser.</w:t>
        </w:r>
      </w:ins>
    </w:p>
    <w:p w:rsidR="009B46D8" w:rsidRDefault="009B46D8" w:rsidP="009B46D8">
      <w:pPr>
        <w:pStyle w:val="Heading4"/>
        <w:shd w:val="clear" w:color="auto" w:fill="FFFFFF"/>
        <w:spacing w:before="0" w:after="225"/>
        <w:textAlignment w:val="baseline"/>
        <w:rPr>
          <w:ins w:id="358" w:author="Unknown"/>
          <w:rFonts w:ascii="Helvetica" w:hAnsi="Helvetica"/>
          <w:b w:val="0"/>
          <w:bCs w:val="0"/>
          <w:color w:val="444444"/>
          <w:sz w:val="29"/>
          <w:szCs w:val="29"/>
        </w:rPr>
      </w:pPr>
      <w:proofErr w:type="gramStart"/>
      <w:ins w:id="359" w:author="Unknown">
        <w:r>
          <w:rPr>
            <w:rFonts w:ascii="Helvetica" w:hAnsi="Helvetica"/>
            <w:b w:val="0"/>
            <w:bCs w:val="0"/>
            <w:color w:val="444444"/>
            <w:sz w:val="29"/>
            <w:szCs w:val="29"/>
          </w:rPr>
          <w:t>Eclipse.</w:t>
        </w:r>
        <w:proofErr w:type="gramEnd"/>
      </w:ins>
    </w:p>
    <w:p w:rsidR="009B46D8" w:rsidRDefault="009B46D8" w:rsidP="009B46D8">
      <w:pPr>
        <w:pStyle w:val="NormalWeb"/>
        <w:shd w:val="clear" w:color="auto" w:fill="FFFFFF"/>
        <w:spacing w:before="0" w:beforeAutospacing="0" w:after="0" w:afterAutospacing="0"/>
        <w:textAlignment w:val="baseline"/>
        <w:rPr>
          <w:ins w:id="360" w:author="Unknown"/>
          <w:rFonts w:ascii="inherit" w:hAnsi="inherit"/>
          <w:color w:val="4D4D4D"/>
        </w:rPr>
      </w:pPr>
      <w:ins w:id="361" w:author="Unknown">
        <w:r>
          <w:rPr>
            <w:rFonts w:ascii="inherit" w:hAnsi="inherit"/>
            <w:color w:val="4D4D4D"/>
          </w:rPr>
          <w:t>It is a popular cloud-based IDE for web development using Java, PHP, C++ and more. You can easily avail the features of Eclipse IDE using the Node.js plug-in, which is &lt;</w:t>
        </w:r>
        <w:r>
          <w:rPr>
            <w:rStyle w:val="Strong"/>
            <w:rFonts w:ascii="inherit" w:hAnsi="inherit"/>
            <w:color w:val="4D4D4D"/>
            <w:bdr w:val="none" w:sz="0" w:space="0" w:color="auto" w:frame="1"/>
          </w:rPr>
          <w:t>nodeclipse</w:t>
        </w:r>
        <w:r>
          <w:rPr>
            <w:rFonts w:ascii="inherit" w:hAnsi="inherit"/>
            <w:color w:val="4D4D4D"/>
          </w:rPr>
          <w:t>&gt;.</w:t>
        </w:r>
      </w:ins>
    </w:p>
    <w:p w:rsidR="009B46D8" w:rsidRDefault="009B46D8" w:rsidP="009B46D8">
      <w:pPr>
        <w:pStyle w:val="Heading4"/>
        <w:shd w:val="clear" w:color="auto" w:fill="FFFFFF"/>
        <w:spacing w:before="0" w:after="225"/>
        <w:textAlignment w:val="baseline"/>
        <w:rPr>
          <w:ins w:id="362" w:author="Unknown"/>
          <w:rFonts w:ascii="Helvetica" w:hAnsi="Helvetica"/>
          <w:b w:val="0"/>
          <w:bCs w:val="0"/>
          <w:color w:val="444444"/>
          <w:sz w:val="29"/>
          <w:szCs w:val="29"/>
        </w:rPr>
      </w:pPr>
      <w:proofErr w:type="gramStart"/>
      <w:ins w:id="363" w:author="Unknown">
        <w:r>
          <w:rPr>
            <w:rFonts w:ascii="Helvetica" w:hAnsi="Helvetica"/>
            <w:b w:val="0"/>
            <w:bCs w:val="0"/>
            <w:color w:val="444444"/>
            <w:sz w:val="29"/>
            <w:szCs w:val="29"/>
          </w:rPr>
          <w:t>Atom.</w:t>
        </w:r>
        <w:proofErr w:type="gramEnd"/>
      </w:ins>
    </w:p>
    <w:p w:rsidR="009B46D8" w:rsidRDefault="009B46D8" w:rsidP="009B46D8">
      <w:pPr>
        <w:pStyle w:val="NormalWeb"/>
        <w:shd w:val="clear" w:color="auto" w:fill="FFFFFF"/>
        <w:spacing w:before="0" w:beforeAutospacing="0" w:after="375" w:afterAutospacing="0"/>
        <w:textAlignment w:val="baseline"/>
        <w:rPr>
          <w:ins w:id="364" w:author="Unknown"/>
          <w:rFonts w:ascii="inherit" w:hAnsi="inherit"/>
          <w:color w:val="4D4D4D"/>
        </w:rPr>
      </w:pPr>
      <w:ins w:id="365" w:author="Unknown">
        <w:r>
          <w:rPr>
            <w:rFonts w:ascii="inherit" w:hAnsi="inherit"/>
            <w:color w:val="4D4D4D"/>
          </w:rPr>
          <w:t>It is an open source application built with the integration of HTML, JavaScript, CSS, and Node.js. It works on top of Electron framework to develop cross-platform apps using web technologies. Atom comes pre-installed with four UI and eight syntax themes in both dark and light colors. We can also install themes created by the Atom community or create our own if required.</w:t>
        </w:r>
      </w:ins>
    </w:p>
    <w:p w:rsidR="009B46D8" w:rsidRDefault="009B46D8" w:rsidP="009B46D8">
      <w:pPr>
        <w:pStyle w:val="NormalWeb"/>
        <w:shd w:val="clear" w:color="auto" w:fill="FFFFFF"/>
        <w:spacing w:before="0" w:beforeAutospacing="0" w:after="375" w:afterAutospacing="0"/>
        <w:textAlignment w:val="baseline"/>
        <w:rPr>
          <w:ins w:id="366" w:author="Unknown"/>
          <w:rFonts w:ascii="inherit" w:hAnsi="inherit"/>
          <w:color w:val="4D4D4D"/>
        </w:rPr>
      </w:pPr>
      <w:ins w:id="367" w:author="Unknown">
        <w:r>
          <w:rPr>
            <w:rFonts w:ascii="inherit" w:hAnsi="inherit"/>
            <w:color w:val="4D4D4D"/>
          </w:rPr>
          <w:lastRenderedPageBreak/>
          <w:t> </w:t>
        </w:r>
      </w:ins>
    </w:p>
    <w:p w:rsidR="009B46D8" w:rsidRDefault="009B46D8" w:rsidP="009B46D8">
      <w:pPr>
        <w:pStyle w:val="Heading3"/>
        <w:shd w:val="clear" w:color="auto" w:fill="FFFFFF"/>
        <w:spacing w:before="0" w:beforeAutospacing="0" w:after="225" w:afterAutospacing="0"/>
        <w:textAlignment w:val="baseline"/>
        <w:rPr>
          <w:ins w:id="368" w:author="Unknown"/>
          <w:rFonts w:ascii="Helvetica" w:hAnsi="Helvetica"/>
          <w:b w:val="0"/>
          <w:bCs w:val="0"/>
          <w:color w:val="444444"/>
          <w:sz w:val="32"/>
          <w:szCs w:val="32"/>
        </w:rPr>
      </w:pPr>
      <w:proofErr w:type="gramStart"/>
      <w:ins w:id="369" w:author="Unknown">
        <w:r>
          <w:rPr>
            <w:rFonts w:ascii="Helvetica" w:hAnsi="Helvetica"/>
            <w:b w:val="0"/>
            <w:bCs w:val="0"/>
            <w:color w:val="444444"/>
            <w:sz w:val="32"/>
            <w:szCs w:val="32"/>
          </w:rPr>
          <w:t>Q-5.</w:t>
        </w:r>
        <w:proofErr w:type="gramEnd"/>
        <w:r>
          <w:rPr>
            <w:rFonts w:ascii="Helvetica" w:hAnsi="Helvetica"/>
            <w:b w:val="0"/>
            <w:bCs w:val="0"/>
            <w:color w:val="444444"/>
            <w:sz w:val="32"/>
            <w:szCs w:val="32"/>
          </w:rPr>
          <w:t xml:space="preserve"> Explain How Does Node.Js Work?</w:t>
        </w:r>
      </w:ins>
    </w:p>
    <w:p w:rsidR="009B46D8" w:rsidRDefault="009B46D8" w:rsidP="009B46D8">
      <w:pPr>
        <w:pStyle w:val="NormalWeb"/>
        <w:shd w:val="clear" w:color="auto" w:fill="FFFFFF"/>
        <w:spacing w:before="0" w:beforeAutospacing="0" w:after="0" w:afterAutospacing="0"/>
        <w:textAlignment w:val="baseline"/>
        <w:rPr>
          <w:ins w:id="370" w:author="Unknown"/>
          <w:rFonts w:ascii="inherit" w:hAnsi="inherit"/>
          <w:color w:val="4D4D4D"/>
        </w:rPr>
      </w:pPr>
      <w:ins w:id="371" w:author="Unknown">
        <w:r>
          <w:rPr>
            <w:rStyle w:val="Strong"/>
            <w:rFonts w:ascii="inherit" w:hAnsi="inherit"/>
            <w:color w:val="4D4D4D"/>
            <w:bdr w:val="none" w:sz="0" w:space="0" w:color="auto" w:frame="1"/>
          </w:rPr>
          <w:t>Answer.</w:t>
        </w:r>
      </w:ins>
    </w:p>
    <w:p w:rsidR="009B46D8" w:rsidRDefault="009B46D8" w:rsidP="009B46D8">
      <w:pPr>
        <w:pStyle w:val="NormalWeb"/>
        <w:shd w:val="clear" w:color="auto" w:fill="FFFFFF"/>
        <w:spacing w:before="0" w:beforeAutospacing="0" w:after="375" w:afterAutospacing="0"/>
        <w:textAlignment w:val="baseline"/>
        <w:rPr>
          <w:ins w:id="372" w:author="Unknown"/>
          <w:rFonts w:ascii="inherit" w:hAnsi="inherit"/>
          <w:color w:val="4D4D4D"/>
        </w:rPr>
      </w:pPr>
      <w:ins w:id="373" w:author="Unknown">
        <w:r>
          <w:rPr>
            <w:rFonts w:ascii="inherit" w:hAnsi="inherit"/>
            <w:color w:val="4D4D4D"/>
          </w:rPr>
          <w:t>A Node.js application creates a single thread on its invocation. Whenever Node.js receives a request, it first completes its processing before moving on to the next request.</w:t>
        </w:r>
      </w:ins>
    </w:p>
    <w:p w:rsidR="009B46D8" w:rsidRDefault="009B46D8" w:rsidP="009B46D8">
      <w:pPr>
        <w:pStyle w:val="NormalWeb"/>
        <w:shd w:val="clear" w:color="auto" w:fill="FFFFFF"/>
        <w:spacing w:before="0" w:beforeAutospacing="0" w:after="375" w:afterAutospacing="0"/>
        <w:textAlignment w:val="baseline"/>
        <w:rPr>
          <w:ins w:id="374" w:author="Unknown"/>
          <w:rFonts w:ascii="inherit" w:hAnsi="inherit"/>
          <w:color w:val="4D4D4D"/>
        </w:rPr>
      </w:pPr>
      <w:ins w:id="375" w:author="Unknown">
        <w:r>
          <w:rPr>
            <w:rFonts w:ascii="inherit" w:hAnsi="inherit"/>
            <w:color w:val="4D4D4D"/>
          </w:rPr>
          <w:t>Node.js works asynchronously by using the event loop and callback functions, to handle multiple requests coming in parallel. An Event Loop is a functionality which handles and processes all your external events and just converts them to a callback function. It invokes all the event handlers at a proper time. Thus, lots of work is done on the back-end, while processing a single request, so that the new incoming request doesn’t have to wait if the processing is not complete.</w:t>
        </w:r>
      </w:ins>
    </w:p>
    <w:p w:rsidR="009B46D8" w:rsidRDefault="009B46D8" w:rsidP="009B46D8">
      <w:pPr>
        <w:pStyle w:val="NormalWeb"/>
        <w:shd w:val="clear" w:color="auto" w:fill="FFFFFF"/>
        <w:spacing w:before="0" w:beforeAutospacing="0" w:after="375" w:afterAutospacing="0"/>
        <w:textAlignment w:val="baseline"/>
        <w:rPr>
          <w:ins w:id="376" w:author="Unknown"/>
          <w:rFonts w:ascii="inherit" w:hAnsi="inherit"/>
          <w:color w:val="4D4D4D"/>
        </w:rPr>
      </w:pPr>
      <w:ins w:id="377" w:author="Unknown">
        <w:r>
          <w:rPr>
            <w:rFonts w:ascii="inherit" w:hAnsi="inherit"/>
            <w:color w:val="4D4D4D"/>
          </w:rPr>
          <w:t>While processing a request, Node.js attaches a callback function to it and moves it to the back-end. Now, whenever its response is ready, an event is called which triggers the associated callback function to send this response.</w:t>
        </w:r>
      </w:ins>
    </w:p>
    <w:p w:rsidR="009B46D8" w:rsidRDefault="009B46D8" w:rsidP="009B46D8">
      <w:pPr>
        <w:pStyle w:val="Heading4"/>
        <w:shd w:val="clear" w:color="auto" w:fill="FFFFFF"/>
        <w:spacing w:before="0" w:after="225"/>
        <w:textAlignment w:val="baseline"/>
        <w:rPr>
          <w:ins w:id="378" w:author="Unknown"/>
          <w:rFonts w:ascii="Helvetica" w:hAnsi="Helvetica"/>
          <w:b w:val="0"/>
          <w:bCs w:val="0"/>
          <w:color w:val="444444"/>
          <w:sz w:val="29"/>
          <w:szCs w:val="29"/>
        </w:rPr>
      </w:pPr>
      <w:ins w:id="379" w:author="Unknown">
        <w:r>
          <w:rPr>
            <w:rFonts w:ascii="Helvetica" w:hAnsi="Helvetica"/>
            <w:b w:val="0"/>
            <w:bCs w:val="0"/>
            <w:color w:val="444444"/>
            <w:sz w:val="29"/>
            <w:szCs w:val="29"/>
          </w:rPr>
          <w:t>Let’s Take An Example Of A Grocery Delivery.</w:t>
        </w:r>
      </w:ins>
    </w:p>
    <w:p w:rsidR="009B46D8" w:rsidRDefault="009B46D8" w:rsidP="009B46D8">
      <w:pPr>
        <w:pStyle w:val="NormalWeb"/>
        <w:shd w:val="clear" w:color="auto" w:fill="FFFFFF"/>
        <w:spacing w:before="0" w:beforeAutospacing="0" w:after="375" w:afterAutospacing="0"/>
        <w:textAlignment w:val="baseline"/>
        <w:rPr>
          <w:ins w:id="380" w:author="Unknown"/>
          <w:rFonts w:ascii="inherit" w:hAnsi="inherit"/>
          <w:color w:val="4D4D4D"/>
        </w:rPr>
      </w:pPr>
      <w:ins w:id="381" w:author="Unknown">
        <w:r>
          <w:rPr>
            <w:rFonts w:ascii="inherit" w:hAnsi="inherit"/>
            <w:color w:val="4D4D4D"/>
          </w:rPr>
          <w:t>Usually, the delivery boy goes to each and every house to deliver the packet. Node.js works in the same way and processes one request at a time. The problem arises when any one house is not open. The delivery boy can’t stop at one house and wait till it gets opened up. What he will do next, is to call the owner and ask him to call when the house is open. Meanwhile, he is going to other places for delivery. Node.js works in the same way. It doesn’t wait for the processing of the request to complete (house is open). Instead, it attaches a callback function (call from the owner of the house) to it. Whenever the processing of a request completes (the house is open), an event gets called, which triggers the associated callback function to send the response.</w:t>
        </w:r>
      </w:ins>
    </w:p>
    <w:p w:rsidR="009B46D8" w:rsidRDefault="009B46D8" w:rsidP="009B46D8">
      <w:pPr>
        <w:pStyle w:val="NormalWeb"/>
        <w:shd w:val="clear" w:color="auto" w:fill="FFFFFF"/>
        <w:spacing w:before="0" w:beforeAutospacing="0" w:after="375" w:afterAutospacing="0"/>
        <w:textAlignment w:val="baseline"/>
        <w:rPr>
          <w:ins w:id="382" w:author="Unknown"/>
          <w:rFonts w:ascii="inherit" w:hAnsi="inherit"/>
          <w:color w:val="4D4D4D"/>
        </w:rPr>
      </w:pPr>
      <w:ins w:id="383" w:author="Unknown">
        <w:r>
          <w:rPr>
            <w:rFonts w:ascii="inherit" w:hAnsi="inherit"/>
            <w:color w:val="4D4D4D"/>
          </w:rPr>
          <w:t xml:space="preserve">To summarize, Node.js does not process the requests in parallel. Instead, all the back-end processes like, I/O operations, heavy computation </w:t>
        </w:r>
        <w:proofErr w:type="gramStart"/>
        <w:r>
          <w:rPr>
            <w:rFonts w:ascii="inherit" w:hAnsi="inherit"/>
            <w:color w:val="4D4D4D"/>
          </w:rPr>
          <w:t>tasks, that</w:t>
        </w:r>
        <w:proofErr w:type="gramEnd"/>
        <w:r>
          <w:rPr>
            <w:rFonts w:ascii="inherit" w:hAnsi="inherit"/>
            <w:color w:val="4D4D4D"/>
          </w:rPr>
          <w:t xml:space="preserve"> take a lot of time to execute, run in parallel with other requests.</w:t>
        </w:r>
      </w:ins>
    </w:p>
    <w:p w:rsidR="009B46D8" w:rsidRDefault="009B46D8" w:rsidP="009B46D8">
      <w:pPr>
        <w:pStyle w:val="NormalWeb"/>
        <w:shd w:val="clear" w:color="auto" w:fill="FFFFFF"/>
        <w:spacing w:before="0" w:beforeAutospacing="0" w:after="375" w:afterAutospacing="0"/>
        <w:textAlignment w:val="baseline"/>
        <w:rPr>
          <w:ins w:id="384" w:author="Unknown"/>
          <w:rFonts w:ascii="inherit" w:hAnsi="inherit"/>
          <w:color w:val="4D4D4D"/>
        </w:rPr>
      </w:pPr>
      <w:ins w:id="385" w:author="Unknown">
        <w:r>
          <w:rPr>
            <w:rFonts w:ascii="inherit" w:hAnsi="inherit"/>
            <w:color w:val="4D4D4D"/>
          </w:rPr>
          <w:t> </w:t>
        </w:r>
      </w:ins>
    </w:p>
    <w:p w:rsidR="009B46D8" w:rsidRDefault="009B46D8" w:rsidP="009B46D8">
      <w:pPr>
        <w:pStyle w:val="Heading3"/>
        <w:shd w:val="clear" w:color="auto" w:fill="FFFFFF"/>
        <w:spacing w:before="0" w:beforeAutospacing="0" w:after="225" w:afterAutospacing="0"/>
        <w:textAlignment w:val="baseline"/>
        <w:rPr>
          <w:ins w:id="386" w:author="Unknown"/>
          <w:rFonts w:ascii="Helvetica" w:hAnsi="Helvetica"/>
          <w:b w:val="0"/>
          <w:bCs w:val="0"/>
          <w:color w:val="444444"/>
          <w:sz w:val="32"/>
          <w:szCs w:val="32"/>
        </w:rPr>
      </w:pPr>
      <w:proofErr w:type="gramStart"/>
      <w:ins w:id="387" w:author="Unknown">
        <w:r>
          <w:rPr>
            <w:rFonts w:ascii="Helvetica" w:hAnsi="Helvetica"/>
            <w:b w:val="0"/>
            <w:bCs w:val="0"/>
            <w:color w:val="444444"/>
            <w:sz w:val="32"/>
            <w:szCs w:val="32"/>
          </w:rPr>
          <w:t>Q-6.</w:t>
        </w:r>
        <w:proofErr w:type="gramEnd"/>
        <w:r>
          <w:rPr>
            <w:rFonts w:ascii="Helvetica" w:hAnsi="Helvetica"/>
            <w:b w:val="0"/>
            <w:bCs w:val="0"/>
            <w:color w:val="444444"/>
            <w:sz w:val="32"/>
            <w:szCs w:val="32"/>
          </w:rPr>
          <w:t xml:space="preserve"> Explain REPL In Node.Js?</w:t>
        </w:r>
      </w:ins>
    </w:p>
    <w:p w:rsidR="009B46D8" w:rsidRDefault="009B46D8" w:rsidP="009B46D8">
      <w:pPr>
        <w:pStyle w:val="NormalWeb"/>
        <w:shd w:val="clear" w:color="auto" w:fill="FFFFFF"/>
        <w:spacing w:before="0" w:beforeAutospacing="0" w:after="0" w:afterAutospacing="0"/>
        <w:textAlignment w:val="baseline"/>
        <w:rPr>
          <w:ins w:id="388" w:author="Unknown"/>
          <w:rFonts w:ascii="inherit" w:hAnsi="inherit"/>
          <w:color w:val="4D4D4D"/>
        </w:rPr>
      </w:pPr>
      <w:ins w:id="389" w:author="Unknown">
        <w:r>
          <w:rPr>
            <w:rStyle w:val="Strong"/>
            <w:rFonts w:ascii="inherit" w:hAnsi="inherit"/>
            <w:color w:val="4D4D4D"/>
            <w:bdr w:val="none" w:sz="0" w:space="0" w:color="auto" w:frame="1"/>
          </w:rPr>
          <w:t>Answer.</w:t>
        </w:r>
      </w:ins>
    </w:p>
    <w:p w:rsidR="009B46D8" w:rsidRDefault="009B46D8" w:rsidP="009B46D8">
      <w:pPr>
        <w:pStyle w:val="NormalWeb"/>
        <w:shd w:val="clear" w:color="auto" w:fill="FFFFFF"/>
        <w:spacing w:before="0" w:beforeAutospacing="0" w:after="375" w:afterAutospacing="0"/>
        <w:textAlignment w:val="baseline"/>
        <w:rPr>
          <w:ins w:id="390" w:author="Unknown"/>
          <w:rFonts w:ascii="inherit" w:hAnsi="inherit"/>
          <w:color w:val="4D4D4D"/>
        </w:rPr>
      </w:pPr>
      <w:ins w:id="391" w:author="Unknown">
        <w:r>
          <w:rPr>
            <w:rFonts w:ascii="inherit" w:hAnsi="inherit"/>
            <w:color w:val="4D4D4D"/>
          </w:rPr>
          <w:t>The REPL stands for “Read Eval Print Loop”. It is a simple program that accepts the commands, evaluates them, and finally prints the results. REPL provides an environment similar to that of Unix/Linux shell or a window console, in which we can enter the command and the system, in turn, responds with the output. REPL performs the following tasks.</w:t>
        </w:r>
      </w:ins>
    </w:p>
    <w:p w:rsidR="009B46D8" w:rsidRDefault="009B46D8" w:rsidP="009B46D8">
      <w:pPr>
        <w:numPr>
          <w:ilvl w:val="0"/>
          <w:numId w:val="19"/>
        </w:numPr>
        <w:shd w:val="clear" w:color="auto" w:fill="FFFFFF"/>
        <w:spacing w:after="0" w:line="240" w:lineRule="auto"/>
        <w:ind w:left="456"/>
        <w:textAlignment w:val="baseline"/>
        <w:rPr>
          <w:ins w:id="392" w:author="Unknown"/>
          <w:rFonts w:ascii="inherit" w:hAnsi="inherit"/>
          <w:color w:val="4D4D4D"/>
        </w:rPr>
      </w:pPr>
      <w:ins w:id="393" w:author="Unknown">
        <w:r>
          <w:rPr>
            <w:rStyle w:val="Strong"/>
            <w:rFonts w:ascii="inherit" w:hAnsi="inherit"/>
            <w:color w:val="4D4D4D"/>
            <w:bdr w:val="none" w:sz="0" w:space="0" w:color="auto" w:frame="1"/>
          </w:rPr>
          <w:lastRenderedPageBreak/>
          <w:t>READ</w:t>
        </w:r>
      </w:ins>
    </w:p>
    <w:p w:rsidR="009B46D8" w:rsidRDefault="009B46D8" w:rsidP="009B46D8">
      <w:pPr>
        <w:numPr>
          <w:ilvl w:val="1"/>
          <w:numId w:val="19"/>
        </w:numPr>
        <w:shd w:val="clear" w:color="auto" w:fill="FFFFFF"/>
        <w:spacing w:after="0" w:line="240" w:lineRule="auto"/>
        <w:ind w:left="912"/>
        <w:textAlignment w:val="baseline"/>
        <w:rPr>
          <w:ins w:id="394" w:author="Unknown"/>
          <w:rFonts w:ascii="inherit" w:hAnsi="inherit"/>
          <w:color w:val="4D4D4D"/>
        </w:rPr>
      </w:pPr>
      <w:ins w:id="395" w:author="Unknown">
        <w:r>
          <w:rPr>
            <w:rFonts w:ascii="inherit" w:hAnsi="inherit"/>
            <w:color w:val="4D4D4D"/>
          </w:rPr>
          <w:t>It Reads the input from the user, parses it into JavaScript data structure and then stores it in the memory.</w:t>
        </w:r>
      </w:ins>
    </w:p>
    <w:p w:rsidR="009B46D8" w:rsidRDefault="009B46D8" w:rsidP="009B46D8">
      <w:pPr>
        <w:numPr>
          <w:ilvl w:val="0"/>
          <w:numId w:val="19"/>
        </w:numPr>
        <w:shd w:val="clear" w:color="auto" w:fill="FFFFFF"/>
        <w:spacing w:after="0" w:line="240" w:lineRule="auto"/>
        <w:ind w:left="456"/>
        <w:textAlignment w:val="baseline"/>
        <w:rPr>
          <w:ins w:id="396" w:author="Unknown"/>
          <w:rFonts w:ascii="inherit" w:hAnsi="inherit"/>
          <w:color w:val="4D4D4D"/>
        </w:rPr>
      </w:pPr>
      <w:ins w:id="397" w:author="Unknown">
        <w:r>
          <w:rPr>
            <w:rStyle w:val="Strong"/>
            <w:rFonts w:ascii="inherit" w:hAnsi="inherit"/>
            <w:color w:val="4D4D4D"/>
            <w:bdr w:val="none" w:sz="0" w:space="0" w:color="auto" w:frame="1"/>
          </w:rPr>
          <w:t>EVAL</w:t>
        </w:r>
      </w:ins>
    </w:p>
    <w:p w:rsidR="009B46D8" w:rsidRDefault="009B46D8" w:rsidP="009B46D8">
      <w:pPr>
        <w:numPr>
          <w:ilvl w:val="1"/>
          <w:numId w:val="19"/>
        </w:numPr>
        <w:shd w:val="clear" w:color="auto" w:fill="FFFFFF"/>
        <w:spacing w:after="0" w:line="240" w:lineRule="auto"/>
        <w:ind w:left="912"/>
        <w:textAlignment w:val="baseline"/>
        <w:rPr>
          <w:ins w:id="398" w:author="Unknown"/>
          <w:rFonts w:ascii="inherit" w:hAnsi="inherit"/>
          <w:color w:val="4D4D4D"/>
        </w:rPr>
      </w:pPr>
      <w:ins w:id="399" w:author="Unknown">
        <w:r>
          <w:rPr>
            <w:rFonts w:ascii="inherit" w:hAnsi="inherit"/>
            <w:color w:val="4D4D4D"/>
          </w:rPr>
          <w:t xml:space="preserve">It </w:t>
        </w:r>
        <w:proofErr w:type="gramStart"/>
        <w:r>
          <w:rPr>
            <w:rFonts w:ascii="inherit" w:hAnsi="inherit"/>
            <w:color w:val="4D4D4D"/>
          </w:rPr>
          <w:t>Executes</w:t>
        </w:r>
        <w:proofErr w:type="gramEnd"/>
        <w:r>
          <w:rPr>
            <w:rFonts w:ascii="inherit" w:hAnsi="inherit"/>
            <w:color w:val="4D4D4D"/>
          </w:rPr>
          <w:t xml:space="preserve"> the data structure.</w:t>
        </w:r>
      </w:ins>
    </w:p>
    <w:p w:rsidR="009B46D8" w:rsidRDefault="009B46D8" w:rsidP="009B46D8">
      <w:pPr>
        <w:numPr>
          <w:ilvl w:val="0"/>
          <w:numId w:val="19"/>
        </w:numPr>
        <w:shd w:val="clear" w:color="auto" w:fill="FFFFFF"/>
        <w:spacing w:after="0" w:line="240" w:lineRule="auto"/>
        <w:ind w:left="456"/>
        <w:textAlignment w:val="baseline"/>
        <w:rPr>
          <w:ins w:id="400" w:author="Unknown"/>
          <w:rFonts w:ascii="inherit" w:hAnsi="inherit"/>
          <w:color w:val="4D4D4D"/>
        </w:rPr>
      </w:pPr>
      <w:ins w:id="401" w:author="Unknown">
        <w:r>
          <w:rPr>
            <w:rStyle w:val="Strong"/>
            <w:rFonts w:ascii="inherit" w:hAnsi="inherit"/>
            <w:color w:val="4D4D4D"/>
            <w:bdr w:val="none" w:sz="0" w:space="0" w:color="auto" w:frame="1"/>
          </w:rPr>
          <w:t>PRINT</w:t>
        </w:r>
      </w:ins>
    </w:p>
    <w:p w:rsidR="009B46D8" w:rsidRDefault="009B46D8" w:rsidP="009B46D8">
      <w:pPr>
        <w:numPr>
          <w:ilvl w:val="1"/>
          <w:numId w:val="19"/>
        </w:numPr>
        <w:shd w:val="clear" w:color="auto" w:fill="FFFFFF"/>
        <w:spacing w:after="0" w:line="240" w:lineRule="auto"/>
        <w:ind w:left="912"/>
        <w:textAlignment w:val="baseline"/>
        <w:rPr>
          <w:ins w:id="402" w:author="Unknown"/>
          <w:rFonts w:ascii="inherit" w:hAnsi="inherit"/>
          <w:color w:val="4D4D4D"/>
        </w:rPr>
      </w:pPr>
      <w:ins w:id="403" w:author="Unknown">
        <w:r>
          <w:rPr>
            <w:rFonts w:ascii="inherit" w:hAnsi="inherit"/>
            <w:color w:val="4D4D4D"/>
          </w:rPr>
          <w:t>It Prints the result obtained after evaluating the command.</w:t>
        </w:r>
      </w:ins>
    </w:p>
    <w:p w:rsidR="009B46D8" w:rsidRDefault="009B46D8" w:rsidP="009B46D8">
      <w:pPr>
        <w:numPr>
          <w:ilvl w:val="0"/>
          <w:numId w:val="19"/>
        </w:numPr>
        <w:shd w:val="clear" w:color="auto" w:fill="FFFFFF"/>
        <w:spacing w:after="0" w:line="240" w:lineRule="auto"/>
        <w:ind w:left="456"/>
        <w:textAlignment w:val="baseline"/>
        <w:rPr>
          <w:ins w:id="404" w:author="Unknown"/>
          <w:rFonts w:ascii="inherit" w:hAnsi="inherit"/>
          <w:color w:val="4D4D4D"/>
        </w:rPr>
      </w:pPr>
      <w:ins w:id="405" w:author="Unknown">
        <w:r>
          <w:rPr>
            <w:rStyle w:val="Strong"/>
            <w:rFonts w:ascii="inherit" w:hAnsi="inherit"/>
            <w:color w:val="4D4D4D"/>
            <w:bdr w:val="none" w:sz="0" w:space="0" w:color="auto" w:frame="1"/>
          </w:rPr>
          <w:t>LOOP</w:t>
        </w:r>
      </w:ins>
    </w:p>
    <w:p w:rsidR="009B46D8" w:rsidRDefault="009B46D8" w:rsidP="009B46D8">
      <w:pPr>
        <w:numPr>
          <w:ilvl w:val="1"/>
          <w:numId w:val="19"/>
        </w:numPr>
        <w:shd w:val="clear" w:color="auto" w:fill="FFFFFF"/>
        <w:spacing w:after="0" w:line="240" w:lineRule="auto"/>
        <w:ind w:left="912"/>
        <w:textAlignment w:val="baseline"/>
        <w:rPr>
          <w:ins w:id="406" w:author="Unknown"/>
          <w:rFonts w:ascii="inherit" w:hAnsi="inherit"/>
          <w:color w:val="4D4D4D"/>
        </w:rPr>
      </w:pPr>
      <w:ins w:id="407" w:author="Unknown">
        <w:r>
          <w:rPr>
            <w:rFonts w:ascii="inherit" w:hAnsi="inherit"/>
            <w:color w:val="4D4D4D"/>
          </w:rPr>
          <w:t>It Loops the above command until the user presses Ctrl+C two times.</w:t>
        </w:r>
      </w:ins>
    </w:p>
    <w:p w:rsidR="009B46D8" w:rsidRDefault="009B46D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9B46D8" w:rsidRDefault="009B46D8" w:rsidP="009B46D8">
      <w:pPr>
        <w:pStyle w:val="Heading3"/>
        <w:shd w:val="clear" w:color="auto" w:fill="FFFFFF"/>
        <w:spacing w:before="0" w:beforeAutospacing="0" w:after="225" w:afterAutospacing="0"/>
        <w:textAlignment w:val="baseline"/>
        <w:rPr>
          <w:rFonts w:ascii="Helvetica" w:hAnsi="Helvetica"/>
          <w:b w:val="0"/>
          <w:bCs w:val="0"/>
          <w:color w:val="444444"/>
          <w:sz w:val="32"/>
          <w:szCs w:val="32"/>
        </w:rPr>
      </w:pPr>
      <w:proofErr w:type="gramStart"/>
      <w:r>
        <w:rPr>
          <w:rFonts w:ascii="Helvetica" w:hAnsi="Helvetica"/>
          <w:b w:val="0"/>
          <w:bCs w:val="0"/>
          <w:color w:val="444444"/>
          <w:sz w:val="32"/>
          <w:szCs w:val="32"/>
        </w:rPr>
        <w:t>Q-7.</w:t>
      </w:r>
      <w:proofErr w:type="gramEnd"/>
      <w:r>
        <w:rPr>
          <w:rFonts w:ascii="Helvetica" w:hAnsi="Helvetica"/>
          <w:b w:val="0"/>
          <w:bCs w:val="0"/>
          <w:color w:val="444444"/>
          <w:sz w:val="32"/>
          <w:szCs w:val="32"/>
        </w:rPr>
        <w:t xml:space="preserve"> Is Node.Js Entirely Based On A Single-Thread?</w:t>
      </w:r>
    </w:p>
    <w:p w:rsidR="009B46D8" w:rsidRDefault="009B46D8" w:rsidP="009B46D8">
      <w:pPr>
        <w:pStyle w:val="NormalWeb"/>
        <w:shd w:val="clear" w:color="auto" w:fill="FFFFFF"/>
        <w:spacing w:before="0" w:beforeAutospacing="0" w:after="0" w:afterAutospacing="0"/>
        <w:textAlignment w:val="baseline"/>
        <w:rPr>
          <w:rFonts w:ascii="Helvetica" w:hAnsi="Helvetica"/>
          <w:color w:val="4D4D4D"/>
        </w:rPr>
      </w:pPr>
      <w:r>
        <w:rPr>
          <w:rStyle w:val="Strong"/>
          <w:rFonts w:ascii="inherit" w:hAnsi="inherit"/>
          <w:color w:val="4D4D4D"/>
          <w:bdr w:val="none" w:sz="0" w:space="0" w:color="auto" w:frame="1"/>
        </w:rPr>
        <w:t>Answer.</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Yes, it’s true that Node.js processes all requests on a single thread. But it’s just a part of the theory behind Node.js design. In fact, more than the single thread mechanism, it makes use of events and callbacks to handle a large no. of requests asynchronously.</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Moreover, Node.js has an optimized design which utilizes both JavaScript and C++ to guarantee maximum performance. JavaScript executes at the server-side by Google Chrome v8 engine. And the C++ lib UV library takes care of the non-sequential I/O via background workers.</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To explain it practically, let’s assume there are 100s of requests lined up in Node.js queue. As per design, the main thread of Node.js event loop will receive all of them and forwards to background workers for execution. Once the workers finish processing requests, the registered callbacks get notified on event loop thread to pass the result back to the user.</w:t>
      </w:r>
    </w:p>
    <w:p w:rsidR="009B46D8" w:rsidRDefault="009B46D8" w:rsidP="009B46D8">
      <w:pPr>
        <w:pStyle w:val="Heading3"/>
        <w:shd w:val="clear" w:color="auto" w:fill="FFFFFF"/>
        <w:spacing w:before="0" w:beforeAutospacing="0" w:after="225" w:afterAutospacing="0"/>
        <w:textAlignment w:val="baseline"/>
        <w:rPr>
          <w:rFonts w:ascii="Helvetica" w:hAnsi="Helvetica"/>
          <w:b w:val="0"/>
          <w:bCs w:val="0"/>
          <w:color w:val="444444"/>
          <w:sz w:val="32"/>
          <w:szCs w:val="32"/>
        </w:rPr>
      </w:pPr>
      <w:proofErr w:type="gramStart"/>
      <w:r>
        <w:rPr>
          <w:rFonts w:ascii="Helvetica" w:hAnsi="Helvetica"/>
          <w:b w:val="0"/>
          <w:bCs w:val="0"/>
          <w:color w:val="444444"/>
          <w:sz w:val="32"/>
          <w:szCs w:val="32"/>
        </w:rPr>
        <w:t>Q-10.</w:t>
      </w:r>
      <w:proofErr w:type="gramEnd"/>
      <w:r>
        <w:rPr>
          <w:rFonts w:ascii="Helvetica" w:hAnsi="Helvetica"/>
          <w:b w:val="0"/>
          <w:bCs w:val="0"/>
          <w:color w:val="444444"/>
          <w:sz w:val="32"/>
          <w:szCs w:val="32"/>
        </w:rPr>
        <w:t xml:space="preserve"> What Is Callback In Node.Js?</w:t>
      </w:r>
    </w:p>
    <w:p w:rsidR="009B46D8" w:rsidRDefault="009B46D8" w:rsidP="009B46D8">
      <w:pPr>
        <w:pStyle w:val="NormalWeb"/>
        <w:shd w:val="clear" w:color="auto" w:fill="FFFFFF"/>
        <w:spacing w:before="0" w:beforeAutospacing="0" w:after="0" w:afterAutospacing="0"/>
        <w:textAlignment w:val="baseline"/>
        <w:rPr>
          <w:rFonts w:ascii="Helvetica" w:hAnsi="Helvetica"/>
          <w:color w:val="4D4D4D"/>
        </w:rPr>
      </w:pPr>
      <w:r>
        <w:rPr>
          <w:rStyle w:val="Strong"/>
          <w:rFonts w:ascii="inherit" w:hAnsi="inherit"/>
          <w:color w:val="4D4D4D"/>
          <w:bdr w:val="none" w:sz="0" w:space="0" w:color="auto" w:frame="1"/>
        </w:rPr>
        <w:t>Answer.</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We may call “callback” as an asynchronous equivalent for a function. Node.js makes heavy use of callbacks and triggers it at the completion of a given task. All the APIs of Node.js are written in such a way that they support callbacks.</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 xml:space="preserve">For example, suppose we have a function to read a file, as soon as it starts reading the file, Node.js </w:t>
      </w:r>
      <w:proofErr w:type="gramStart"/>
      <w:r>
        <w:rPr>
          <w:rFonts w:ascii="Helvetica" w:hAnsi="Helvetica"/>
          <w:color w:val="4D4D4D"/>
        </w:rPr>
        <w:t>return</w:t>
      </w:r>
      <w:proofErr w:type="gramEnd"/>
      <w:r>
        <w:rPr>
          <w:rFonts w:ascii="Helvetica" w:hAnsi="Helvetica"/>
          <w:color w:val="4D4D4D"/>
        </w:rPr>
        <w:t xml:space="preserve"> the control immediately to the execution environment so that the next instruction can be executed. Once file read operation is complete, it will call the callback function and pass the contents of the file as its arguments. Hence, there is no blocking or wait, due to File I/O. This functionality makes Node.js as highly </w:t>
      </w:r>
      <w:proofErr w:type="gramStart"/>
      <w:r>
        <w:rPr>
          <w:rFonts w:ascii="Helvetica" w:hAnsi="Helvetica"/>
          <w:color w:val="4D4D4D"/>
        </w:rPr>
        <w:t>scalable,</w:t>
      </w:r>
      <w:proofErr w:type="gramEnd"/>
      <w:r>
        <w:rPr>
          <w:rFonts w:ascii="Helvetica" w:hAnsi="Helvetica"/>
          <w:color w:val="4D4D4D"/>
        </w:rPr>
        <w:t xml:space="preserve"> using it processes a high number of requests without waiting for any function to return the expected result.</w:t>
      </w:r>
    </w:p>
    <w:p w:rsidR="009B46D8" w:rsidRDefault="009B46D8" w:rsidP="009B46D8">
      <w:pPr>
        <w:pStyle w:val="Heading3"/>
        <w:shd w:val="clear" w:color="auto" w:fill="FFFFFF"/>
        <w:spacing w:before="0" w:beforeAutospacing="0" w:after="225" w:afterAutospacing="0"/>
        <w:textAlignment w:val="baseline"/>
        <w:rPr>
          <w:rFonts w:ascii="Helvetica" w:hAnsi="Helvetica"/>
          <w:b w:val="0"/>
          <w:bCs w:val="0"/>
          <w:color w:val="444444"/>
          <w:sz w:val="32"/>
          <w:szCs w:val="32"/>
        </w:rPr>
      </w:pPr>
      <w:proofErr w:type="gramStart"/>
      <w:r>
        <w:rPr>
          <w:rFonts w:ascii="Helvetica" w:hAnsi="Helvetica"/>
          <w:b w:val="0"/>
          <w:bCs w:val="0"/>
          <w:color w:val="444444"/>
          <w:sz w:val="32"/>
          <w:szCs w:val="32"/>
        </w:rPr>
        <w:t>Q-11.</w:t>
      </w:r>
      <w:proofErr w:type="gramEnd"/>
      <w:r>
        <w:rPr>
          <w:rFonts w:ascii="Helvetica" w:hAnsi="Helvetica"/>
          <w:b w:val="0"/>
          <w:bCs w:val="0"/>
          <w:color w:val="444444"/>
          <w:sz w:val="32"/>
          <w:szCs w:val="32"/>
        </w:rPr>
        <w:t xml:space="preserve"> What Is Callback Hell?</w:t>
      </w:r>
    </w:p>
    <w:p w:rsidR="009B46D8" w:rsidRDefault="009B46D8" w:rsidP="009B46D8">
      <w:pPr>
        <w:pStyle w:val="NormalWeb"/>
        <w:shd w:val="clear" w:color="auto" w:fill="FFFFFF"/>
        <w:spacing w:before="0" w:beforeAutospacing="0" w:after="0" w:afterAutospacing="0"/>
        <w:textAlignment w:val="baseline"/>
        <w:rPr>
          <w:rFonts w:ascii="Helvetica" w:hAnsi="Helvetica"/>
          <w:color w:val="4D4D4D"/>
        </w:rPr>
      </w:pPr>
      <w:r>
        <w:rPr>
          <w:rStyle w:val="Strong"/>
          <w:rFonts w:ascii="inherit" w:hAnsi="inherit"/>
          <w:color w:val="4D4D4D"/>
          <w:bdr w:val="none" w:sz="0" w:space="0" w:color="auto" w:frame="1"/>
        </w:rPr>
        <w:lastRenderedPageBreak/>
        <w:t>Answer.</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Initially, you may praise Callback after learning about it. Callback hell is heavily nested callbacks which make the code unreadable and difficult to maintain.</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Let’s see the following code example.</w:t>
      </w:r>
    </w:p>
    <w:p w:rsidR="009B46D8" w:rsidRDefault="009B46D8" w:rsidP="009B46D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gramStart"/>
      <w:r>
        <w:rPr>
          <w:rStyle w:val="pln"/>
          <w:rFonts w:ascii="inherit" w:hAnsi="inherit"/>
          <w:color w:val="000000"/>
          <w:sz w:val="24"/>
          <w:szCs w:val="24"/>
          <w:bdr w:val="none" w:sz="0" w:space="0" w:color="auto" w:frame="1"/>
        </w:rPr>
        <w:t>downloadPhoto</w:t>
      </w:r>
      <w:r>
        <w:rPr>
          <w:rStyle w:val="pun"/>
          <w:rFonts w:ascii="inherit" w:hAnsi="inherit"/>
          <w:color w:val="666600"/>
          <w:sz w:val="24"/>
          <w:szCs w:val="24"/>
          <w:bdr w:val="none" w:sz="0" w:space="0" w:color="auto" w:frame="1"/>
        </w:rPr>
        <w:t>(</w:t>
      </w:r>
      <w:proofErr w:type="gramEnd"/>
      <w:r>
        <w:rPr>
          <w:rStyle w:val="str"/>
          <w:rFonts w:ascii="inherit" w:hAnsi="inherit"/>
          <w:color w:val="008800"/>
          <w:sz w:val="24"/>
          <w:szCs w:val="24"/>
          <w:bdr w:val="none" w:sz="0" w:space="0" w:color="auto" w:frame="1"/>
        </w:rPr>
        <w:t>'http://coolcats.com/cat.gif'</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displayPhoto</w:t>
      </w:r>
      <w:r>
        <w:rPr>
          <w:rStyle w:val="pun"/>
          <w:rFonts w:ascii="inherit" w:hAnsi="inherit"/>
          <w:color w:val="666600"/>
          <w:sz w:val="24"/>
          <w:szCs w:val="24"/>
          <w:bdr w:val="none" w:sz="0" w:space="0" w:color="auto" w:frame="1"/>
        </w:rPr>
        <w:t>)</w:t>
      </w:r>
    </w:p>
    <w:p w:rsidR="009B46D8" w:rsidRDefault="009B46D8" w:rsidP="009B46D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gramStart"/>
      <w:r>
        <w:rPr>
          <w:rStyle w:val="kwd"/>
          <w:rFonts w:ascii="inherit" w:hAnsi="inherit"/>
          <w:color w:val="000088"/>
          <w:sz w:val="24"/>
          <w:szCs w:val="24"/>
          <w:bdr w:val="none" w:sz="0" w:space="0" w:color="auto" w:frame="1"/>
        </w:rPr>
        <w:t>function</w:t>
      </w:r>
      <w:proofErr w:type="gramEnd"/>
      <w:r>
        <w:rPr>
          <w:rStyle w:val="pln"/>
          <w:rFonts w:ascii="inherit" w:hAnsi="inherit"/>
          <w:color w:val="000000"/>
          <w:sz w:val="24"/>
          <w:szCs w:val="24"/>
          <w:bdr w:val="none" w:sz="0" w:space="0" w:color="auto" w:frame="1"/>
        </w:rPr>
        <w:t xml:space="preserve"> displayPhoto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error</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photo</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p>
    <w:p w:rsidR="009B46D8" w:rsidRDefault="009B46D8" w:rsidP="009B46D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gramStart"/>
      <w:r>
        <w:rPr>
          <w:rStyle w:val="kwd"/>
          <w:rFonts w:ascii="inherit" w:hAnsi="inherit"/>
          <w:color w:val="000088"/>
          <w:sz w:val="24"/>
          <w:szCs w:val="24"/>
          <w:bdr w:val="none" w:sz="0" w:space="0" w:color="auto" w:frame="1"/>
        </w:rPr>
        <w:t>if</w:t>
      </w:r>
      <w:proofErr w:type="gramEnd"/>
      <w:r>
        <w:rPr>
          <w:rStyle w:val="pln"/>
          <w:rFonts w:ascii="inherit" w:hAnsi="inherit"/>
          <w:color w:val="000000"/>
          <w:sz w:val="24"/>
          <w:szCs w:val="24"/>
          <w:bdr w:val="none" w:sz="0" w:space="0" w:color="auto" w:frame="1"/>
        </w:rPr>
        <w:t xml:space="preserve"> </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error</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console</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error</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'Download error!'</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error</w:t>
      </w:r>
      <w:r>
        <w:rPr>
          <w:rStyle w:val="pun"/>
          <w:rFonts w:ascii="inherit" w:hAnsi="inherit"/>
          <w:color w:val="666600"/>
          <w:sz w:val="24"/>
          <w:szCs w:val="24"/>
          <w:bdr w:val="none" w:sz="0" w:space="0" w:color="auto" w:frame="1"/>
        </w:rPr>
        <w:t>)</w:t>
      </w:r>
    </w:p>
    <w:p w:rsidR="009B46D8" w:rsidRDefault="009B46D8" w:rsidP="009B46D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proofErr w:type="gramStart"/>
      <w:r>
        <w:rPr>
          <w:rStyle w:val="kwd"/>
          <w:rFonts w:ascii="inherit" w:hAnsi="inherit"/>
          <w:color w:val="000088"/>
          <w:sz w:val="24"/>
          <w:szCs w:val="24"/>
          <w:bdr w:val="none" w:sz="0" w:space="0" w:color="auto" w:frame="1"/>
        </w:rPr>
        <w:t>else</w:t>
      </w:r>
      <w:proofErr w:type="gramEnd"/>
      <w:r>
        <w:rPr>
          <w:rStyle w:val="pln"/>
          <w:rFonts w:ascii="inherit" w:hAnsi="inherit"/>
          <w:color w:val="000000"/>
          <w:sz w:val="24"/>
          <w:szCs w:val="24"/>
          <w:bdr w:val="none" w:sz="0" w:space="0" w:color="auto" w:frame="1"/>
        </w:rPr>
        <w:t xml:space="preserve"> console</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log</w:t>
      </w:r>
      <w:r>
        <w:rPr>
          <w:rStyle w:val="pun"/>
          <w:rFonts w:ascii="inherit" w:hAnsi="inherit"/>
          <w:color w:val="666600"/>
          <w:sz w:val="24"/>
          <w:szCs w:val="24"/>
          <w:bdr w:val="none" w:sz="0" w:space="0" w:color="auto" w:frame="1"/>
        </w:rPr>
        <w:t>(</w:t>
      </w:r>
      <w:r>
        <w:rPr>
          <w:rStyle w:val="str"/>
          <w:rFonts w:ascii="inherit" w:hAnsi="inherit"/>
          <w:color w:val="008800"/>
          <w:sz w:val="24"/>
          <w:szCs w:val="24"/>
          <w:bdr w:val="none" w:sz="0" w:space="0" w:color="auto" w:frame="1"/>
        </w:rPr>
        <w:t>'Download finished'</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 xml:space="preserve"> photo</w:t>
      </w:r>
      <w:r>
        <w:rPr>
          <w:rStyle w:val="pun"/>
          <w:rFonts w:ascii="inherit" w:hAnsi="inherit"/>
          <w:color w:val="666600"/>
          <w:sz w:val="24"/>
          <w:szCs w:val="24"/>
          <w:bdr w:val="none" w:sz="0" w:space="0" w:color="auto" w:frame="1"/>
        </w:rPr>
        <w:t>)</w:t>
      </w:r>
    </w:p>
    <w:p w:rsidR="009B46D8" w:rsidRDefault="009B46D8" w:rsidP="009B46D8">
      <w:pPr>
        <w:pStyle w:val="HTMLPreformatted"/>
        <w:shd w:val="clear" w:color="auto" w:fill="EEEEEE"/>
        <w:spacing w:line="312" w:lineRule="atLeast"/>
        <w:textAlignment w:val="baseline"/>
        <w:rPr>
          <w:rStyle w:val="pln"/>
          <w:rFonts w:ascii="inherit" w:hAnsi="inherit"/>
          <w:color w:val="000000"/>
          <w:sz w:val="24"/>
          <w:szCs w:val="24"/>
          <w:bdr w:val="none" w:sz="0" w:space="0" w:color="auto" w:frame="1"/>
        </w:rPr>
      </w:pPr>
      <w:r>
        <w:rPr>
          <w:rStyle w:val="pun"/>
          <w:rFonts w:ascii="inherit" w:hAnsi="inherit"/>
          <w:color w:val="666600"/>
          <w:sz w:val="24"/>
          <w:szCs w:val="24"/>
          <w:bdr w:val="none" w:sz="0" w:space="0" w:color="auto" w:frame="1"/>
        </w:rPr>
        <w:t>}</w:t>
      </w:r>
    </w:p>
    <w:p w:rsidR="009B46D8" w:rsidRDefault="009B46D8" w:rsidP="009B46D8">
      <w:pPr>
        <w:pStyle w:val="HTMLPreformatted"/>
        <w:shd w:val="clear" w:color="auto" w:fill="EEEEEE"/>
        <w:spacing w:line="312" w:lineRule="atLeast"/>
        <w:textAlignment w:val="baseline"/>
        <w:rPr>
          <w:color w:val="444444"/>
          <w:sz w:val="24"/>
          <w:szCs w:val="24"/>
        </w:rPr>
      </w:pPr>
      <w:proofErr w:type="gramStart"/>
      <w:r>
        <w:rPr>
          <w:rStyle w:val="pln"/>
          <w:rFonts w:ascii="inherit" w:hAnsi="inherit"/>
          <w:color w:val="000000"/>
          <w:sz w:val="24"/>
          <w:szCs w:val="24"/>
          <w:bdr w:val="none" w:sz="0" w:space="0" w:color="auto" w:frame="1"/>
        </w:rPr>
        <w:t>console</w:t>
      </w:r>
      <w:r>
        <w:rPr>
          <w:rStyle w:val="pun"/>
          <w:rFonts w:ascii="inherit" w:hAnsi="inherit"/>
          <w:color w:val="666600"/>
          <w:sz w:val="24"/>
          <w:szCs w:val="24"/>
          <w:bdr w:val="none" w:sz="0" w:space="0" w:color="auto" w:frame="1"/>
        </w:rPr>
        <w:t>.</w:t>
      </w:r>
      <w:r>
        <w:rPr>
          <w:rStyle w:val="pln"/>
          <w:rFonts w:ascii="inherit" w:hAnsi="inherit"/>
          <w:color w:val="000000"/>
          <w:sz w:val="24"/>
          <w:szCs w:val="24"/>
          <w:bdr w:val="none" w:sz="0" w:space="0" w:color="auto" w:frame="1"/>
        </w:rPr>
        <w:t>log</w:t>
      </w:r>
      <w:r>
        <w:rPr>
          <w:rStyle w:val="pun"/>
          <w:rFonts w:ascii="inherit" w:hAnsi="inherit"/>
          <w:color w:val="666600"/>
          <w:sz w:val="24"/>
          <w:szCs w:val="24"/>
          <w:bdr w:val="none" w:sz="0" w:space="0" w:color="auto" w:frame="1"/>
        </w:rPr>
        <w:t>(</w:t>
      </w:r>
      <w:proofErr w:type="gramEnd"/>
      <w:r>
        <w:rPr>
          <w:rStyle w:val="str"/>
          <w:rFonts w:ascii="inherit" w:hAnsi="inherit"/>
          <w:color w:val="008800"/>
          <w:sz w:val="24"/>
          <w:szCs w:val="24"/>
          <w:bdr w:val="none" w:sz="0" w:space="0" w:color="auto" w:frame="1"/>
        </w:rPr>
        <w:t>'Download started'</w:t>
      </w:r>
      <w:r>
        <w:rPr>
          <w:rStyle w:val="pun"/>
          <w:rFonts w:ascii="inherit" w:hAnsi="inherit"/>
          <w:color w:val="666600"/>
          <w:sz w:val="24"/>
          <w:szCs w:val="24"/>
          <w:bdr w:val="none" w:sz="0" w:space="0" w:color="auto" w:frame="1"/>
        </w:rPr>
        <w:t>)</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 xml:space="preserve">In this scenario, Node.js first declares the “displayPhoto” function. After that, it calls the “downloadPhoto” function and </w:t>
      </w:r>
      <w:proofErr w:type="gramStart"/>
      <w:r>
        <w:rPr>
          <w:rFonts w:ascii="Helvetica" w:hAnsi="Helvetica"/>
          <w:color w:val="4D4D4D"/>
        </w:rPr>
        <w:t>pass</w:t>
      </w:r>
      <w:proofErr w:type="gramEnd"/>
      <w:r>
        <w:rPr>
          <w:rFonts w:ascii="Helvetica" w:hAnsi="Helvetica"/>
          <w:color w:val="4D4D4D"/>
        </w:rPr>
        <w:t xml:space="preserve"> the “displayPhoto” function as its callback. Finally, the code prints ‘Download started’ on the console. The “displayPhoto” will be executed only after “downloadPhoto” completes the execution of all its tasks.</w:t>
      </w:r>
    </w:p>
    <w:p w:rsidR="009B46D8" w:rsidRDefault="009B46D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9B46D8" w:rsidRDefault="009B46D8" w:rsidP="009B46D8">
      <w:pPr>
        <w:pStyle w:val="Heading3"/>
        <w:shd w:val="clear" w:color="auto" w:fill="FFFFFF"/>
        <w:spacing w:before="0" w:beforeAutospacing="0" w:after="225" w:afterAutospacing="0"/>
        <w:textAlignment w:val="baseline"/>
        <w:rPr>
          <w:rFonts w:ascii="Helvetica" w:hAnsi="Helvetica"/>
          <w:b w:val="0"/>
          <w:bCs w:val="0"/>
          <w:color w:val="444444"/>
          <w:sz w:val="32"/>
          <w:szCs w:val="32"/>
        </w:rPr>
      </w:pPr>
      <w:proofErr w:type="gramStart"/>
      <w:r>
        <w:rPr>
          <w:rFonts w:ascii="Helvetica" w:hAnsi="Helvetica"/>
          <w:b w:val="0"/>
          <w:bCs w:val="0"/>
          <w:color w:val="444444"/>
          <w:sz w:val="32"/>
          <w:szCs w:val="32"/>
        </w:rPr>
        <w:t>Q-12.</w:t>
      </w:r>
      <w:proofErr w:type="gramEnd"/>
      <w:r>
        <w:rPr>
          <w:rFonts w:ascii="Helvetica" w:hAnsi="Helvetica"/>
          <w:b w:val="0"/>
          <w:bCs w:val="0"/>
          <w:color w:val="444444"/>
          <w:sz w:val="32"/>
          <w:szCs w:val="32"/>
        </w:rPr>
        <w:t xml:space="preserve"> How </w:t>
      </w:r>
      <w:proofErr w:type="gramStart"/>
      <w:r>
        <w:rPr>
          <w:rFonts w:ascii="Helvetica" w:hAnsi="Helvetica"/>
          <w:b w:val="0"/>
          <w:bCs w:val="0"/>
          <w:color w:val="444444"/>
          <w:sz w:val="32"/>
          <w:szCs w:val="32"/>
        </w:rPr>
        <w:t>To</w:t>
      </w:r>
      <w:proofErr w:type="gramEnd"/>
      <w:r>
        <w:rPr>
          <w:rFonts w:ascii="Helvetica" w:hAnsi="Helvetica"/>
          <w:b w:val="0"/>
          <w:bCs w:val="0"/>
          <w:color w:val="444444"/>
          <w:sz w:val="32"/>
          <w:szCs w:val="32"/>
        </w:rPr>
        <w:t xml:space="preserve"> Avoid Callback Hell In Node.Js?</w:t>
      </w:r>
    </w:p>
    <w:p w:rsidR="009B46D8" w:rsidRDefault="009B46D8" w:rsidP="009B46D8">
      <w:pPr>
        <w:pStyle w:val="NormalWeb"/>
        <w:shd w:val="clear" w:color="auto" w:fill="FFFFFF"/>
        <w:spacing w:before="0" w:beforeAutospacing="0" w:after="0" w:afterAutospacing="0"/>
        <w:textAlignment w:val="baseline"/>
        <w:rPr>
          <w:rFonts w:ascii="Helvetica" w:hAnsi="Helvetica"/>
          <w:color w:val="4D4D4D"/>
        </w:rPr>
      </w:pPr>
      <w:r>
        <w:rPr>
          <w:rStyle w:val="Strong"/>
          <w:rFonts w:ascii="inherit" w:hAnsi="inherit"/>
          <w:color w:val="4D4D4D"/>
          <w:bdr w:val="none" w:sz="0" w:space="0" w:color="auto" w:frame="1"/>
        </w:rPr>
        <w:t>Answer.</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Node.js internally uses a single-threaded event loop to process queued events. But this approach may lead to blocking the entire process if there is a task running longer than expected.</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Node.js addresses this problem by incorporating callbacks also known as higher-order functions. So whenever a long-running process finishes its execution, it triggers the callback associated. With this approach, it can allow the code execution to continue past the long-running task.</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However, the above solution looks extremely promising. But sometimes, it could lead to complex and unreadable code. More the no. of callbacks, longer the chain of returning callbacks would be. Just see the below example.</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With such an unprecedented complexity, it’s hard to debug the code and can cause you a whole lot of time. There are four solutions which can address the callback hell problem.</w:t>
      </w:r>
    </w:p>
    <w:p w:rsidR="009B46D8" w:rsidRDefault="009B46D8" w:rsidP="009B46D8">
      <w:pPr>
        <w:pStyle w:val="Heading4"/>
        <w:shd w:val="clear" w:color="auto" w:fill="FFFFFF"/>
        <w:spacing w:before="0" w:after="225"/>
        <w:textAlignment w:val="baseline"/>
        <w:rPr>
          <w:rFonts w:ascii="Helvetica" w:hAnsi="Helvetica"/>
          <w:b w:val="0"/>
          <w:bCs w:val="0"/>
          <w:color w:val="444444"/>
          <w:sz w:val="29"/>
          <w:szCs w:val="29"/>
        </w:rPr>
      </w:pPr>
      <w:r>
        <w:rPr>
          <w:rFonts w:ascii="Helvetica" w:hAnsi="Helvetica"/>
          <w:b w:val="0"/>
          <w:bCs w:val="0"/>
          <w:color w:val="444444"/>
          <w:sz w:val="29"/>
          <w:szCs w:val="29"/>
        </w:rPr>
        <w:t>1. Make Your Program Modular.</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It proposes to split the logic into smaller modules. And then join them together from the main module to achieve the desired result.</w:t>
      </w:r>
    </w:p>
    <w:p w:rsidR="009B46D8" w:rsidRDefault="009B46D8" w:rsidP="009B46D8">
      <w:pPr>
        <w:pStyle w:val="Heading4"/>
        <w:shd w:val="clear" w:color="auto" w:fill="FFFFFF"/>
        <w:spacing w:before="0" w:after="225"/>
        <w:textAlignment w:val="baseline"/>
        <w:rPr>
          <w:rFonts w:ascii="Helvetica" w:hAnsi="Helvetica"/>
          <w:b w:val="0"/>
          <w:bCs w:val="0"/>
          <w:color w:val="444444"/>
          <w:sz w:val="29"/>
          <w:szCs w:val="29"/>
        </w:rPr>
      </w:pPr>
      <w:r>
        <w:rPr>
          <w:rFonts w:ascii="Helvetica" w:hAnsi="Helvetica"/>
          <w:b w:val="0"/>
          <w:bCs w:val="0"/>
          <w:color w:val="444444"/>
          <w:sz w:val="29"/>
          <w:szCs w:val="29"/>
        </w:rPr>
        <w:lastRenderedPageBreak/>
        <w:t>2. Use Async Mechanism.</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It is a widely used Node.js module which provides a sequential flow of execution.</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async module has &lt;async.waterfall&gt; API which passes data from one operation to other using the next callback.</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Another async API &lt;async.map&gt; allows iterating over a list of items in parallel and calls back with another list of results.</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With the async approach, the caller’s callback gets called only once. The caller here is the main method using the async module.</w:t>
      </w:r>
    </w:p>
    <w:p w:rsidR="009B46D8" w:rsidRDefault="009B46D8" w:rsidP="009B46D8">
      <w:pPr>
        <w:pStyle w:val="Heading4"/>
        <w:shd w:val="clear" w:color="auto" w:fill="FFFFFF"/>
        <w:spacing w:before="0" w:after="225"/>
        <w:textAlignment w:val="baseline"/>
        <w:rPr>
          <w:rFonts w:ascii="Helvetica" w:hAnsi="Helvetica"/>
          <w:b w:val="0"/>
          <w:bCs w:val="0"/>
          <w:color w:val="444444"/>
          <w:sz w:val="29"/>
          <w:szCs w:val="29"/>
        </w:rPr>
      </w:pPr>
      <w:r>
        <w:rPr>
          <w:rFonts w:ascii="Helvetica" w:hAnsi="Helvetica"/>
          <w:b w:val="0"/>
          <w:bCs w:val="0"/>
          <w:color w:val="444444"/>
          <w:sz w:val="29"/>
          <w:szCs w:val="29"/>
        </w:rPr>
        <w:t>3. Use Promises Mechanism.</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Promises give an alternate way to write async code. They either return the result of execution or the error/exception. Implementing promises requires the use of &lt;.</w:t>
      </w:r>
      <w:proofErr w:type="gramStart"/>
      <w:r>
        <w:rPr>
          <w:rFonts w:ascii="Helvetica" w:hAnsi="Helvetica"/>
          <w:color w:val="4D4D4D"/>
        </w:rPr>
        <w:t>then(</w:t>
      </w:r>
      <w:proofErr w:type="gramEnd"/>
      <w:r>
        <w:rPr>
          <w:rFonts w:ascii="Helvetica" w:hAnsi="Helvetica"/>
          <w:color w:val="4D4D4D"/>
        </w:rPr>
        <w:t>)&gt; function which waits for the promise object to return. It takes two optional arguments, both functions. Depending on the state of the promise only one of them will get called. The first function call proceeds if the promise gets fulfilled. However, if the promise gets rejected, then the second function will get called.</w:t>
      </w:r>
    </w:p>
    <w:p w:rsidR="009B46D8" w:rsidRDefault="009B46D8" w:rsidP="009B46D8">
      <w:pPr>
        <w:pStyle w:val="Heading4"/>
        <w:shd w:val="clear" w:color="auto" w:fill="FFFFFF"/>
        <w:spacing w:before="0" w:after="225"/>
        <w:textAlignment w:val="baseline"/>
        <w:rPr>
          <w:rFonts w:ascii="Helvetica" w:hAnsi="Helvetica"/>
          <w:b w:val="0"/>
          <w:bCs w:val="0"/>
          <w:color w:val="444444"/>
          <w:sz w:val="29"/>
          <w:szCs w:val="29"/>
        </w:rPr>
      </w:pPr>
      <w:r>
        <w:rPr>
          <w:rFonts w:ascii="Helvetica" w:hAnsi="Helvetica"/>
          <w:b w:val="0"/>
          <w:bCs w:val="0"/>
          <w:color w:val="444444"/>
          <w:sz w:val="29"/>
          <w:szCs w:val="29"/>
        </w:rPr>
        <w:t>4. Use Generators.</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Generators are lightweight routines, they make a function wait and resume via the yield keyword. Generator functions uses a special syntax &lt;function* ()&gt;. They can also suspend and resume asynchronous operations using constructs such as promises or &lt;thunks&gt; and turn a synchronous code into asynchronous.</w:t>
      </w:r>
    </w:p>
    <w:p w:rsidR="009B46D8" w:rsidRDefault="009B46D8" w:rsidP="009B46D8">
      <w:pPr>
        <w:pStyle w:val="Heading3"/>
        <w:shd w:val="clear" w:color="auto" w:fill="FFFFFF"/>
        <w:spacing w:before="0" w:beforeAutospacing="0" w:after="225" w:afterAutospacing="0"/>
        <w:textAlignment w:val="baseline"/>
        <w:rPr>
          <w:rFonts w:ascii="Helvetica" w:hAnsi="Helvetica"/>
          <w:b w:val="0"/>
          <w:bCs w:val="0"/>
          <w:color w:val="444444"/>
          <w:sz w:val="32"/>
          <w:szCs w:val="32"/>
        </w:rPr>
      </w:pPr>
      <w:proofErr w:type="gramStart"/>
      <w:r>
        <w:rPr>
          <w:rFonts w:ascii="Helvetica" w:hAnsi="Helvetica"/>
          <w:b w:val="0"/>
          <w:bCs w:val="0"/>
          <w:color w:val="444444"/>
          <w:sz w:val="32"/>
          <w:szCs w:val="32"/>
        </w:rPr>
        <w:t>Q-14.</w:t>
      </w:r>
      <w:proofErr w:type="gramEnd"/>
      <w:r>
        <w:rPr>
          <w:rFonts w:ascii="Helvetica" w:hAnsi="Helvetica"/>
          <w:b w:val="0"/>
          <w:bCs w:val="0"/>
          <w:color w:val="444444"/>
          <w:sz w:val="32"/>
          <w:szCs w:val="32"/>
        </w:rPr>
        <w:t xml:space="preserve"> What Is The Difference Between Nodejs, AJAX, And JQuery?</w:t>
      </w:r>
    </w:p>
    <w:p w:rsidR="009B46D8" w:rsidRDefault="009B46D8" w:rsidP="009B46D8">
      <w:pPr>
        <w:pStyle w:val="NormalWeb"/>
        <w:shd w:val="clear" w:color="auto" w:fill="FFFFFF"/>
        <w:spacing w:before="0" w:beforeAutospacing="0" w:after="0" w:afterAutospacing="0"/>
        <w:textAlignment w:val="baseline"/>
        <w:rPr>
          <w:rFonts w:ascii="Helvetica" w:hAnsi="Helvetica"/>
          <w:color w:val="4D4D4D"/>
        </w:rPr>
      </w:pPr>
      <w:r>
        <w:rPr>
          <w:rStyle w:val="Strong"/>
          <w:rFonts w:ascii="inherit" w:hAnsi="inherit"/>
          <w:color w:val="4D4D4D"/>
          <w:bdr w:val="none" w:sz="0" w:space="0" w:color="auto" w:frame="1"/>
        </w:rPr>
        <w:t>Answer.</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The one common trait between Node.js, AJAX, and jQuery is that all of them are the advanced implementation of JavaScript. However, they serve completely different purposes.</w:t>
      </w:r>
    </w:p>
    <w:p w:rsidR="009B46D8" w:rsidRDefault="009B46D8" w:rsidP="009B46D8">
      <w:pPr>
        <w:pStyle w:val="Heading4"/>
        <w:shd w:val="clear" w:color="auto" w:fill="FFFFFF"/>
        <w:spacing w:before="0" w:after="225"/>
        <w:textAlignment w:val="baseline"/>
        <w:rPr>
          <w:rFonts w:ascii="Helvetica" w:hAnsi="Helvetica"/>
          <w:b w:val="0"/>
          <w:bCs w:val="0"/>
          <w:color w:val="444444"/>
          <w:sz w:val="29"/>
          <w:szCs w:val="29"/>
        </w:rPr>
      </w:pPr>
      <w:r>
        <w:rPr>
          <w:rFonts w:ascii="Helvetica" w:hAnsi="Helvetica"/>
          <w:b w:val="0"/>
          <w:bCs w:val="0"/>
          <w:color w:val="444444"/>
          <w:sz w:val="29"/>
          <w:szCs w:val="29"/>
        </w:rPr>
        <w:t>Node.Js –</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It is a server-side platform for developing client-server applications. For example, if we’ve to build an online employee management system, then we won’t do it using client-side JS. But the Node.js can certainly do it as it runs on a server similar to Apache, Django not in a browser.</w:t>
      </w:r>
    </w:p>
    <w:p w:rsidR="009B46D8" w:rsidRDefault="009B46D8" w:rsidP="009B46D8">
      <w:pPr>
        <w:pStyle w:val="Heading4"/>
        <w:shd w:val="clear" w:color="auto" w:fill="FFFFFF"/>
        <w:spacing w:before="0" w:after="225"/>
        <w:textAlignment w:val="baseline"/>
        <w:rPr>
          <w:rFonts w:ascii="Helvetica" w:hAnsi="Helvetica"/>
          <w:b w:val="0"/>
          <w:bCs w:val="0"/>
          <w:color w:val="444444"/>
          <w:sz w:val="29"/>
          <w:szCs w:val="29"/>
        </w:rPr>
      </w:pPr>
      <w:r>
        <w:rPr>
          <w:rFonts w:ascii="Helvetica" w:hAnsi="Helvetica"/>
          <w:b w:val="0"/>
          <w:bCs w:val="0"/>
          <w:color w:val="444444"/>
          <w:sz w:val="29"/>
          <w:szCs w:val="29"/>
        </w:rPr>
        <w:lastRenderedPageBreak/>
        <w:t xml:space="preserve">AJAX (Aka Asynchronous Javascript </w:t>
      </w:r>
      <w:proofErr w:type="gramStart"/>
      <w:r>
        <w:rPr>
          <w:rFonts w:ascii="Helvetica" w:hAnsi="Helvetica"/>
          <w:b w:val="0"/>
          <w:bCs w:val="0"/>
          <w:color w:val="444444"/>
          <w:sz w:val="29"/>
          <w:szCs w:val="29"/>
        </w:rPr>
        <w:t>And</w:t>
      </w:r>
      <w:proofErr w:type="gramEnd"/>
      <w:r>
        <w:rPr>
          <w:rFonts w:ascii="Helvetica" w:hAnsi="Helvetica"/>
          <w:b w:val="0"/>
          <w:bCs w:val="0"/>
          <w:color w:val="444444"/>
          <w:sz w:val="29"/>
          <w:szCs w:val="29"/>
        </w:rPr>
        <w:t xml:space="preserve"> XML) –</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It is a client-side scripting technique, primarily designed for rendering the contents of a page without refreshing it. There are a no. of large companies utilizing AJAX such as Facebook and Stack Overflow to display dynamic content.</w:t>
      </w:r>
    </w:p>
    <w:p w:rsidR="009B46D8" w:rsidRDefault="009B46D8" w:rsidP="009B46D8">
      <w:pPr>
        <w:pStyle w:val="Heading4"/>
        <w:shd w:val="clear" w:color="auto" w:fill="FFFFFF"/>
        <w:spacing w:before="0" w:after="225"/>
        <w:textAlignment w:val="baseline"/>
        <w:rPr>
          <w:rFonts w:ascii="Helvetica" w:hAnsi="Helvetica"/>
          <w:b w:val="0"/>
          <w:bCs w:val="0"/>
          <w:color w:val="444444"/>
          <w:sz w:val="29"/>
          <w:szCs w:val="29"/>
        </w:rPr>
      </w:pPr>
      <w:r>
        <w:rPr>
          <w:rFonts w:ascii="Helvetica" w:hAnsi="Helvetica"/>
          <w:b w:val="0"/>
          <w:bCs w:val="0"/>
          <w:color w:val="444444"/>
          <w:sz w:val="29"/>
          <w:szCs w:val="29"/>
        </w:rPr>
        <w:t>JQuery –</w:t>
      </w:r>
    </w:p>
    <w:p w:rsidR="009B46D8" w:rsidRDefault="009B46D8" w:rsidP="009B46D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It is a famous JavaScript module which complements AJAX, DOM traversal, looping and so on. This library provides many useful functions to help in JavaScript development. However, it’s not mandatory to use it but as it also manages cross-browser compatibility, so can help you produce highly maintainable web applications.</w:t>
      </w:r>
    </w:p>
    <w:p w:rsidR="009B46D8" w:rsidRPr="009B46D8" w:rsidRDefault="009B46D8" w:rsidP="009B46D8">
      <w:pPr>
        <w:shd w:val="clear" w:color="auto" w:fill="FFFFFF"/>
        <w:spacing w:after="225" w:line="240" w:lineRule="auto"/>
        <w:textAlignment w:val="baseline"/>
        <w:outlineLvl w:val="2"/>
        <w:rPr>
          <w:rFonts w:ascii="Helvetica" w:eastAsia="Times New Roman" w:hAnsi="Helvetica" w:cs="Times New Roman"/>
          <w:color w:val="444444"/>
          <w:sz w:val="32"/>
          <w:szCs w:val="32"/>
        </w:rPr>
      </w:pPr>
      <w:proofErr w:type="gramStart"/>
      <w:r w:rsidRPr="009B46D8">
        <w:rPr>
          <w:rFonts w:ascii="Helvetica" w:eastAsia="Times New Roman" w:hAnsi="Helvetica" w:cs="Times New Roman"/>
          <w:color w:val="444444"/>
          <w:sz w:val="32"/>
          <w:szCs w:val="32"/>
        </w:rPr>
        <w:t>Q-19.</w:t>
      </w:r>
      <w:proofErr w:type="gramEnd"/>
      <w:r w:rsidRPr="009B46D8">
        <w:rPr>
          <w:rFonts w:ascii="Helvetica" w:eastAsia="Times New Roman" w:hAnsi="Helvetica" w:cs="Times New Roman"/>
          <w:color w:val="444444"/>
          <w:sz w:val="32"/>
          <w:szCs w:val="32"/>
        </w:rPr>
        <w:t xml:space="preserve"> List And Explain The Important REPL Commands?</w:t>
      </w:r>
    </w:p>
    <w:p w:rsidR="009B46D8" w:rsidRPr="009B46D8" w:rsidRDefault="009B46D8" w:rsidP="009B46D8">
      <w:pPr>
        <w:shd w:val="clear" w:color="auto" w:fill="FFFFFF"/>
        <w:spacing w:after="0" w:line="240" w:lineRule="auto"/>
        <w:textAlignment w:val="baseline"/>
        <w:rPr>
          <w:rFonts w:ascii="Helvetica" w:eastAsia="Times New Roman" w:hAnsi="Helvetica" w:cs="Times New Roman"/>
          <w:color w:val="4D4D4D"/>
          <w:sz w:val="24"/>
          <w:szCs w:val="24"/>
        </w:rPr>
      </w:pPr>
      <w:r w:rsidRPr="009B46D8">
        <w:rPr>
          <w:rFonts w:ascii="inherit" w:eastAsia="Times New Roman" w:hAnsi="inherit" w:cs="Times New Roman"/>
          <w:b/>
          <w:bCs/>
          <w:color w:val="4D4D4D"/>
          <w:sz w:val="24"/>
          <w:szCs w:val="24"/>
          <w:bdr w:val="none" w:sz="0" w:space="0" w:color="auto" w:frame="1"/>
        </w:rPr>
        <w:t>Answer.</w:t>
      </w:r>
    </w:p>
    <w:p w:rsidR="009B46D8" w:rsidRPr="009B46D8" w:rsidRDefault="009B46D8" w:rsidP="009B46D8">
      <w:pPr>
        <w:shd w:val="clear" w:color="auto" w:fill="FFFFFF"/>
        <w:spacing w:after="375" w:line="240" w:lineRule="auto"/>
        <w:textAlignment w:val="baseline"/>
        <w:rPr>
          <w:rFonts w:ascii="Helvetica" w:eastAsia="Times New Roman" w:hAnsi="Helvetica" w:cs="Times New Roman"/>
          <w:color w:val="4D4D4D"/>
          <w:sz w:val="24"/>
          <w:szCs w:val="24"/>
        </w:rPr>
      </w:pPr>
      <w:r w:rsidRPr="009B46D8">
        <w:rPr>
          <w:rFonts w:ascii="Helvetica" w:eastAsia="Times New Roman" w:hAnsi="Helvetica" w:cs="Times New Roman"/>
          <w:color w:val="4D4D4D"/>
          <w:sz w:val="24"/>
          <w:szCs w:val="24"/>
        </w:rPr>
        <w:t>Following is the list of some of the most commonly used REPL commands.</w:t>
      </w:r>
    </w:p>
    <w:p w:rsidR="009B46D8" w:rsidRPr="009B46D8" w:rsidRDefault="009B46D8" w:rsidP="009B46D8">
      <w:pPr>
        <w:numPr>
          <w:ilvl w:val="0"/>
          <w:numId w:val="20"/>
        </w:numPr>
        <w:shd w:val="clear" w:color="auto" w:fill="FFFFFF"/>
        <w:spacing w:after="0" w:line="240" w:lineRule="auto"/>
        <w:ind w:left="456"/>
        <w:textAlignment w:val="baseline"/>
        <w:rPr>
          <w:rFonts w:ascii="inherit" w:eastAsia="Times New Roman" w:hAnsi="inherit" w:cs="Times New Roman"/>
          <w:color w:val="4D4D4D"/>
          <w:sz w:val="24"/>
          <w:szCs w:val="24"/>
        </w:rPr>
      </w:pPr>
      <w:r w:rsidRPr="009B46D8">
        <w:rPr>
          <w:rFonts w:ascii="inherit" w:eastAsia="Times New Roman" w:hAnsi="inherit" w:cs="Times New Roman"/>
          <w:b/>
          <w:bCs/>
          <w:color w:val="4D4D4D"/>
          <w:sz w:val="24"/>
          <w:szCs w:val="24"/>
          <w:bdr w:val="none" w:sz="0" w:space="0" w:color="auto" w:frame="1"/>
        </w:rPr>
        <w:t>&lt;.help&gt; –</w:t>
      </w:r>
      <w:r w:rsidRPr="009B46D8">
        <w:rPr>
          <w:rFonts w:ascii="inherit" w:eastAsia="Times New Roman" w:hAnsi="inherit" w:cs="Times New Roman"/>
          <w:color w:val="4D4D4D"/>
          <w:sz w:val="24"/>
          <w:szCs w:val="24"/>
        </w:rPr>
        <w:t> It displays help for all the commands.</w:t>
      </w:r>
    </w:p>
    <w:p w:rsidR="009B46D8" w:rsidRPr="009B46D8" w:rsidRDefault="009B46D8" w:rsidP="009B46D8">
      <w:pPr>
        <w:numPr>
          <w:ilvl w:val="0"/>
          <w:numId w:val="20"/>
        </w:numPr>
        <w:shd w:val="clear" w:color="auto" w:fill="FFFFFF"/>
        <w:spacing w:after="0" w:line="240" w:lineRule="auto"/>
        <w:ind w:left="456"/>
        <w:textAlignment w:val="baseline"/>
        <w:rPr>
          <w:rFonts w:ascii="inherit" w:eastAsia="Times New Roman" w:hAnsi="inherit" w:cs="Times New Roman"/>
          <w:color w:val="4D4D4D"/>
          <w:sz w:val="24"/>
          <w:szCs w:val="24"/>
        </w:rPr>
      </w:pPr>
      <w:r w:rsidRPr="009B46D8">
        <w:rPr>
          <w:rFonts w:ascii="inherit" w:eastAsia="Times New Roman" w:hAnsi="inherit" w:cs="Times New Roman"/>
          <w:b/>
          <w:bCs/>
          <w:color w:val="4D4D4D"/>
          <w:sz w:val="24"/>
          <w:szCs w:val="24"/>
          <w:bdr w:val="none" w:sz="0" w:space="0" w:color="auto" w:frame="1"/>
        </w:rPr>
        <w:t>&lt;</w:t>
      </w:r>
      <w:proofErr w:type="gramStart"/>
      <w:r w:rsidRPr="009B46D8">
        <w:rPr>
          <w:rFonts w:ascii="inherit" w:eastAsia="Times New Roman" w:hAnsi="inherit" w:cs="Times New Roman"/>
          <w:b/>
          <w:bCs/>
          <w:color w:val="4D4D4D"/>
          <w:sz w:val="24"/>
          <w:szCs w:val="24"/>
          <w:bdr w:val="none" w:sz="0" w:space="0" w:color="auto" w:frame="1"/>
        </w:rPr>
        <w:t>tab</w:t>
      </w:r>
      <w:proofErr w:type="gramEnd"/>
      <w:r w:rsidRPr="009B46D8">
        <w:rPr>
          <w:rFonts w:ascii="inherit" w:eastAsia="Times New Roman" w:hAnsi="inherit" w:cs="Times New Roman"/>
          <w:b/>
          <w:bCs/>
          <w:color w:val="4D4D4D"/>
          <w:sz w:val="24"/>
          <w:szCs w:val="24"/>
          <w:bdr w:val="none" w:sz="0" w:space="0" w:color="auto" w:frame="1"/>
        </w:rPr>
        <w:t xml:space="preserve"> Keys&gt; –</w:t>
      </w:r>
      <w:r w:rsidRPr="009B46D8">
        <w:rPr>
          <w:rFonts w:ascii="inherit" w:eastAsia="Times New Roman" w:hAnsi="inherit" w:cs="Times New Roman"/>
          <w:color w:val="4D4D4D"/>
          <w:sz w:val="24"/>
          <w:szCs w:val="24"/>
        </w:rPr>
        <w:t> It displays the list of all the available commands.</w:t>
      </w:r>
    </w:p>
    <w:p w:rsidR="009B46D8" w:rsidRPr="009B46D8" w:rsidRDefault="009B46D8" w:rsidP="009B46D8">
      <w:pPr>
        <w:numPr>
          <w:ilvl w:val="0"/>
          <w:numId w:val="20"/>
        </w:numPr>
        <w:shd w:val="clear" w:color="auto" w:fill="FFFFFF"/>
        <w:spacing w:after="0" w:line="240" w:lineRule="auto"/>
        <w:ind w:left="456"/>
        <w:textAlignment w:val="baseline"/>
        <w:rPr>
          <w:rFonts w:ascii="inherit" w:eastAsia="Times New Roman" w:hAnsi="inherit" w:cs="Times New Roman"/>
          <w:color w:val="4D4D4D"/>
          <w:sz w:val="24"/>
          <w:szCs w:val="24"/>
        </w:rPr>
      </w:pPr>
      <w:r w:rsidRPr="009B46D8">
        <w:rPr>
          <w:rFonts w:ascii="inherit" w:eastAsia="Times New Roman" w:hAnsi="inherit" w:cs="Times New Roman"/>
          <w:b/>
          <w:bCs/>
          <w:color w:val="4D4D4D"/>
          <w:sz w:val="24"/>
          <w:szCs w:val="24"/>
          <w:bdr w:val="none" w:sz="0" w:space="0" w:color="auto" w:frame="1"/>
        </w:rPr>
        <w:t>&lt;Up/Down Keys&gt; –</w:t>
      </w:r>
      <w:r w:rsidRPr="009B46D8">
        <w:rPr>
          <w:rFonts w:ascii="inherit" w:eastAsia="Times New Roman" w:hAnsi="inherit" w:cs="Times New Roman"/>
          <w:color w:val="4D4D4D"/>
          <w:sz w:val="24"/>
          <w:szCs w:val="24"/>
        </w:rPr>
        <w:t> Its use is to determine what command was executed in REPL previously.</w:t>
      </w:r>
    </w:p>
    <w:p w:rsidR="009B46D8" w:rsidRPr="009B46D8" w:rsidRDefault="009B46D8" w:rsidP="009B46D8">
      <w:pPr>
        <w:numPr>
          <w:ilvl w:val="0"/>
          <w:numId w:val="20"/>
        </w:numPr>
        <w:shd w:val="clear" w:color="auto" w:fill="FFFFFF"/>
        <w:spacing w:after="0" w:line="240" w:lineRule="auto"/>
        <w:ind w:left="456"/>
        <w:textAlignment w:val="baseline"/>
        <w:rPr>
          <w:rFonts w:ascii="inherit" w:eastAsia="Times New Roman" w:hAnsi="inherit" w:cs="Times New Roman"/>
          <w:color w:val="4D4D4D"/>
          <w:sz w:val="24"/>
          <w:szCs w:val="24"/>
        </w:rPr>
      </w:pPr>
      <w:r w:rsidRPr="009B46D8">
        <w:rPr>
          <w:rFonts w:ascii="inherit" w:eastAsia="Times New Roman" w:hAnsi="inherit" w:cs="Times New Roman"/>
          <w:b/>
          <w:bCs/>
          <w:color w:val="4D4D4D"/>
          <w:sz w:val="24"/>
          <w:szCs w:val="24"/>
          <w:bdr w:val="none" w:sz="0" w:space="0" w:color="auto" w:frame="1"/>
        </w:rPr>
        <w:t>&lt;.save filename&gt; –</w:t>
      </w:r>
      <w:r w:rsidRPr="009B46D8">
        <w:rPr>
          <w:rFonts w:ascii="inherit" w:eastAsia="Times New Roman" w:hAnsi="inherit" w:cs="Times New Roman"/>
          <w:color w:val="4D4D4D"/>
          <w:sz w:val="24"/>
          <w:szCs w:val="24"/>
        </w:rPr>
        <w:t> Save the current REPL session to a file.</w:t>
      </w:r>
    </w:p>
    <w:p w:rsidR="009B46D8" w:rsidRPr="009B46D8" w:rsidRDefault="009B46D8" w:rsidP="009B46D8">
      <w:pPr>
        <w:numPr>
          <w:ilvl w:val="0"/>
          <w:numId w:val="20"/>
        </w:numPr>
        <w:shd w:val="clear" w:color="auto" w:fill="FFFFFF"/>
        <w:spacing w:after="0" w:line="240" w:lineRule="auto"/>
        <w:ind w:left="456"/>
        <w:textAlignment w:val="baseline"/>
        <w:rPr>
          <w:rFonts w:ascii="inherit" w:eastAsia="Times New Roman" w:hAnsi="inherit" w:cs="Times New Roman"/>
          <w:color w:val="4D4D4D"/>
          <w:sz w:val="24"/>
          <w:szCs w:val="24"/>
        </w:rPr>
      </w:pPr>
      <w:r w:rsidRPr="009B46D8">
        <w:rPr>
          <w:rFonts w:ascii="inherit" w:eastAsia="Times New Roman" w:hAnsi="inherit" w:cs="Times New Roman"/>
          <w:b/>
          <w:bCs/>
          <w:color w:val="4D4D4D"/>
          <w:sz w:val="24"/>
          <w:szCs w:val="24"/>
          <w:bdr w:val="none" w:sz="0" w:space="0" w:color="auto" w:frame="1"/>
        </w:rPr>
        <w:t>&lt;.load filename&gt; –</w:t>
      </w:r>
      <w:r w:rsidRPr="009B46D8">
        <w:rPr>
          <w:rFonts w:ascii="inherit" w:eastAsia="Times New Roman" w:hAnsi="inherit" w:cs="Times New Roman"/>
          <w:color w:val="4D4D4D"/>
          <w:sz w:val="24"/>
          <w:szCs w:val="24"/>
        </w:rPr>
        <w:t> To Load the specified file in the current REPL session.</w:t>
      </w:r>
    </w:p>
    <w:p w:rsidR="009B46D8" w:rsidRPr="009B46D8" w:rsidRDefault="009B46D8" w:rsidP="009B46D8">
      <w:pPr>
        <w:numPr>
          <w:ilvl w:val="0"/>
          <w:numId w:val="20"/>
        </w:numPr>
        <w:shd w:val="clear" w:color="auto" w:fill="FFFFFF"/>
        <w:spacing w:after="0" w:line="240" w:lineRule="auto"/>
        <w:ind w:left="456"/>
        <w:textAlignment w:val="baseline"/>
        <w:rPr>
          <w:rFonts w:ascii="inherit" w:eastAsia="Times New Roman" w:hAnsi="inherit" w:cs="Times New Roman"/>
          <w:color w:val="4D4D4D"/>
          <w:sz w:val="24"/>
          <w:szCs w:val="24"/>
        </w:rPr>
      </w:pPr>
      <w:r w:rsidRPr="009B46D8">
        <w:rPr>
          <w:rFonts w:ascii="inherit" w:eastAsia="Times New Roman" w:hAnsi="inherit" w:cs="Times New Roman"/>
          <w:b/>
          <w:bCs/>
          <w:color w:val="4D4D4D"/>
          <w:sz w:val="24"/>
          <w:szCs w:val="24"/>
          <w:bdr w:val="none" w:sz="0" w:space="0" w:color="auto" w:frame="1"/>
        </w:rPr>
        <w:t>&lt;ctrl + c&gt; –</w:t>
      </w:r>
      <w:r w:rsidRPr="009B46D8">
        <w:rPr>
          <w:rFonts w:ascii="inherit" w:eastAsia="Times New Roman" w:hAnsi="inherit" w:cs="Times New Roman"/>
          <w:color w:val="4D4D4D"/>
          <w:sz w:val="24"/>
          <w:szCs w:val="24"/>
        </w:rPr>
        <w:t> used to Terminate the current command.</w:t>
      </w:r>
    </w:p>
    <w:p w:rsidR="009B46D8" w:rsidRPr="009B46D8" w:rsidRDefault="009B46D8" w:rsidP="009B46D8">
      <w:pPr>
        <w:numPr>
          <w:ilvl w:val="0"/>
          <w:numId w:val="20"/>
        </w:numPr>
        <w:shd w:val="clear" w:color="auto" w:fill="FFFFFF"/>
        <w:spacing w:after="0" w:line="240" w:lineRule="auto"/>
        <w:ind w:left="456"/>
        <w:textAlignment w:val="baseline"/>
        <w:rPr>
          <w:rFonts w:ascii="inherit" w:eastAsia="Times New Roman" w:hAnsi="inherit" w:cs="Times New Roman"/>
          <w:color w:val="4D4D4D"/>
          <w:sz w:val="24"/>
          <w:szCs w:val="24"/>
        </w:rPr>
      </w:pPr>
      <w:r w:rsidRPr="009B46D8">
        <w:rPr>
          <w:rFonts w:ascii="inherit" w:eastAsia="Times New Roman" w:hAnsi="inherit" w:cs="Times New Roman"/>
          <w:b/>
          <w:bCs/>
          <w:color w:val="4D4D4D"/>
          <w:sz w:val="24"/>
          <w:szCs w:val="24"/>
          <w:bdr w:val="none" w:sz="0" w:space="0" w:color="auto" w:frame="1"/>
        </w:rPr>
        <w:t>&lt;ctrl + c (twice)&gt; –</w:t>
      </w:r>
      <w:r w:rsidRPr="009B46D8">
        <w:rPr>
          <w:rFonts w:ascii="inherit" w:eastAsia="Times New Roman" w:hAnsi="inherit" w:cs="Times New Roman"/>
          <w:color w:val="4D4D4D"/>
          <w:sz w:val="24"/>
          <w:szCs w:val="24"/>
        </w:rPr>
        <w:t> To Exit from the REPL.</w:t>
      </w:r>
    </w:p>
    <w:p w:rsidR="009B46D8" w:rsidRPr="009B46D8" w:rsidRDefault="009B46D8" w:rsidP="009B46D8">
      <w:pPr>
        <w:numPr>
          <w:ilvl w:val="0"/>
          <w:numId w:val="20"/>
        </w:numPr>
        <w:shd w:val="clear" w:color="auto" w:fill="FFFFFF"/>
        <w:spacing w:after="0" w:line="240" w:lineRule="auto"/>
        <w:ind w:left="456"/>
        <w:textAlignment w:val="baseline"/>
        <w:rPr>
          <w:rFonts w:ascii="inherit" w:eastAsia="Times New Roman" w:hAnsi="inherit" w:cs="Times New Roman"/>
          <w:color w:val="4D4D4D"/>
          <w:sz w:val="24"/>
          <w:szCs w:val="24"/>
        </w:rPr>
      </w:pPr>
      <w:r w:rsidRPr="009B46D8">
        <w:rPr>
          <w:rFonts w:ascii="inherit" w:eastAsia="Times New Roman" w:hAnsi="inherit" w:cs="Times New Roman"/>
          <w:b/>
          <w:bCs/>
          <w:color w:val="4D4D4D"/>
          <w:sz w:val="24"/>
          <w:szCs w:val="24"/>
          <w:bdr w:val="none" w:sz="0" w:space="0" w:color="auto" w:frame="1"/>
        </w:rPr>
        <w:t>&lt;ctrl + d&gt; –</w:t>
      </w:r>
      <w:r w:rsidRPr="009B46D8">
        <w:rPr>
          <w:rFonts w:ascii="inherit" w:eastAsia="Times New Roman" w:hAnsi="inherit" w:cs="Times New Roman"/>
          <w:color w:val="4D4D4D"/>
          <w:sz w:val="24"/>
          <w:szCs w:val="24"/>
        </w:rPr>
        <w:t> This command perfoms Exit from the REPL.</w:t>
      </w:r>
    </w:p>
    <w:p w:rsidR="009B46D8" w:rsidRPr="009B46D8" w:rsidRDefault="009B46D8" w:rsidP="009B46D8">
      <w:pPr>
        <w:numPr>
          <w:ilvl w:val="0"/>
          <w:numId w:val="20"/>
        </w:numPr>
        <w:shd w:val="clear" w:color="auto" w:fill="FFFFFF"/>
        <w:spacing w:after="0" w:line="240" w:lineRule="auto"/>
        <w:ind w:left="456"/>
        <w:textAlignment w:val="baseline"/>
        <w:rPr>
          <w:rFonts w:ascii="inherit" w:eastAsia="Times New Roman" w:hAnsi="inherit" w:cs="Times New Roman"/>
          <w:color w:val="4D4D4D"/>
          <w:sz w:val="24"/>
          <w:szCs w:val="24"/>
        </w:rPr>
      </w:pPr>
      <w:r w:rsidRPr="009B46D8">
        <w:rPr>
          <w:rFonts w:ascii="inherit" w:eastAsia="Times New Roman" w:hAnsi="inherit" w:cs="Times New Roman"/>
          <w:b/>
          <w:bCs/>
          <w:color w:val="4D4D4D"/>
          <w:sz w:val="24"/>
          <w:szCs w:val="24"/>
          <w:bdr w:val="none" w:sz="0" w:space="0" w:color="auto" w:frame="1"/>
        </w:rPr>
        <w:t>&lt;.break&gt; –</w:t>
      </w:r>
      <w:r w:rsidRPr="009B46D8">
        <w:rPr>
          <w:rFonts w:ascii="inherit" w:eastAsia="Times New Roman" w:hAnsi="inherit" w:cs="Times New Roman"/>
          <w:color w:val="4D4D4D"/>
          <w:sz w:val="24"/>
          <w:szCs w:val="24"/>
        </w:rPr>
        <w:t> It leads Exitting from multiline expression.</w:t>
      </w:r>
    </w:p>
    <w:p w:rsidR="009B46D8" w:rsidRPr="009B46D8" w:rsidRDefault="009B46D8" w:rsidP="009B46D8">
      <w:pPr>
        <w:numPr>
          <w:ilvl w:val="0"/>
          <w:numId w:val="20"/>
        </w:numPr>
        <w:shd w:val="clear" w:color="auto" w:fill="FFFFFF"/>
        <w:spacing w:after="0" w:line="240" w:lineRule="auto"/>
        <w:ind w:left="456"/>
        <w:textAlignment w:val="baseline"/>
        <w:rPr>
          <w:rFonts w:ascii="inherit" w:eastAsia="Times New Roman" w:hAnsi="inherit" w:cs="Times New Roman"/>
          <w:color w:val="4D4D4D"/>
          <w:sz w:val="24"/>
          <w:szCs w:val="24"/>
        </w:rPr>
      </w:pPr>
      <w:r w:rsidRPr="009B46D8">
        <w:rPr>
          <w:rFonts w:ascii="inherit" w:eastAsia="Times New Roman" w:hAnsi="inherit" w:cs="Times New Roman"/>
          <w:b/>
          <w:bCs/>
          <w:color w:val="4D4D4D"/>
          <w:sz w:val="24"/>
          <w:szCs w:val="24"/>
          <w:bdr w:val="none" w:sz="0" w:space="0" w:color="auto" w:frame="1"/>
        </w:rPr>
        <w:t>&lt;.clear&gt; –</w:t>
      </w:r>
      <w:r w:rsidRPr="009B46D8">
        <w:rPr>
          <w:rFonts w:ascii="inherit" w:eastAsia="Times New Roman" w:hAnsi="inherit" w:cs="Times New Roman"/>
          <w:color w:val="4D4D4D"/>
          <w:sz w:val="24"/>
          <w:szCs w:val="24"/>
        </w:rPr>
        <w:t> Exit from multiline expression.</w:t>
      </w:r>
    </w:p>
    <w:p w:rsidR="009B46D8" w:rsidRDefault="009B46D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5A2968" w:rsidRPr="005A2968" w:rsidRDefault="005A2968" w:rsidP="005A2968">
      <w:pPr>
        <w:shd w:val="clear" w:color="auto" w:fill="FFFFFF"/>
        <w:spacing w:after="225" w:line="240" w:lineRule="auto"/>
        <w:textAlignment w:val="baseline"/>
        <w:outlineLvl w:val="2"/>
        <w:rPr>
          <w:rFonts w:ascii="Helvetica" w:eastAsia="Times New Roman" w:hAnsi="Helvetica" w:cs="Times New Roman"/>
          <w:color w:val="444444"/>
          <w:sz w:val="32"/>
          <w:szCs w:val="32"/>
        </w:rPr>
      </w:pPr>
      <w:proofErr w:type="gramStart"/>
      <w:r w:rsidRPr="005A2968">
        <w:rPr>
          <w:rFonts w:ascii="Helvetica" w:eastAsia="Times New Roman" w:hAnsi="Helvetica" w:cs="Times New Roman"/>
          <w:color w:val="444444"/>
          <w:sz w:val="32"/>
          <w:szCs w:val="32"/>
        </w:rPr>
        <w:t>Q-20.</w:t>
      </w:r>
      <w:proofErr w:type="gramEnd"/>
      <w:r w:rsidRPr="005A2968">
        <w:rPr>
          <w:rFonts w:ascii="Helvetica" w:eastAsia="Times New Roman" w:hAnsi="Helvetica" w:cs="Times New Roman"/>
          <w:color w:val="444444"/>
          <w:sz w:val="32"/>
          <w:szCs w:val="32"/>
        </w:rPr>
        <w:t xml:space="preserve"> What Is NPM In Node.Js?</w:t>
      </w:r>
    </w:p>
    <w:p w:rsidR="005A2968" w:rsidRPr="005A2968" w:rsidRDefault="005A2968" w:rsidP="005A2968">
      <w:pPr>
        <w:shd w:val="clear" w:color="auto" w:fill="FFFFFF"/>
        <w:spacing w:after="0" w:line="240" w:lineRule="auto"/>
        <w:textAlignment w:val="baseline"/>
        <w:rPr>
          <w:rFonts w:ascii="Helvetica" w:eastAsia="Times New Roman" w:hAnsi="Helvetica" w:cs="Times New Roman"/>
          <w:color w:val="4D4D4D"/>
          <w:sz w:val="24"/>
          <w:szCs w:val="24"/>
        </w:rPr>
      </w:pPr>
      <w:r w:rsidRPr="005A2968">
        <w:rPr>
          <w:rFonts w:ascii="inherit" w:eastAsia="Times New Roman" w:hAnsi="inherit" w:cs="Times New Roman"/>
          <w:b/>
          <w:bCs/>
          <w:color w:val="4D4D4D"/>
          <w:sz w:val="24"/>
          <w:szCs w:val="24"/>
          <w:bdr w:val="none" w:sz="0" w:space="0" w:color="auto" w:frame="1"/>
        </w:rPr>
        <w:t>Answer.</w:t>
      </w:r>
    </w:p>
    <w:p w:rsidR="005A2968" w:rsidRPr="005A2968" w:rsidRDefault="005A2968" w:rsidP="005A2968">
      <w:pPr>
        <w:shd w:val="clear" w:color="auto" w:fill="FFFFFF"/>
        <w:spacing w:after="375" w:line="240" w:lineRule="auto"/>
        <w:textAlignment w:val="baseline"/>
        <w:rPr>
          <w:rFonts w:ascii="Helvetica" w:eastAsia="Times New Roman" w:hAnsi="Helvetica" w:cs="Times New Roman"/>
          <w:color w:val="4D4D4D"/>
          <w:sz w:val="24"/>
          <w:szCs w:val="24"/>
        </w:rPr>
      </w:pPr>
      <w:r w:rsidRPr="005A2968">
        <w:rPr>
          <w:rFonts w:ascii="Helvetica" w:eastAsia="Times New Roman" w:hAnsi="Helvetica" w:cs="Times New Roman"/>
          <w:color w:val="4D4D4D"/>
          <w:sz w:val="24"/>
          <w:szCs w:val="24"/>
        </w:rPr>
        <w:t>NPM stands for Node Package Manager. It provides following two main functionalities.</w:t>
      </w:r>
    </w:p>
    <w:p w:rsidR="005A2968" w:rsidRPr="005A2968" w:rsidRDefault="005A2968" w:rsidP="005A2968">
      <w:pPr>
        <w:numPr>
          <w:ilvl w:val="0"/>
          <w:numId w:val="21"/>
        </w:numPr>
        <w:shd w:val="clear" w:color="auto" w:fill="FFFFFF"/>
        <w:spacing w:after="0" w:line="240" w:lineRule="auto"/>
        <w:ind w:left="456"/>
        <w:textAlignment w:val="baseline"/>
        <w:rPr>
          <w:rFonts w:ascii="inherit" w:eastAsia="Times New Roman" w:hAnsi="inherit" w:cs="Times New Roman"/>
          <w:color w:val="4D4D4D"/>
          <w:sz w:val="24"/>
          <w:szCs w:val="24"/>
        </w:rPr>
      </w:pPr>
      <w:r w:rsidRPr="005A2968">
        <w:rPr>
          <w:rFonts w:ascii="inherit" w:eastAsia="Times New Roman" w:hAnsi="inherit" w:cs="Times New Roman"/>
          <w:color w:val="4D4D4D"/>
          <w:sz w:val="24"/>
          <w:szCs w:val="24"/>
        </w:rPr>
        <w:t xml:space="preserve">It works as an </w:t>
      </w:r>
      <w:proofErr w:type="gramStart"/>
      <w:r w:rsidRPr="005A2968">
        <w:rPr>
          <w:rFonts w:ascii="inherit" w:eastAsia="Times New Roman" w:hAnsi="inherit" w:cs="Times New Roman"/>
          <w:color w:val="4D4D4D"/>
          <w:sz w:val="24"/>
          <w:szCs w:val="24"/>
        </w:rPr>
        <w:t>Online</w:t>
      </w:r>
      <w:proofErr w:type="gramEnd"/>
      <w:r w:rsidRPr="005A2968">
        <w:rPr>
          <w:rFonts w:ascii="inherit" w:eastAsia="Times New Roman" w:hAnsi="inherit" w:cs="Times New Roman"/>
          <w:color w:val="4D4D4D"/>
          <w:sz w:val="24"/>
          <w:szCs w:val="24"/>
        </w:rPr>
        <w:t xml:space="preserve"> repository for node.js packages/modules which are present at &lt;nodejs.org&gt;.</w:t>
      </w:r>
    </w:p>
    <w:p w:rsidR="005A2968" w:rsidRPr="005A2968" w:rsidRDefault="005A2968" w:rsidP="005A2968">
      <w:pPr>
        <w:numPr>
          <w:ilvl w:val="0"/>
          <w:numId w:val="21"/>
        </w:numPr>
        <w:shd w:val="clear" w:color="auto" w:fill="FFFFFF"/>
        <w:spacing w:after="0" w:line="240" w:lineRule="auto"/>
        <w:ind w:left="456"/>
        <w:textAlignment w:val="baseline"/>
        <w:rPr>
          <w:rFonts w:ascii="inherit" w:eastAsia="Times New Roman" w:hAnsi="inherit" w:cs="Times New Roman"/>
          <w:color w:val="4D4D4D"/>
          <w:sz w:val="24"/>
          <w:szCs w:val="24"/>
        </w:rPr>
      </w:pPr>
      <w:r w:rsidRPr="005A2968">
        <w:rPr>
          <w:rFonts w:ascii="inherit" w:eastAsia="Times New Roman" w:hAnsi="inherit" w:cs="Times New Roman"/>
          <w:color w:val="4D4D4D"/>
          <w:sz w:val="24"/>
          <w:szCs w:val="24"/>
        </w:rPr>
        <w:t>It works as Command line utility to install packages, do version management and dependency management of Node.js packages.</w:t>
      </w:r>
    </w:p>
    <w:p w:rsidR="005A2968" w:rsidRPr="005A2968" w:rsidRDefault="005A2968" w:rsidP="005A2968">
      <w:pPr>
        <w:shd w:val="clear" w:color="auto" w:fill="FFFFFF"/>
        <w:spacing w:after="375" w:line="240" w:lineRule="auto"/>
        <w:textAlignment w:val="baseline"/>
        <w:rPr>
          <w:rFonts w:ascii="Helvetica" w:eastAsia="Times New Roman" w:hAnsi="Helvetica" w:cs="Times New Roman"/>
          <w:color w:val="4D4D4D"/>
          <w:sz w:val="24"/>
          <w:szCs w:val="24"/>
        </w:rPr>
      </w:pPr>
      <w:r w:rsidRPr="005A2968">
        <w:rPr>
          <w:rFonts w:ascii="Helvetica" w:eastAsia="Times New Roman" w:hAnsi="Helvetica" w:cs="Times New Roman"/>
          <w:color w:val="4D4D4D"/>
          <w:sz w:val="24"/>
          <w:szCs w:val="24"/>
        </w:rPr>
        <w:t>NPM comes bundled along with Node.js installable. We can verify its version using the following command-</w:t>
      </w:r>
    </w:p>
    <w:p w:rsidR="005A2968" w:rsidRPr="005A2968" w:rsidRDefault="005A2968" w:rsidP="005A29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5A2968">
        <w:rPr>
          <w:rFonts w:ascii="inherit" w:eastAsia="Times New Roman" w:hAnsi="inherit" w:cs="Courier New"/>
          <w:color w:val="000000"/>
          <w:sz w:val="24"/>
          <w:szCs w:val="24"/>
          <w:bdr w:val="none" w:sz="0" w:space="0" w:color="auto" w:frame="1"/>
        </w:rPr>
        <w:t xml:space="preserve">$ </w:t>
      </w:r>
      <w:proofErr w:type="gramStart"/>
      <w:r w:rsidRPr="005A2968">
        <w:rPr>
          <w:rFonts w:ascii="inherit" w:eastAsia="Times New Roman" w:hAnsi="inherit" w:cs="Courier New"/>
          <w:color w:val="000000"/>
          <w:sz w:val="24"/>
          <w:szCs w:val="24"/>
          <w:bdr w:val="none" w:sz="0" w:space="0" w:color="auto" w:frame="1"/>
        </w:rPr>
        <w:t>npm</w:t>
      </w:r>
      <w:proofErr w:type="gramEnd"/>
      <w:r w:rsidRPr="005A2968">
        <w:rPr>
          <w:rFonts w:ascii="inherit" w:eastAsia="Times New Roman" w:hAnsi="inherit" w:cs="Courier New"/>
          <w:color w:val="000000"/>
          <w:sz w:val="24"/>
          <w:szCs w:val="24"/>
          <w:bdr w:val="none" w:sz="0" w:space="0" w:color="auto" w:frame="1"/>
        </w:rPr>
        <w:t xml:space="preserve"> </w:t>
      </w:r>
      <w:r w:rsidRPr="005A2968">
        <w:rPr>
          <w:rFonts w:ascii="inherit" w:eastAsia="Times New Roman" w:hAnsi="inherit" w:cs="Courier New"/>
          <w:color w:val="666600"/>
          <w:sz w:val="24"/>
          <w:szCs w:val="24"/>
          <w:bdr w:val="none" w:sz="0" w:space="0" w:color="auto" w:frame="1"/>
        </w:rPr>
        <w:t>--</w:t>
      </w:r>
      <w:r w:rsidRPr="005A2968">
        <w:rPr>
          <w:rFonts w:ascii="inherit" w:eastAsia="Times New Roman" w:hAnsi="inherit" w:cs="Courier New"/>
          <w:color w:val="000000"/>
          <w:sz w:val="24"/>
          <w:szCs w:val="24"/>
          <w:bdr w:val="none" w:sz="0" w:space="0" w:color="auto" w:frame="1"/>
        </w:rPr>
        <w:t>version</w:t>
      </w:r>
    </w:p>
    <w:p w:rsidR="005A2968" w:rsidRPr="005A2968" w:rsidRDefault="005A2968" w:rsidP="005A2968">
      <w:pPr>
        <w:shd w:val="clear" w:color="auto" w:fill="FFFFFF"/>
        <w:spacing w:after="375" w:line="240" w:lineRule="auto"/>
        <w:textAlignment w:val="baseline"/>
        <w:rPr>
          <w:rFonts w:ascii="Helvetica" w:eastAsia="Times New Roman" w:hAnsi="Helvetica" w:cs="Times New Roman"/>
          <w:color w:val="4D4D4D"/>
          <w:sz w:val="24"/>
          <w:szCs w:val="24"/>
        </w:rPr>
      </w:pPr>
      <w:r w:rsidRPr="005A2968">
        <w:rPr>
          <w:rFonts w:ascii="Helvetica" w:eastAsia="Times New Roman" w:hAnsi="Helvetica" w:cs="Times New Roman"/>
          <w:color w:val="4D4D4D"/>
          <w:sz w:val="24"/>
          <w:szCs w:val="24"/>
        </w:rPr>
        <w:lastRenderedPageBreak/>
        <w:t>NPM helps to install any Node.js module using the following command.</w:t>
      </w:r>
    </w:p>
    <w:p w:rsidR="005A2968" w:rsidRPr="005A2968" w:rsidRDefault="005A2968" w:rsidP="005A29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5A2968">
        <w:rPr>
          <w:rFonts w:ascii="inherit" w:eastAsia="Times New Roman" w:hAnsi="inherit" w:cs="Courier New"/>
          <w:color w:val="000000"/>
          <w:sz w:val="24"/>
          <w:szCs w:val="24"/>
          <w:bdr w:val="none" w:sz="0" w:space="0" w:color="auto" w:frame="1"/>
        </w:rPr>
        <w:t xml:space="preserve">$ </w:t>
      </w:r>
      <w:proofErr w:type="gramStart"/>
      <w:r w:rsidRPr="005A2968">
        <w:rPr>
          <w:rFonts w:ascii="inherit" w:eastAsia="Times New Roman" w:hAnsi="inherit" w:cs="Courier New"/>
          <w:color w:val="000000"/>
          <w:sz w:val="24"/>
          <w:szCs w:val="24"/>
          <w:bdr w:val="none" w:sz="0" w:space="0" w:color="auto" w:frame="1"/>
        </w:rPr>
        <w:t>npm</w:t>
      </w:r>
      <w:proofErr w:type="gramEnd"/>
      <w:r w:rsidRPr="005A2968">
        <w:rPr>
          <w:rFonts w:ascii="inherit" w:eastAsia="Times New Roman" w:hAnsi="inherit" w:cs="Courier New"/>
          <w:color w:val="000000"/>
          <w:sz w:val="24"/>
          <w:szCs w:val="24"/>
          <w:bdr w:val="none" w:sz="0" w:space="0" w:color="auto" w:frame="1"/>
        </w:rPr>
        <w:t xml:space="preserve"> install </w:t>
      </w:r>
      <w:r w:rsidRPr="005A2968">
        <w:rPr>
          <w:rFonts w:ascii="inherit" w:eastAsia="Times New Roman" w:hAnsi="inherit" w:cs="Courier New"/>
          <w:color w:val="666600"/>
          <w:sz w:val="24"/>
          <w:szCs w:val="24"/>
          <w:bdr w:val="none" w:sz="0" w:space="0" w:color="auto" w:frame="1"/>
        </w:rPr>
        <w:t>&lt;</w:t>
      </w:r>
      <w:r w:rsidRPr="005A2968">
        <w:rPr>
          <w:rFonts w:ascii="inherit" w:eastAsia="Times New Roman" w:hAnsi="inherit" w:cs="Courier New"/>
          <w:color w:val="660066"/>
          <w:sz w:val="24"/>
          <w:szCs w:val="24"/>
          <w:bdr w:val="none" w:sz="0" w:space="0" w:color="auto" w:frame="1"/>
        </w:rPr>
        <w:t>Module</w:t>
      </w:r>
      <w:r w:rsidRPr="005A2968">
        <w:rPr>
          <w:rFonts w:ascii="inherit" w:eastAsia="Times New Roman" w:hAnsi="inherit" w:cs="Courier New"/>
          <w:color w:val="000000"/>
          <w:sz w:val="24"/>
          <w:szCs w:val="24"/>
          <w:bdr w:val="none" w:sz="0" w:space="0" w:color="auto" w:frame="1"/>
        </w:rPr>
        <w:t xml:space="preserve"> </w:t>
      </w:r>
      <w:r w:rsidRPr="005A2968">
        <w:rPr>
          <w:rFonts w:ascii="inherit" w:eastAsia="Times New Roman" w:hAnsi="inherit" w:cs="Courier New"/>
          <w:color w:val="660066"/>
          <w:sz w:val="24"/>
          <w:szCs w:val="24"/>
          <w:bdr w:val="none" w:sz="0" w:space="0" w:color="auto" w:frame="1"/>
        </w:rPr>
        <w:t>Name</w:t>
      </w:r>
      <w:r w:rsidRPr="005A2968">
        <w:rPr>
          <w:rFonts w:ascii="inherit" w:eastAsia="Times New Roman" w:hAnsi="inherit" w:cs="Courier New"/>
          <w:color w:val="666600"/>
          <w:sz w:val="24"/>
          <w:szCs w:val="24"/>
          <w:bdr w:val="none" w:sz="0" w:space="0" w:color="auto" w:frame="1"/>
        </w:rPr>
        <w:t>&gt;</w:t>
      </w:r>
    </w:p>
    <w:p w:rsidR="005A2968" w:rsidRPr="005A2968" w:rsidRDefault="005A2968" w:rsidP="005A2968">
      <w:pPr>
        <w:shd w:val="clear" w:color="auto" w:fill="FFFFFF"/>
        <w:spacing w:after="375" w:line="240" w:lineRule="auto"/>
        <w:textAlignment w:val="baseline"/>
        <w:rPr>
          <w:rFonts w:ascii="Helvetica" w:eastAsia="Times New Roman" w:hAnsi="Helvetica" w:cs="Times New Roman"/>
          <w:color w:val="4D4D4D"/>
          <w:sz w:val="24"/>
          <w:szCs w:val="24"/>
        </w:rPr>
      </w:pPr>
      <w:r w:rsidRPr="005A2968">
        <w:rPr>
          <w:rFonts w:ascii="Helvetica" w:eastAsia="Times New Roman" w:hAnsi="Helvetica" w:cs="Times New Roman"/>
          <w:color w:val="4D4D4D"/>
          <w:sz w:val="24"/>
          <w:szCs w:val="24"/>
        </w:rPr>
        <w:t>For example, following is the command to install a famous Node.js web framework module called express-</w:t>
      </w:r>
    </w:p>
    <w:p w:rsidR="005A2968" w:rsidRPr="005A2968" w:rsidRDefault="005A2968" w:rsidP="005A296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Courier New" w:eastAsia="Times New Roman" w:hAnsi="Courier New" w:cs="Courier New"/>
          <w:color w:val="444444"/>
          <w:sz w:val="24"/>
          <w:szCs w:val="24"/>
        </w:rPr>
      </w:pPr>
      <w:r w:rsidRPr="005A2968">
        <w:rPr>
          <w:rFonts w:ascii="inherit" w:eastAsia="Times New Roman" w:hAnsi="inherit" w:cs="Courier New"/>
          <w:color w:val="000000"/>
          <w:sz w:val="24"/>
          <w:szCs w:val="24"/>
          <w:bdr w:val="none" w:sz="0" w:space="0" w:color="auto" w:frame="1"/>
        </w:rPr>
        <w:t xml:space="preserve">$ </w:t>
      </w:r>
      <w:proofErr w:type="gramStart"/>
      <w:r w:rsidRPr="005A2968">
        <w:rPr>
          <w:rFonts w:ascii="inherit" w:eastAsia="Times New Roman" w:hAnsi="inherit" w:cs="Courier New"/>
          <w:color w:val="000000"/>
          <w:sz w:val="24"/>
          <w:szCs w:val="24"/>
          <w:bdr w:val="none" w:sz="0" w:space="0" w:color="auto" w:frame="1"/>
        </w:rPr>
        <w:t>npm</w:t>
      </w:r>
      <w:proofErr w:type="gramEnd"/>
      <w:r w:rsidRPr="005A2968">
        <w:rPr>
          <w:rFonts w:ascii="inherit" w:eastAsia="Times New Roman" w:hAnsi="inherit" w:cs="Courier New"/>
          <w:color w:val="000000"/>
          <w:sz w:val="24"/>
          <w:szCs w:val="24"/>
          <w:bdr w:val="none" w:sz="0" w:space="0" w:color="auto" w:frame="1"/>
        </w:rPr>
        <w:t xml:space="preserve"> install express</w:t>
      </w:r>
    </w:p>
    <w:p w:rsidR="009B46D8" w:rsidRDefault="009B46D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5A2968" w:rsidRDefault="005A2968" w:rsidP="005A2968">
      <w:pPr>
        <w:pStyle w:val="Heading3"/>
        <w:shd w:val="clear" w:color="auto" w:fill="FFFFFF"/>
        <w:spacing w:before="0" w:beforeAutospacing="0" w:after="225" w:afterAutospacing="0"/>
        <w:textAlignment w:val="baseline"/>
        <w:rPr>
          <w:rFonts w:ascii="Helvetica" w:hAnsi="Helvetica"/>
          <w:b w:val="0"/>
          <w:bCs w:val="0"/>
          <w:color w:val="444444"/>
          <w:sz w:val="32"/>
          <w:szCs w:val="32"/>
        </w:rPr>
      </w:pPr>
      <w:proofErr w:type="gramStart"/>
      <w:r>
        <w:rPr>
          <w:rFonts w:ascii="Helvetica" w:hAnsi="Helvetica"/>
          <w:b w:val="0"/>
          <w:bCs w:val="0"/>
          <w:color w:val="444444"/>
          <w:sz w:val="32"/>
          <w:szCs w:val="32"/>
        </w:rPr>
        <w:t>Q-23.</w:t>
      </w:r>
      <w:proofErr w:type="gramEnd"/>
      <w:r>
        <w:rPr>
          <w:rFonts w:ascii="Helvetica" w:hAnsi="Helvetica"/>
          <w:b w:val="0"/>
          <w:bCs w:val="0"/>
          <w:color w:val="444444"/>
          <w:sz w:val="32"/>
          <w:szCs w:val="32"/>
        </w:rPr>
        <w:t xml:space="preserve"> What Is Package.Json? Who Uses It?</w:t>
      </w:r>
    </w:p>
    <w:p w:rsidR="005A2968" w:rsidRDefault="005A2968" w:rsidP="005A2968">
      <w:pPr>
        <w:pStyle w:val="NormalWeb"/>
        <w:shd w:val="clear" w:color="auto" w:fill="FFFFFF"/>
        <w:spacing w:before="0" w:beforeAutospacing="0" w:after="0" w:afterAutospacing="0"/>
        <w:textAlignment w:val="baseline"/>
        <w:rPr>
          <w:rFonts w:ascii="Helvetica" w:hAnsi="Helvetica"/>
          <w:color w:val="4D4D4D"/>
        </w:rPr>
      </w:pPr>
      <w:r>
        <w:rPr>
          <w:rStyle w:val="Strong"/>
          <w:rFonts w:ascii="inherit" w:hAnsi="inherit"/>
          <w:color w:val="4D4D4D"/>
          <w:bdr w:val="none" w:sz="0" w:space="0" w:color="auto" w:frame="1"/>
        </w:rPr>
        <w:t>Answer.</w:t>
      </w:r>
    </w:p>
    <w:p w:rsidR="005A2968" w:rsidRDefault="005A2968" w:rsidP="005A2968">
      <w:pPr>
        <w:pStyle w:val="Heading4"/>
        <w:shd w:val="clear" w:color="auto" w:fill="FFFFFF"/>
        <w:spacing w:before="0" w:after="225"/>
        <w:textAlignment w:val="baseline"/>
        <w:rPr>
          <w:rFonts w:ascii="Helvetica" w:hAnsi="Helvetica"/>
          <w:b w:val="0"/>
          <w:bCs w:val="0"/>
          <w:color w:val="444444"/>
          <w:sz w:val="29"/>
          <w:szCs w:val="29"/>
        </w:rPr>
      </w:pPr>
      <w:r>
        <w:rPr>
          <w:rFonts w:ascii="Helvetica" w:hAnsi="Helvetica"/>
          <w:b w:val="0"/>
          <w:bCs w:val="0"/>
          <w:color w:val="444444"/>
          <w:sz w:val="29"/>
          <w:szCs w:val="29"/>
        </w:rPr>
        <w:t>What Is &lt;Package.Json&gt;?</w:t>
      </w:r>
    </w:p>
    <w:p w:rsidR="005A2968" w:rsidRDefault="005A2968" w:rsidP="005A2968">
      <w:pPr>
        <w:numPr>
          <w:ilvl w:val="0"/>
          <w:numId w:val="22"/>
        </w:numPr>
        <w:shd w:val="clear" w:color="auto" w:fill="FFFFFF"/>
        <w:spacing w:after="0" w:line="240" w:lineRule="auto"/>
        <w:ind w:left="456"/>
        <w:textAlignment w:val="baseline"/>
        <w:rPr>
          <w:rFonts w:ascii="inherit" w:hAnsi="inherit"/>
          <w:color w:val="4D4D4D"/>
          <w:sz w:val="24"/>
          <w:szCs w:val="24"/>
        </w:rPr>
      </w:pPr>
      <w:r>
        <w:rPr>
          <w:rFonts w:ascii="inherit" w:hAnsi="inherit"/>
          <w:color w:val="4D4D4D"/>
        </w:rPr>
        <w:t>It is a plain JSON (JavaScript Object Notation) text file which contains all metadata information about Node.js Project or application.</w:t>
      </w:r>
    </w:p>
    <w:p w:rsidR="005A2968" w:rsidRDefault="005A2968" w:rsidP="005A2968">
      <w:pPr>
        <w:numPr>
          <w:ilvl w:val="0"/>
          <w:numId w:val="22"/>
        </w:numPr>
        <w:shd w:val="clear" w:color="auto" w:fill="FFFFFF"/>
        <w:spacing w:after="0" w:line="240" w:lineRule="auto"/>
        <w:ind w:left="456"/>
        <w:textAlignment w:val="baseline"/>
        <w:rPr>
          <w:rFonts w:ascii="inherit" w:hAnsi="inherit"/>
          <w:color w:val="4D4D4D"/>
        </w:rPr>
      </w:pPr>
      <w:r>
        <w:rPr>
          <w:rFonts w:ascii="inherit" w:hAnsi="inherit"/>
          <w:color w:val="4D4D4D"/>
        </w:rPr>
        <w:t>This file should be present in the root directory of every Node.js Package or Module to describe its metadata in JSON format.</w:t>
      </w:r>
    </w:p>
    <w:p w:rsidR="005A2968" w:rsidRDefault="005A2968" w:rsidP="005A2968">
      <w:pPr>
        <w:numPr>
          <w:ilvl w:val="0"/>
          <w:numId w:val="22"/>
        </w:numPr>
        <w:shd w:val="clear" w:color="auto" w:fill="FFFFFF"/>
        <w:spacing w:after="0" w:line="240" w:lineRule="auto"/>
        <w:ind w:left="456"/>
        <w:textAlignment w:val="baseline"/>
        <w:rPr>
          <w:rFonts w:ascii="inherit" w:hAnsi="inherit"/>
          <w:color w:val="4D4D4D"/>
        </w:rPr>
      </w:pPr>
      <w:r>
        <w:rPr>
          <w:rFonts w:ascii="inherit" w:hAnsi="inherit"/>
          <w:color w:val="4D4D4D"/>
        </w:rPr>
        <w:t>The file is named as “package” because Node.js platform treats every feature as a separate component. Node.js calls these as Package or Module.</w:t>
      </w:r>
    </w:p>
    <w:p w:rsidR="005A2968" w:rsidRDefault="005A2968" w:rsidP="005A2968">
      <w:pPr>
        <w:pStyle w:val="Heading4"/>
        <w:shd w:val="clear" w:color="auto" w:fill="FFFFFF"/>
        <w:spacing w:before="0" w:after="225"/>
        <w:textAlignment w:val="baseline"/>
        <w:rPr>
          <w:rFonts w:ascii="Helvetica" w:hAnsi="Helvetica"/>
          <w:b w:val="0"/>
          <w:bCs w:val="0"/>
          <w:color w:val="444444"/>
          <w:sz w:val="29"/>
          <w:szCs w:val="29"/>
        </w:rPr>
      </w:pPr>
      <w:r>
        <w:rPr>
          <w:rFonts w:ascii="Helvetica" w:hAnsi="Helvetica"/>
          <w:b w:val="0"/>
          <w:bCs w:val="0"/>
          <w:color w:val="444444"/>
          <w:sz w:val="29"/>
          <w:szCs w:val="29"/>
        </w:rPr>
        <w:t>Who Use It?</w:t>
      </w:r>
    </w:p>
    <w:p w:rsidR="005A2968" w:rsidRDefault="005A2968" w:rsidP="005A2968">
      <w:pPr>
        <w:numPr>
          <w:ilvl w:val="0"/>
          <w:numId w:val="23"/>
        </w:numPr>
        <w:shd w:val="clear" w:color="auto" w:fill="FFFFFF"/>
        <w:spacing w:after="0" w:line="240" w:lineRule="auto"/>
        <w:ind w:left="456"/>
        <w:textAlignment w:val="baseline"/>
        <w:rPr>
          <w:rFonts w:ascii="inherit" w:hAnsi="inherit"/>
          <w:color w:val="4D4D4D"/>
          <w:sz w:val="24"/>
          <w:szCs w:val="24"/>
        </w:rPr>
      </w:pPr>
      <w:r>
        <w:rPr>
          <w:rFonts w:ascii="inherit" w:hAnsi="inherit"/>
          <w:color w:val="4D4D4D"/>
        </w:rPr>
        <w:t>NPM (Node Package Manager) uses &lt;package.json&gt; file. It includes details of the Node.js application or package. This file contains a no. of different directives or elements. These directives guide NPM, about how to handle a module or package.</w:t>
      </w:r>
    </w:p>
    <w:p w:rsidR="005A2968" w:rsidRDefault="005A296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5A2968" w:rsidRDefault="005A2968" w:rsidP="005A2968">
      <w:pPr>
        <w:pStyle w:val="Heading3"/>
        <w:shd w:val="clear" w:color="auto" w:fill="FFFFFF"/>
        <w:spacing w:before="0" w:beforeAutospacing="0" w:after="225" w:afterAutospacing="0"/>
        <w:textAlignment w:val="baseline"/>
        <w:rPr>
          <w:rFonts w:ascii="Helvetica" w:hAnsi="Helvetica"/>
          <w:b w:val="0"/>
          <w:bCs w:val="0"/>
          <w:color w:val="444444"/>
          <w:sz w:val="32"/>
          <w:szCs w:val="32"/>
        </w:rPr>
      </w:pPr>
      <w:proofErr w:type="gramStart"/>
      <w:r>
        <w:rPr>
          <w:rFonts w:ascii="Helvetica" w:hAnsi="Helvetica"/>
          <w:b w:val="0"/>
          <w:bCs w:val="0"/>
          <w:color w:val="444444"/>
          <w:sz w:val="32"/>
          <w:szCs w:val="32"/>
        </w:rPr>
        <w:t>Q-24.</w:t>
      </w:r>
      <w:proofErr w:type="gramEnd"/>
      <w:r>
        <w:rPr>
          <w:rFonts w:ascii="Helvetica" w:hAnsi="Helvetica"/>
          <w:b w:val="0"/>
          <w:bCs w:val="0"/>
          <w:color w:val="444444"/>
          <w:sz w:val="32"/>
          <w:szCs w:val="32"/>
        </w:rPr>
        <w:t xml:space="preserve"> Does Node.Js Support Multi-Core Platforms? And Is It Capable Of Utilizing All The Cores?</w:t>
      </w:r>
    </w:p>
    <w:p w:rsidR="005A2968" w:rsidRDefault="005A2968" w:rsidP="005A2968">
      <w:pPr>
        <w:pStyle w:val="NormalWeb"/>
        <w:shd w:val="clear" w:color="auto" w:fill="FFFFFF"/>
        <w:spacing w:before="0" w:beforeAutospacing="0" w:after="0" w:afterAutospacing="0"/>
        <w:textAlignment w:val="baseline"/>
        <w:rPr>
          <w:rFonts w:ascii="Helvetica" w:hAnsi="Helvetica"/>
          <w:color w:val="4D4D4D"/>
        </w:rPr>
      </w:pPr>
      <w:r>
        <w:rPr>
          <w:rStyle w:val="Strong"/>
          <w:rFonts w:ascii="inherit" w:hAnsi="inherit"/>
          <w:color w:val="4D4D4D"/>
          <w:bdr w:val="none" w:sz="0" w:space="0" w:color="auto" w:frame="1"/>
        </w:rPr>
        <w:t>Answer.</w:t>
      </w:r>
    </w:p>
    <w:p w:rsidR="005A2968" w:rsidRDefault="005A2968" w:rsidP="005A296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Yes, Node.js would run on a multi-core system without any issue. But it is by default a single-threaded application, so it can’t completely utilize the multi-core system.</w:t>
      </w:r>
    </w:p>
    <w:p w:rsidR="005A2968" w:rsidRDefault="005A2968" w:rsidP="005A296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However, Node.js can facilitate deployment on multi-core systems where it does use the additional hardware. It packages with a Cluster module which is capable of starting multiple Node.js worker processes that will share the same port.</w:t>
      </w:r>
    </w:p>
    <w:p w:rsidR="005A2968" w:rsidRDefault="005A2968" w:rsidP="005A2968">
      <w:pPr>
        <w:pStyle w:val="Heading3"/>
        <w:shd w:val="clear" w:color="auto" w:fill="FFFFFF"/>
        <w:spacing w:before="0" w:beforeAutospacing="0" w:after="225" w:afterAutospacing="0"/>
        <w:textAlignment w:val="baseline"/>
        <w:rPr>
          <w:rFonts w:ascii="Helvetica" w:hAnsi="Helvetica"/>
          <w:b w:val="0"/>
          <w:bCs w:val="0"/>
          <w:color w:val="444444"/>
          <w:sz w:val="32"/>
          <w:szCs w:val="32"/>
        </w:rPr>
      </w:pPr>
      <w:proofErr w:type="gramStart"/>
      <w:r>
        <w:rPr>
          <w:rFonts w:ascii="Helvetica" w:hAnsi="Helvetica"/>
          <w:b w:val="0"/>
          <w:bCs w:val="0"/>
          <w:color w:val="444444"/>
          <w:sz w:val="32"/>
          <w:szCs w:val="32"/>
        </w:rPr>
        <w:t>Q-26.</w:t>
      </w:r>
      <w:proofErr w:type="gramEnd"/>
      <w:r>
        <w:rPr>
          <w:rFonts w:ascii="Helvetica" w:hAnsi="Helvetica"/>
          <w:b w:val="0"/>
          <w:bCs w:val="0"/>
          <w:color w:val="444444"/>
          <w:sz w:val="32"/>
          <w:szCs w:val="32"/>
        </w:rPr>
        <w:t xml:space="preserve"> What Is Chaining Process In Node.Js?</w:t>
      </w:r>
    </w:p>
    <w:p w:rsidR="005A2968" w:rsidRDefault="005A2968" w:rsidP="005A2968">
      <w:pPr>
        <w:pStyle w:val="NormalWeb"/>
        <w:shd w:val="clear" w:color="auto" w:fill="FFFFFF"/>
        <w:spacing w:before="0" w:beforeAutospacing="0" w:after="0" w:afterAutospacing="0"/>
        <w:textAlignment w:val="baseline"/>
        <w:rPr>
          <w:rFonts w:ascii="Helvetica" w:hAnsi="Helvetica"/>
          <w:color w:val="4D4D4D"/>
        </w:rPr>
      </w:pPr>
      <w:r>
        <w:rPr>
          <w:rStyle w:val="Strong"/>
          <w:rFonts w:ascii="inherit" w:hAnsi="inherit"/>
          <w:color w:val="4D4D4D"/>
          <w:bdr w:val="none" w:sz="0" w:space="0" w:color="auto" w:frame="1"/>
        </w:rPr>
        <w:t>Answer.</w:t>
      </w:r>
    </w:p>
    <w:p w:rsidR="005A2968" w:rsidRDefault="005A2968" w:rsidP="005A2968">
      <w:pPr>
        <w:pStyle w:val="NormalWeb"/>
        <w:shd w:val="clear" w:color="auto" w:fill="FFFFFF"/>
        <w:spacing w:before="0" w:beforeAutospacing="0" w:after="375" w:afterAutospacing="0"/>
        <w:textAlignment w:val="baseline"/>
        <w:rPr>
          <w:rFonts w:ascii="Helvetica" w:hAnsi="Helvetica"/>
          <w:color w:val="4D4D4D"/>
        </w:rPr>
      </w:pPr>
      <w:r>
        <w:rPr>
          <w:rFonts w:ascii="Helvetica" w:hAnsi="Helvetica"/>
          <w:color w:val="4D4D4D"/>
        </w:rPr>
        <w:t>It’s an approach to connect the output of one stream to the input of another stream, thus creating a chain of multiple stream operations.</w:t>
      </w:r>
    </w:p>
    <w:p w:rsidR="005A2968" w:rsidRPr="005A2968" w:rsidRDefault="005A2968" w:rsidP="005A2968">
      <w:pPr>
        <w:shd w:val="clear" w:color="auto" w:fill="FFFFFF"/>
        <w:spacing w:after="225" w:line="240" w:lineRule="auto"/>
        <w:textAlignment w:val="baseline"/>
        <w:outlineLvl w:val="2"/>
        <w:rPr>
          <w:rFonts w:ascii="Helvetica" w:eastAsia="Times New Roman" w:hAnsi="Helvetica" w:cs="Times New Roman"/>
          <w:color w:val="444444"/>
          <w:sz w:val="32"/>
          <w:szCs w:val="32"/>
        </w:rPr>
      </w:pPr>
      <w:proofErr w:type="gramStart"/>
      <w:r w:rsidRPr="005A2968">
        <w:rPr>
          <w:rFonts w:ascii="Helvetica" w:eastAsia="Times New Roman" w:hAnsi="Helvetica" w:cs="Times New Roman"/>
          <w:color w:val="444444"/>
          <w:sz w:val="32"/>
          <w:szCs w:val="32"/>
        </w:rPr>
        <w:lastRenderedPageBreak/>
        <w:t>Q-30.</w:t>
      </w:r>
      <w:proofErr w:type="gramEnd"/>
      <w:r w:rsidRPr="005A2968">
        <w:rPr>
          <w:rFonts w:ascii="Helvetica" w:eastAsia="Times New Roman" w:hAnsi="Helvetica" w:cs="Times New Roman"/>
          <w:color w:val="444444"/>
          <w:sz w:val="32"/>
          <w:szCs w:val="32"/>
        </w:rPr>
        <w:t xml:space="preserve"> What Is A Control Flow Function? What Are The Steps Does It Execute?</w:t>
      </w:r>
    </w:p>
    <w:p w:rsidR="005A2968" w:rsidRPr="005A2968" w:rsidRDefault="005A2968" w:rsidP="005A2968">
      <w:pPr>
        <w:shd w:val="clear" w:color="auto" w:fill="FFFFFF"/>
        <w:spacing w:after="0" w:line="240" w:lineRule="auto"/>
        <w:textAlignment w:val="baseline"/>
        <w:rPr>
          <w:rFonts w:ascii="Helvetica" w:eastAsia="Times New Roman" w:hAnsi="Helvetica" w:cs="Times New Roman"/>
          <w:color w:val="4D4D4D"/>
          <w:sz w:val="24"/>
          <w:szCs w:val="24"/>
        </w:rPr>
      </w:pPr>
      <w:r w:rsidRPr="005A2968">
        <w:rPr>
          <w:rFonts w:ascii="inherit" w:eastAsia="Times New Roman" w:hAnsi="inherit" w:cs="Times New Roman"/>
          <w:b/>
          <w:bCs/>
          <w:color w:val="4D4D4D"/>
          <w:sz w:val="24"/>
          <w:szCs w:val="24"/>
          <w:bdr w:val="none" w:sz="0" w:space="0" w:color="auto" w:frame="1"/>
        </w:rPr>
        <w:t>Answer.</w:t>
      </w:r>
    </w:p>
    <w:p w:rsidR="005A2968" w:rsidRPr="005A2968" w:rsidRDefault="005A2968" w:rsidP="005A2968">
      <w:pPr>
        <w:shd w:val="clear" w:color="auto" w:fill="FFFFFF"/>
        <w:spacing w:after="375" w:line="240" w:lineRule="auto"/>
        <w:textAlignment w:val="baseline"/>
        <w:rPr>
          <w:rFonts w:ascii="Helvetica" w:eastAsia="Times New Roman" w:hAnsi="Helvetica" w:cs="Times New Roman"/>
          <w:color w:val="4D4D4D"/>
          <w:sz w:val="24"/>
          <w:szCs w:val="24"/>
        </w:rPr>
      </w:pPr>
      <w:r w:rsidRPr="005A2968">
        <w:rPr>
          <w:rFonts w:ascii="Helvetica" w:eastAsia="Times New Roman" w:hAnsi="Helvetica" w:cs="Times New Roman"/>
          <w:color w:val="4D4D4D"/>
          <w:sz w:val="24"/>
          <w:szCs w:val="24"/>
        </w:rPr>
        <w:t>It is a generic piece of code which runs in between several asynchronous function calls is known as control flow function.</w:t>
      </w:r>
    </w:p>
    <w:p w:rsidR="005A2968" w:rsidRPr="005A2968" w:rsidRDefault="005A2968" w:rsidP="005A2968">
      <w:pPr>
        <w:shd w:val="clear" w:color="auto" w:fill="FFFFFF"/>
        <w:spacing w:after="375" w:line="240" w:lineRule="auto"/>
        <w:textAlignment w:val="baseline"/>
        <w:rPr>
          <w:rFonts w:ascii="Helvetica" w:eastAsia="Times New Roman" w:hAnsi="Helvetica" w:cs="Times New Roman"/>
          <w:color w:val="4D4D4D"/>
          <w:sz w:val="24"/>
          <w:szCs w:val="24"/>
        </w:rPr>
      </w:pPr>
      <w:r w:rsidRPr="005A2968">
        <w:rPr>
          <w:rFonts w:ascii="Helvetica" w:eastAsia="Times New Roman" w:hAnsi="Helvetica" w:cs="Times New Roman"/>
          <w:color w:val="4D4D4D"/>
          <w:sz w:val="24"/>
          <w:szCs w:val="24"/>
        </w:rPr>
        <w:t>It executes the following steps.</w:t>
      </w:r>
    </w:p>
    <w:p w:rsidR="005A2968" w:rsidRPr="005A2968" w:rsidRDefault="005A2968" w:rsidP="005A2968">
      <w:pPr>
        <w:numPr>
          <w:ilvl w:val="0"/>
          <w:numId w:val="24"/>
        </w:numPr>
        <w:shd w:val="clear" w:color="auto" w:fill="FFFFFF"/>
        <w:spacing w:after="0" w:line="240" w:lineRule="auto"/>
        <w:ind w:left="456"/>
        <w:textAlignment w:val="baseline"/>
        <w:rPr>
          <w:rFonts w:ascii="inherit" w:eastAsia="Times New Roman" w:hAnsi="inherit" w:cs="Times New Roman"/>
          <w:color w:val="4D4D4D"/>
          <w:sz w:val="24"/>
          <w:szCs w:val="24"/>
        </w:rPr>
      </w:pPr>
      <w:r w:rsidRPr="005A2968">
        <w:rPr>
          <w:rFonts w:ascii="inherit" w:eastAsia="Times New Roman" w:hAnsi="inherit" w:cs="Times New Roman"/>
          <w:color w:val="4D4D4D"/>
          <w:sz w:val="24"/>
          <w:szCs w:val="24"/>
        </w:rPr>
        <w:t>Control the order of execution.</w:t>
      </w:r>
    </w:p>
    <w:p w:rsidR="005A2968" w:rsidRPr="005A2968" w:rsidRDefault="005A2968" w:rsidP="005A2968">
      <w:pPr>
        <w:numPr>
          <w:ilvl w:val="0"/>
          <w:numId w:val="24"/>
        </w:numPr>
        <w:shd w:val="clear" w:color="auto" w:fill="FFFFFF"/>
        <w:spacing w:after="0" w:line="240" w:lineRule="auto"/>
        <w:ind w:left="456"/>
        <w:textAlignment w:val="baseline"/>
        <w:rPr>
          <w:rFonts w:ascii="inherit" w:eastAsia="Times New Roman" w:hAnsi="inherit" w:cs="Times New Roman"/>
          <w:color w:val="4D4D4D"/>
          <w:sz w:val="24"/>
          <w:szCs w:val="24"/>
        </w:rPr>
      </w:pPr>
      <w:r w:rsidRPr="005A2968">
        <w:rPr>
          <w:rFonts w:ascii="inherit" w:eastAsia="Times New Roman" w:hAnsi="inherit" w:cs="Times New Roman"/>
          <w:color w:val="4D4D4D"/>
          <w:sz w:val="24"/>
          <w:szCs w:val="24"/>
        </w:rPr>
        <w:t>Collect data.</w:t>
      </w:r>
    </w:p>
    <w:p w:rsidR="005A2968" w:rsidRPr="005A2968" w:rsidRDefault="005A2968" w:rsidP="005A2968">
      <w:pPr>
        <w:numPr>
          <w:ilvl w:val="0"/>
          <w:numId w:val="24"/>
        </w:numPr>
        <w:shd w:val="clear" w:color="auto" w:fill="FFFFFF"/>
        <w:spacing w:after="0" w:line="240" w:lineRule="auto"/>
        <w:ind w:left="456"/>
        <w:textAlignment w:val="baseline"/>
        <w:rPr>
          <w:rFonts w:ascii="inherit" w:eastAsia="Times New Roman" w:hAnsi="inherit" w:cs="Times New Roman"/>
          <w:color w:val="4D4D4D"/>
          <w:sz w:val="24"/>
          <w:szCs w:val="24"/>
        </w:rPr>
      </w:pPr>
      <w:r w:rsidRPr="005A2968">
        <w:rPr>
          <w:rFonts w:ascii="inherit" w:eastAsia="Times New Roman" w:hAnsi="inherit" w:cs="Times New Roman"/>
          <w:color w:val="4D4D4D"/>
          <w:sz w:val="24"/>
          <w:szCs w:val="24"/>
        </w:rPr>
        <w:t>Limit concurrency.</w:t>
      </w:r>
    </w:p>
    <w:p w:rsidR="005A2968" w:rsidRPr="005A2968" w:rsidRDefault="005A2968" w:rsidP="005A2968">
      <w:pPr>
        <w:numPr>
          <w:ilvl w:val="0"/>
          <w:numId w:val="24"/>
        </w:numPr>
        <w:shd w:val="clear" w:color="auto" w:fill="FFFFFF"/>
        <w:spacing w:after="0" w:line="240" w:lineRule="auto"/>
        <w:ind w:left="456"/>
        <w:textAlignment w:val="baseline"/>
        <w:rPr>
          <w:rFonts w:ascii="inherit" w:eastAsia="Times New Roman" w:hAnsi="inherit" w:cs="Times New Roman"/>
          <w:color w:val="4D4D4D"/>
          <w:sz w:val="24"/>
          <w:szCs w:val="24"/>
        </w:rPr>
      </w:pPr>
      <w:r w:rsidRPr="005A2968">
        <w:rPr>
          <w:rFonts w:ascii="inherit" w:eastAsia="Times New Roman" w:hAnsi="inherit" w:cs="Times New Roman"/>
          <w:color w:val="4D4D4D"/>
          <w:sz w:val="24"/>
          <w:szCs w:val="24"/>
        </w:rPr>
        <w:t>Call the next step in the program.</w:t>
      </w:r>
    </w:p>
    <w:p w:rsidR="005A2968" w:rsidRPr="00087BE8" w:rsidRDefault="005A2968" w:rsidP="00087BE8">
      <w:pPr>
        <w:shd w:val="clear" w:color="auto" w:fill="FFFFFF"/>
        <w:spacing w:after="144" w:line="360" w:lineRule="atLeast"/>
        <w:ind w:left="48" w:right="48"/>
        <w:jc w:val="both"/>
        <w:rPr>
          <w:rFonts w:ascii="Verdana" w:eastAsia="Times New Roman" w:hAnsi="Verdana" w:cs="Times New Roman"/>
          <w:color w:val="000000"/>
          <w:sz w:val="21"/>
          <w:szCs w:val="21"/>
        </w:rPr>
      </w:pPr>
    </w:p>
    <w:p w:rsidR="00087BE8" w:rsidRPr="00087BE8" w:rsidRDefault="00087BE8" w:rsidP="00087BE8">
      <w:pPr>
        <w:shd w:val="clear" w:color="auto" w:fill="FFFFFF"/>
        <w:spacing w:after="144" w:line="360" w:lineRule="atLeast"/>
        <w:ind w:right="48"/>
        <w:jc w:val="both"/>
        <w:rPr>
          <w:rFonts w:ascii="Verdana" w:eastAsia="Times New Roman" w:hAnsi="Verdana" w:cs="Times New Roman"/>
          <w:color w:val="000000"/>
          <w:sz w:val="21"/>
          <w:szCs w:val="21"/>
        </w:rPr>
      </w:pPr>
    </w:p>
    <w:p w:rsidR="000A7D7A" w:rsidRPr="000A7D7A" w:rsidRDefault="000A7D7A" w:rsidP="000A7D7A">
      <w:pPr>
        <w:shd w:val="clear" w:color="auto" w:fill="FFFFFF"/>
        <w:spacing w:line="240" w:lineRule="auto"/>
        <w:rPr>
          <w:rFonts w:ascii="Arial" w:eastAsia="Times New Roman" w:hAnsi="Arial" w:cs="Arial"/>
          <w:color w:val="666666"/>
          <w:sz w:val="24"/>
          <w:szCs w:val="24"/>
        </w:rPr>
      </w:pPr>
      <w:r w:rsidRPr="000A7D7A">
        <w:rPr>
          <w:rFonts w:ascii="Arial" w:eastAsia="Times New Roman" w:hAnsi="Arial" w:cs="Arial"/>
          <w:b/>
          <w:bCs/>
          <w:color w:val="666666"/>
          <w:sz w:val="24"/>
          <w:szCs w:val="24"/>
        </w:rPr>
        <w:t>1) What is Node.js?</w:t>
      </w:r>
    </w:p>
    <w:p w:rsidR="000A7D7A" w:rsidRPr="000A7D7A" w:rsidRDefault="000A7D7A" w:rsidP="000A7D7A">
      <w:pPr>
        <w:shd w:val="clear" w:color="auto" w:fill="FFFFFF"/>
        <w:spacing w:before="300" w:after="300" w:line="240" w:lineRule="auto"/>
        <w:rPr>
          <w:rFonts w:ascii="Arial" w:eastAsia="Times New Roman" w:hAnsi="Arial" w:cs="Arial"/>
          <w:color w:val="666666"/>
          <w:sz w:val="24"/>
          <w:szCs w:val="24"/>
        </w:rPr>
      </w:pPr>
      <w:r w:rsidRPr="000A7D7A">
        <w:rPr>
          <w:rFonts w:ascii="Arial" w:eastAsia="Times New Roman" w:hAnsi="Arial" w:cs="Arial"/>
          <w:color w:val="666666"/>
          <w:sz w:val="24"/>
          <w:szCs w:val="24"/>
        </w:rPr>
        <w:t>Node.js is a very powerful JavaScript based platform or framework which is built on Google Chrome's JavaScript V8 Engine.</w:t>
      </w:r>
    </w:p>
    <w:p w:rsidR="000A7D7A" w:rsidRPr="000A7D7A" w:rsidRDefault="000A7D7A" w:rsidP="000A7D7A">
      <w:pPr>
        <w:shd w:val="clear" w:color="auto" w:fill="FFFFFF"/>
        <w:spacing w:line="240" w:lineRule="auto"/>
        <w:rPr>
          <w:ins w:id="408" w:author="Unknown"/>
          <w:rFonts w:ascii="Arial" w:eastAsia="Times New Roman" w:hAnsi="Arial" w:cs="Arial"/>
          <w:color w:val="666666"/>
          <w:sz w:val="24"/>
          <w:szCs w:val="24"/>
        </w:rPr>
      </w:pPr>
      <w:ins w:id="409" w:author="Unknown">
        <w:r w:rsidRPr="000A7D7A">
          <w:rPr>
            <w:rFonts w:ascii="Arial" w:eastAsia="Times New Roman" w:hAnsi="Arial" w:cs="Arial"/>
            <w:b/>
            <w:bCs/>
            <w:color w:val="666666"/>
            <w:sz w:val="24"/>
            <w:szCs w:val="24"/>
          </w:rPr>
          <w:t>2) Why to use Node.js?</w:t>
        </w:r>
      </w:ins>
    </w:p>
    <w:p w:rsidR="000A7D7A" w:rsidRPr="000A7D7A" w:rsidRDefault="000A7D7A" w:rsidP="000A7D7A">
      <w:pPr>
        <w:shd w:val="clear" w:color="auto" w:fill="FFFFFF"/>
        <w:spacing w:line="240" w:lineRule="auto"/>
        <w:rPr>
          <w:ins w:id="410" w:author="Unknown"/>
          <w:rFonts w:ascii="Arial" w:eastAsia="Times New Roman" w:hAnsi="Arial" w:cs="Arial"/>
          <w:color w:val="666666"/>
          <w:sz w:val="24"/>
          <w:szCs w:val="24"/>
        </w:rPr>
      </w:pPr>
      <w:ins w:id="411" w:author="Unknown">
        <w:r w:rsidRPr="000A7D7A">
          <w:rPr>
            <w:rFonts w:ascii="Arial" w:eastAsia="Times New Roman" w:hAnsi="Arial" w:cs="Arial"/>
            <w:color w:val="666666"/>
            <w:sz w:val="24"/>
            <w:szCs w:val="24"/>
          </w:rPr>
          <w:t>It is used to develop I/O intensive web applications like video streaming sites, single page applications (SPA) and other web applications. Node.js is open source and used by thousands of developers around the world.</w:t>
        </w:r>
      </w:ins>
    </w:p>
    <w:p w:rsidR="000A7D7A" w:rsidRPr="000A7D7A" w:rsidRDefault="000A7D7A" w:rsidP="000A7D7A">
      <w:pPr>
        <w:shd w:val="clear" w:color="auto" w:fill="FFFFFF"/>
        <w:spacing w:line="240" w:lineRule="auto"/>
        <w:rPr>
          <w:ins w:id="412" w:author="Unknown"/>
          <w:rFonts w:ascii="Arial" w:eastAsia="Times New Roman" w:hAnsi="Arial" w:cs="Arial"/>
          <w:color w:val="666666"/>
          <w:sz w:val="24"/>
          <w:szCs w:val="24"/>
        </w:rPr>
      </w:pPr>
      <w:ins w:id="413" w:author="Unknown">
        <w:r w:rsidRPr="000A7D7A">
          <w:rPr>
            <w:rFonts w:ascii="Arial" w:eastAsia="Times New Roman" w:hAnsi="Arial" w:cs="Arial"/>
            <w:b/>
            <w:bCs/>
            <w:color w:val="666666"/>
            <w:sz w:val="24"/>
            <w:szCs w:val="24"/>
          </w:rPr>
          <w:t>3) Who developed Node.js?</w:t>
        </w:r>
      </w:ins>
    </w:p>
    <w:p w:rsidR="000A7D7A" w:rsidRPr="000A7D7A" w:rsidRDefault="000A7D7A" w:rsidP="000A7D7A">
      <w:pPr>
        <w:shd w:val="clear" w:color="auto" w:fill="FFFFFF"/>
        <w:spacing w:before="300" w:after="300" w:line="240" w:lineRule="auto"/>
        <w:rPr>
          <w:ins w:id="414" w:author="Unknown"/>
          <w:rFonts w:ascii="Arial" w:eastAsia="Times New Roman" w:hAnsi="Arial" w:cs="Arial"/>
          <w:color w:val="666666"/>
          <w:sz w:val="24"/>
          <w:szCs w:val="24"/>
        </w:rPr>
      </w:pPr>
      <w:ins w:id="415" w:author="Unknown">
        <w:r w:rsidRPr="000A7D7A">
          <w:rPr>
            <w:rFonts w:ascii="Arial" w:eastAsia="Times New Roman" w:hAnsi="Arial" w:cs="Arial"/>
            <w:color w:val="666666"/>
            <w:sz w:val="24"/>
            <w:szCs w:val="24"/>
          </w:rPr>
          <w:t>Node.js was developed in 2009 by Ryan Dahl.</w:t>
        </w:r>
      </w:ins>
    </w:p>
    <w:p w:rsidR="000A7D7A" w:rsidRPr="000A7D7A" w:rsidRDefault="000A7D7A" w:rsidP="000A7D7A">
      <w:pPr>
        <w:shd w:val="clear" w:color="auto" w:fill="FFFFFF"/>
        <w:spacing w:before="300" w:after="300" w:line="240" w:lineRule="auto"/>
        <w:rPr>
          <w:ins w:id="416" w:author="Unknown"/>
          <w:rFonts w:ascii="Arial" w:eastAsia="Times New Roman" w:hAnsi="Arial" w:cs="Arial"/>
          <w:color w:val="666666"/>
          <w:sz w:val="24"/>
          <w:szCs w:val="24"/>
        </w:rPr>
      </w:pPr>
      <w:ins w:id="417" w:author="Unknown">
        <w:r w:rsidRPr="000A7D7A">
          <w:rPr>
            <w:rFonts w:ascii="Arial" w:eastAsia="Times New Roman" w:hAnsi="Arial" w:cs="Arial"/>
            <w:b/>
            <w:bCs/>
            <w:color w:val="666666"/>
            <w:sz w:val="24"/>
            <w:szCs w:val="24"/>
          </w:rPr>
          <w:t>4) What are the features of Node.js?</w:t>
        </w:r>
      </w:ins>
    </w:p>
    <w:p w:rsidR="000A7D7A" w:rsidRPr="000A7D7A" w:rsidRDefault="000A7D7A" w:rsidP="000A7D7A">
      <w:pPr>
        <w:shd w:val="clear" w:color="auto" w:fill="FFFFFF"/>
        <w:spacing w:before="300" w:after="300" w:line="240" w:lineRule="auto"/>
        <w:rPr>
          <w:ins w:id="418" w:author="Unknown"/>
          <w:rFonts w:ascii="Arial" w:eastAsia="Times New Roman" w:hAnsi="Arial" w:cs="Arial"/>
          <w:color w:val="666666"/>
          <w:sz w:val="24"/>
          <w:szCs w:val="24"/>
        </w:rPr>
      </w:pPr>
      <w:ins w:id="419" w:author="Unknown">
        <w:r w:rsidRPr="000A7D7A">
          <w:rPr>
            <w:rFonts w:ascii="Arial" w:eastAsia="Times New Roman" w:hAnsi="Arial" w:cs="Arial"/>
            <w:color w:val="666666"/>
            <w:sz w:val="24"/>
            <w:szCs w:val="24"/>
          </w:rPr>
          <w:t>Below are the features of Node.js –</w:t>
        </w:r>
      </w:ins>
    </w:p>
    <w:p w:rsidR="000A7D7A" w:rsidRPr="000A7D7A" w:rsidRDefault="000A7D7A" w:rsidP="000A7D7A">
      <w:pPr>
        <w:numPr>
          <w:ilvl w:val="0"/>
          <w:numId w:val="25"/>
        </w:numPr>
        <w:shd w:val="clear" w:color="auto" w:fill="FFFFFF"/>
        <w:spacing w:before="100" w:beforeAutospacing="1" w:after="100" w:afterAutospacing="1" w:line="240" w:lineRule="auto"/>
        <w:ind w:left="0"/>
        <w:rPr>
          <w:ins w:id="420" w:author="Unknown"/>
          <w:rFonts w:ascii="Arial" w:eastAsia="Times New Roman" w:hAnsi="Arial" w:cs="Arial"/>
          <w:color w:val="666666"/>
          <w:sz w:val="24"/>
          <w:szCs w:val="24"/>
        </w:rPr>
      </w:pPr>
      <w:ins w:id="421" w:author="Unknown">
        <w:r w:rsidRPr="000A7D7A">
          <w:rPr>
            <w:rFonts w:ascii="Arial" w:eastAsia="Times New Roman" w:hAnsi="Arial" w:cs="Arial"/>
            <w:color w:val="666666"/>
            <w:sz w:val="24"/>
            <w:szCs w:val="24"/>
          </w:rPr>
          <w:t>Very Fast</w:t>
        </w:r>
      </w:ins>
    </w:p>
    <w:p w:rsidR="000A7D7A" w:rsidRPr="000A7D7A" w:rsidRDefault="000A7D7A" w:rsidP="000A7D7A">
      <w:pPr>
        <w:numPr>
          <w:ilvl w:val="0"/>
          <w:numId w:val="25"/>
        </w:numPr>
        <w:shd w:val="clear" w:color="auto" w:fill="FFFFFF"/>
        <w:spacing w:before="100" w:beforeAutospacing="1" w:after="100" w:afterAutospacing="1" w:line="240" w:lineRule="auto"/>
        <w:ind w:left="0"/>
        <w:rPr>
          <w:ins w:id="422" w:author="Unknown"/>
          <w:rFonts w:ascii="Arial" w:eastAsia="Times New Roman" w:hAnsi="Arial" w:cs="Arial"/>
          <w:color w:val="666666"/>
          <w:sz w:val="24"/>
          <w:szCs w:val="24"/>
        </w:rPr>
      </w:pPr>
      <w:ins w:id="423" w:author="Unknown">
        <w:r w:rsidRPr="000A7D7A">
          <w:rPr>
            <w:rFonts w:ascii="Arial" w:eastAsia="Times New Roman" w:hAnsi="Arial" w:cs="Arial"/>
            <w:color w:val="666666"/>
            <w:sz w:val="24"/>
            <w:szCs w:val="24"/>
          </w:rPr>
          <w:t>Event driven and Asynchronous </w:t>
        </w:r>
      </w:ins>
    </w:p>
    <w:p w:rsidR="000A7D7A" w:rsidRPr="000A7D7A" w:rsidRDefault="000A7D7A" w:rsidP="000A7D7A">
      <w:pPr>
        <w:numPr>
          <w:ilvl w:val="0"/>
          <w:numId w:val="25"/>
        </w:numPr>
        <w:shd w:val="clear" w:color="auto" w:fill="FFFFFF"/>
        <w:spacing w:before="100" w:beforeAutospacing="1" w:after="100" w:afterAutospacing="1" w:line="240" w:lineRule="auto"/>
        <w:ind w:left="0"/>
        <w:rPr>
          <w:ins w:id="424" w:author="Unknown"/>
          <w:rFonts w:ascii="Arial" w:eastAsia="Times New Roman" w:hAnsi="Arial" w:cs="Arial"/>
          <w:color w:val="666666"/>
          <w:sz w:val="24"/>
          <w:szCs w:val="24"/>
        </w:rPr>
      </w:pPr>
      <w:ins w:id="425" w:author="Unknown">
        <w:r w:rsidRPr="000A7D7A">
          <w:rPr>
            <w:rFonts w:ascii="Arial" w:eastAsia="Times New Roman" w:hAnsi="Arial" w:cs="Arial"/>
            <w:color w:val="666666"/>
            <w:sz w:val="24"/>
            <w:szCs w:val="24"/>
          </w:rPr>
          <w:t>Single Threaded but highly Scalable</w:t>
        </w:r>
      </w:ins>
    </w:p>
    <w:p w:rsidR="000A7D7A" w:rsidRPr="000A7D7A" w:rsidRDefault="000A7D7A" w:rsidP="000A7D7A">
      <w:pPr>
        <w:shd w:val="clear" w:color="auto" w:fill="FFFFFF"/>
        <w:spacing w:before="300" w:after="300" w:line="240" w:lineRule="auto"/>
        <w:rPr>
          <w:ins w:id="426" w:author="Unknown"/>
          <w:rFonts w:ascii="Arial" w:eastAsia="Times New Roman" w:hAnsi="Arial" w:cs="Arial"/>
          <w:color w:val="666666"/>
          <w:sz w:val="24"/>
          <w:szCs w:val="24"/>
        </w:rPr>
      </w:pPr>
      <w:ins w:id="427" w:author="Unknown">
        <w:r w:rsidRPr="000A7D7A">
          <w:rPr>
            <w:rFonts w:ascii="Arial" w:eastAsia="Times New Roman" w:hAnsi="Arial" w:cs="Arial"/>
            <w:b/>
            <w:bCs/>
            <w:color w:val="666666"/>
            <w:sz w:val="24"/>
            <w:szCs w:val="24"/>
          </w:rPr>
          <w:t>5) Explain REPL in Node.js?</w:t>
        </w:r>
      </w:ins>
    </w:p>
    <w:p w:rsidR="000A7D7A" w:rsidRPr="000A7D7A" w:rsidRDefault="000A7D7A" w:rsidP="000A7D7A">
      <w:pPr>
        <w:shd w:val="clear" w:color="auto" w:fill="FFFFFF"/>
        <w:spacing w:before="300" w:after="300" w:line="240" w:lineRule="auto"/>
        <w:rPr>
          <w:ins w:id="428" w:author="Unknown"/>
          <w:rFonts w:ascii="Arial" w:eastAsia="Times New Roman" w:hAnsi="Arial" w:cs="Arial"/>
          <w:color w:val="666666"/>
          <w:sz w:val="24"/>
          <w:szCs w:val="24"/>
        </w:rPr>
      </w:pPr>
      <w:ins w:id="429" w:author="Unknown">
        <w:r w:rsidRPr="000A7D7A">
          <w:rPr>
            <w:rFonts w:ascii="Arial" w:eastAsia="Times New Roman" w:hAnsi="Arial" w:cs="Arial"/>
            <w:color w:val="666666"/>
            <w:sz w:val="24"/>
            <w:szCs w:val="24"/>
          </w:rPr>
          <w:t>REPL stands for Read Eval Print Loop. Node.js comes with bundled REPL environment which performs the following desired tasks –</w:t>
        </w:r>
      </w:ins>
    </w:p>
    <w:p w:rsidR="000A7D7A" w:rsidRPr="000A7D7A" w:rsidRDefault="000A7D7A" w:rsidP="000A7D7A">
      <w:pPr>
        <w:numPr>
          <w:ilvl w:val="0"/>
          <w:numId w:val="26"/>
        </w:numPr>
        <w:shd w:val="clear" w:color="auto" w:fill="FFFFFF"/>
        <w:spacing w:before="100" w:beforeAutospacing="1" w:after="100" w:afterAutospacing="1" w:line="240" w:lineRule="auto"/>
        <w:ind w:left="0"/>
        <w:rPr>
          <w:ins w:id="430" w:author="Unknown"/>
          <w:rFonts w:ascii="Arial" w:eastAsia="Times New Roman" w:hAnsi="Arial" w:cs="Arial"/>
          <w:color w:val="666666"/>
          <w:sz w:val="24"/>
          <w:szCs w:val="24"/>
        </w:rPr>
      </w:pPr>
      <w:ins w:id="431" w:author="Unknown">
        <w:r w:rsidRPr="000A7D7A">
          <w:rPr>
            <w:rFonts w:ascii="Arial" w:eastAsia="Times New Roman" w:hAnsi="Arial" w:cs="Arial"/>
            <w:color w:val="666666"/>
            <w:sz w:val="24"/>
            <w:szCs w:val="24"/>
          </w:rPr>
          <w:lastRenderedPageBreak/>
          <w:t>Eval</w:t>
        </w:r>
      </w:ins>
    </w:p>
    <w:p w:rsidR="000A7D7A" w:rsidRPr="000A7D7A" w:rsidRDefault="000A7D7A" w:rsidP="000A7D7A">
      <w:pPr>
        <w:numPr>
          <w:ilvl w:val="0"/>
          <w:numId w:val="26"/>
        </w:numPr>
        <w:shd w:val="clear" w:color="auto" w:fill="FFFFFF"/>
        <w:spacing w:before="100" w:beforeAutospacing="1" w:after="100" w:afterAutospacing="1" w:line="240" w:lineRule="auto"/>
        <w:ind w:left="0"/>
        <w:rPr>
          <w:ins w:id="432" w:author="Unknown"/>
          <w:rFonts w:ascii="Arial" w:eastAsia="Times New Roman" w:hAnsi="Arial" w:cs="Arial"/>
          <w:color w:val="666666"/>
          <w:sz w:val="24"/>
          <w:szCs w:val="24"/>
        </w:rPr>
      </w:pPr>
      <w:ins w:id="433" w:author="Unknown">
        <w:r w:rsidRPr="000A7D7A">
          <w:rPr>
            <w:rFonts w:ascii="Arial" w:eastAsia="Times New Roman" w:hAnsi="Arial" w:cs="Arial"/>
            <w:color w:val="666666"/>
            <w:sz w:val="24"/>
            <w:szCs w:val="24"/>
          </w:rPr>
          <w:t>Print</w:t>
        </w:r>
      </w:ins>
    </w:p>
    <w:p w:rsidR="000A7D7A" w:rsidRPr="000A7D7A" w:rsidRDefault="000A7D7A" w:rsidP="000A7D7A">
      <w:pPr>
        <w:numPr>
          <w:ilvl w:val="0"/>
          <w:numId w:val="26"/>
        </w:numPr>
        <w:shd w:val="clear" w:color="auto" w:fill="FFFFFF"/>
        <w:spacing w:before="100" w:beforeAutospacing="1" w:after="100" w:afterAutospacing="1" w:line="240" w:lineRule="auto"/>
        <w:ind w:left="0"/>
        <w:rPr>
          <w:ins w:id="434" w:author="Unknown"/>
          <w:rFonts w:ascii="Arial" w:eastAsia="Times New Roman" w:hAnsi="Arial" w:cs="Arial"/>
          <w:color w:val="666666"/>
          <w:sz w:val="24"/>
          <w:szCs w:val="24"/>
        </w:rPr>
      </w:pPr>
      <w:ins w:id="435" w:author="Unknown">
        <w:r w:rsidRPr="000A7D7A">
          <w:rPr>
            <w:rFonts w:ascii="Arial" w:eastAsia="Times New Roman" w:hAnsi="Arial" w:cs="Arial"/>
            <w:color w:val="666666"/>
            <w:sz w:val="24"/>
            <w:szCs w:val="24"/>
          </w:rPr>
          <w:t>Loop</w:t>
        </w:r>
      </w:ins>
    </w:p>
    <w:p w:rsidR="000A7D7A" w:rsidRPr="000A7D7A" w:rsidRDefault="000A7D7A" w:rsidP="000A7D7A">
      <w:pPr>
        <w:numPr>
          <w:ilvl w:val="0"/>
          <w:numId w:val="26"/>
        </w:numPr>
        <w:shd w:val="clear" w:color="auto" w:fill="FFFFFF"/>
        <w:spacing w:before="100" w:beforeAutospacing="1" w:after="100" w:afterAutospacing="1" w:line="240" w:lineRule="auto"/>
        <w:ind w:left="0"/>
        <w:rPr>
          <w:ins w:id="436" w:author="Unknown"/>
          <w:rFonts w:ascii="Arial" w:eastAsia="Times New Roman" w:hAnsi="Arial" w:cs="Arial"/>
          <w:color w:val="666666"/>
          <w:sz w:val="24"/>
          <w:szCs w:val="24"/>
        </w:rPr>
      </w:pPr>
      <w:ins w:id="437" w:author="Unknown">
        <w:r w:rsidRPr="000A7D7A">
          <w:rPr>
            <w:rFonts w:ascii="Arial" w:eastAsia="Times New Roman" w:hAnsi="Arial" w:cs="Arial"/>
            <w:color w:val="666666"/>
            <w:sz w:val="24"/>
            <w:szCs w:val="24"/>
          </w:rPr>
          <w:t>Read</w:t>
        </w:r>
      </w:ins>
    </w:p>
    <w:p w:rsidR="000A7D7A" w:rsidRPr="000A7D7A" w:rsidRDefault="000A7D7A" w:rsidP="000A7D7A">
      <w:pPr>
        <w:shd w:val="clear" w:color="auto" w:fill="FFFFFF"/>
        <w:spacing w:before="300" w:after="300" w:line="240" w:lineRule="auto"/>
        <w:rPr>
          <w:ins w:id="438" w:author="Unknown"/>
          <w:rFonts w:ascii="Arial" w:eastAsia="Times New Roman" w:hAnsi="Arial" w:cs="Arial"/>
          <w:color w:val="666666"/>
          <w:sz w:val="24"/>
          <w:szCs w:val="24"/>
        </w:rPr>
      </w:pPr>
      <w:ins w:id="439" w:author="Unknown">
        <w:r w:rsidRPr="000A7D7A">
          <w:rPr>
            <w:rFonts w:ascii="Arial" w:eastAsia="Times New Roman" w:hAnsi="Arial" w:cs="Arial"/>
            <w:b/>
            <w:bCs/>
            <w:color w:val="666666"/>
            <w:sz w:val="24"/>
            <w:szCs w:val="24"/>
          </w:rPr>
          <w:t>6) Explain variables in Node.js?</w:t>
        </w:r>
      </w:ins>
    </w:p>
    <w:p w:rsidR="000A7D7A" w:rsidRPr="000A7D7A" w:rsidRDefault="000A7D7A" w:rsidP="000A7D7A">
      <w:pPr>
        <w:shd w:val="clear" w:color="auto" w:fill="FFFFFF"/>
        <w:spacing w:before="300" w:after="300" w:line="240" w:lineRule="auto"/>
        <w:rPr>
          <w:ins w:id="440" w:author="Unknown"/>
          <w:rFonts w:ascii="Arial" w:eastAsia="Times New Roman" w:hAnsi="Arial" w:cs="Arial"/>
          <w:color w:val="666666"/>
          <w:sz w:val="24"/>
          <w:szCs w:val="24"/>
        </w:rPr>
      </w:pPr>
      <w:ins w:id="441" w:author="Unknown">
        <w:r w:rsidRPr="000A7D7A">
          <w:rPr>
            <w:rFonts w:ascii="Arial" w:eastAsia="Times New Roman" w:hAnsi="Arial" w:cs="Arial"/>
            <w:color w:val="666666"/>
            <w:sz w:val="24"/>
            <w:szCs w:val="24"/>
          </w:rPr>
          <w:t xml:space="preserve">Variables are used to store values and print later like any conventional scripts. If “var” keyword is used then value is stored in variable. You can print the value in the variable using - </w:t>
        </w:r>
        <w:proofErr w:type="gramStart"/>
        <w:r w:rsidRPr="000A7D7A">
          <w:rPr>
            <w:rFonts w:ascii="Arial" w:eastAsia="Times New Roman" w:hAnsi="Arial" w:cs="Arial"/>
            <w:color w:val="666666"/>
            <w:sz w:val="24"/>
            <w:szCs w:val="24"/>
          </w:rPr>
          <w:t>console.log(</w:t>
        </w:r>
        <w:proofErr w:type="gramEnd"/>
        <w:r w:rsidRPr="000A7D7A">
          <w:rPr>
            <w:rFonts w:ascii="Arial" w:eastAsia="Times New Roman" w:hAnsi="Arial" w:cs="Arial"/>
            <w:color w:val="666666"/>
            <w:sz w:val="24"/>
            <w:szCs w:val="24"/>
          </w:rPr>
          <w:t>).</w:t>
        </w:r>
      </w:ins>
    </w:p>
    <w:p w:rsidR="000A7D7A" w:rsidRPr="000A7D7A" w:rsidRDefault="000A7D7A" w:rsidP="000A7D7A">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ins w:id="442" w:author="Unknown"/>
          <w:rFonts w:ascii="Arial" w:eastAsia="Times New Roman" w:hAnsi="Arial" w:cs="Arial"/>
          <w:color w:val="666666"/>
          <w:sz w:val="23"/>
          <w:szCs w:val="23"/>
        </w:rPr>
      </w:pPr>
      <w:ins w:id="443" w:author="Unknown">
        <w:r w:rsidRPr="000A7D7A">
          <w:rPr>
            <w:rFonts w:ascii="Arial" w:eastAsia="Times New Roman" w:hAnsi="Arial" w:cs="Arial"/>
            <w:color w:val="666666"/>
            <w:sz w:val="23"/>
            <w:szCs w:val="23"/>
          </w:rPr>
          <w:t>Eg</w:t>
        </w:r>
        <w:proofErr w:type="gramStart"/>
        <w:r w:rsidRPr="000A7D7A">
          <w:rPr>
            <w:rFonts w:ascii="Arial" w:eastAsia="Times New Roman" w:hAnsi="Arial" w:cs="Arial"/>
            <w:color w:val="666666"/>
            <w:sz w:val="23"/>
            <w:szCs w:val="23"/>
          </w:rPr>
          <w:t>:</w:t>
        </w:r>
        <w:proofErr w:type="gramEnd"/>
        <w:r w:rsidRPr="000A7D7A">
          <w:rPr>
            <w:rFonts w:ascii="Arial" w:eastAsia="Times New Roman" w:hAnsi="Arial" w:cs="Arial"/>
            <w:color w:val="666666"/>
            <w:sz w:val="23"/>
            <w:szCs w:val="23"/>
          </w:rPr>
          <w:br/>
          <w:t>$ node</w:t>
        </w:r>
        <w:r w:rsidRPr="000A7D7A">
          <w:rPr>
            <w:rFonts w:ascii="Arial" w:eastAsia="Times New Roman" w:hAnsi="Arial" w:cs="Arial"/>
            <w:color w:val="666666"/>
            <w:sz w:val="23"/>
            <w:szCs w:val="23"/>
          </w:rPr>
          <w:br/>
          <w:t>&gt; a = 30</w:t>
        </w:r>
        <w:r w:rsidRPr="000A7D7A">
          <w:rPr>
            <w:rFonts w:ascii="Arial" w:eastAsia="Times New Roman" w:hAnsi="Arial" w:cs="Arial"/>
            <w:color w:val="666666"/>
            <w:sz w:val="23"/>
            <w:szCs w:val="23"/>
          </w:rPr>
          <w:br/>
          <w:t>30</w:t>
        </w:r>
        <w:r w:rsidRPr="000A7D7A">
          <w:rPr>
            <w:rFonts w:ascii="Arial" w:eastAsia="Times New Roman" w:hAnsi="Arial" w:cs="Arial"/>
            <w:color w:val="666666"/>
            <w:sz w:val="23"/>
            <w:szCs w:val="23"/>
          </w:rPr>
          <w:br/>
          <w:t>&gt; var b = 50</w:t>
        </w:r>
        <w:r w:rsidRPr="000A7D7A">
          <w:rPr>
            <w:rFonts w:ascii="Arial" w:eastAsia="Times New Roman" w:hAnsi="Arial" w:cs="Arial"/>
            <w:color w:val="666666"/>
            <w:sz w:val="23"/>
            <w:szCs w:val="23"/>
          </w:rPr>
          <w:br/>
          <w:t>undefined</w:t>
        </w:r>
        <w:r w:rsidRPr="000A7D7A">
          <w:rPr>
            <w:rFonts w:ascii="Arial" w:eastAsia="Times New Roman" w:hAnsi="Arial" w:cs="Arial"/>
            <w:color w:val="666666"/>
            <w:sz w:val="23"/>
            <w:szCs w:val="23"/>
          </w:rPr>
          <w:br/>
          <w:t>&gt; a + b</w:t>
        </w:r>
        <w:r w:rsidRPr="000A7D7A">
          <w:rPr>
            <w:rFonts w:ascii="Arial" w:eastAsia="Times New Roman" w:hAnsi="Arial" w:cs="Arial"/>
            <w:color w:val="666666"/>
            <w:sz w:val="23"/>
            <w:szCs w:val="23"/>
          </w:rPr>
          <w:br/>
          <w:t>80</w:t>
        </w:r>
        <w:r w:rsidRPr="000A7D7A">
          <w:rPr>
            <w:rFonts w:ascii="Arial" w:eastAsia="Times New Roman" w:hAnsi="Arial" w:cs="Arial"/>
            <w:color w:val="666666"/>
            <w:sz w:val="23"/>
            <w:szCs w:val="23"/>
          </w:rPr>
          <w:br/>
          <w:t>&gt; console.log("Hi")</w:t>
        </w:r>
        <w:r w:rsidRPr="000A7D7A">
          <w:rPr>
            <w:rFonts w:ascii="Arial" w:eastAsia="Times New Roman" w:hAnsi="Arial" w:cs="Arial"/>
            <w:color w:val="666666"/>
            <w:sz w:val="23"/>
            <w:szCs w:val="23"/>
          </w:rPr>
          <w:br/>
          <w:t>Hi</w:t>
        </w:r>
        <w:r w:rsidRPr="000A7D7A">
          <w:rPr>
            <w:rFonts w:ascii="Arial" w:eastAsia="Times New Roman" w:hAnsi="Arial" w:cs="Arial"/>
            <w:color w:val="666666"/>
            <w:sz w:val="23"/>
            <w:szCs w:val="23"/>
          </w:rPr>
          <w:br/>
          <w:t>undefined</w:t>
        </w:r>
      </w:ins>
    </w:p>
    <w:p w:rsidR="000A7D7A" w:rsidRPr="000A7D7A" w:rsidRDefault="000A7D7A" w:rsidP="000A7D7A">
      <w:pPr>
        <w:shd w:val="clear" w:color="auto" w:fill="FFFFFF"/>
        <w:spacing w:before="300" w:after="300" w:line="240" w:lineRule="auto"/>
        <w:rPr>
          <w:ins w:id="444" w:author="Unknown"/>
          <w:rFonts w:ascii="Arial" w:eastAsia="Times New Roman" w:hAnsi="Arial" w:cs="Arial"/>
          <w:color w:val="666666"/>
          <w:sz w:val="24"/>
          <w:szCs w:val="24"/>
        </w:rPr>
      </w:pPr>
      <w:ins w:id="445" w:author="Unknown">
        <w:r w:rsidRPr="000A7D7A">
          <w:rPr>
            <w:rFonts w:ascii="Arial" w:eastAsia="Times New Roman" w:hAnsi="Arial" w:cs="Arial"/>
            <w:b/>
            <w:bCs/>
            <w:color w:val="666666"/>
            <w:sz w:val="24"/>
            <w:szCs w:val="24"/>
          </w:rPr>
          <w:t>7) What is the latest version of Node.js available?</w:t>
        </w:r>
      </w:ins>
    </w:p>
    <w:p w:rsidR="000A7D7A" w:rsidRPr="000A7D7A" w:rsidRDefault="000A7D7A" w:rsidP="000A7D7A">
      <w:pPr>
        <w:shd w:val="clear" w:color="auto" w:fill="FFFFFF"/>
        <w:spacing w:before="300" w:after="300" w:line="240" w:lineRule="auto"/>
        <w:rPr>
          <w:ins w:id="446" w:author="Unknown"/>
          <w:rFonts w:ascii="Arial" w:eastAsia="Times New Roman" w:hAnsi="Arial" w:cs="Arial"/>
          <w:color w:val="666666"/>
          <w:sz w:val="24"/>
          <w:szCs w:val="24"/>
        </w:rPr>
      </w:pPr>
      <w:ins w:id="447" w:author="Unknown">
        <w:r w:rsidRPr="000A7D7A">
          <w:rPr>
            <w:rFonts w:ascii="Arial" w:eastAsia="Times New Roman" w:hAnsi="Arial" w:cs="Arial"/>
            <w:color w:val="666666"/>
            <w:sz w:val="24"/>
            <w:szCs w:val="24"/>
          </w:rPr>
          <w:t>Latest version of Node.js is - v0.10.36.</w:t>
        </w:r>
      </w:ins>
    </w:p>
    <w:p w:rsidR="000A7D7A" w:rsidRPr="000A7D7A" w:rsidRDefault="000A7D7A" w:rsidP="000A7D7A">
      <w:pPr>
        <w:shd w:val="clear" w:color="auto" w:fill="FFFFFF"/>
        <w:spacing w:before="300" w:after="300" w:line="240" w:lineRule="auto"/>
        <w:rPr>
          <w:ins w:id="448" w:author="Unknown"/>
          <w:rFonts w:ascii="Arial" w:eastAsia="Times New Roman" w:hAnsi="Arial" w:cs="Arial"/>
          <w:color w:val="666666"/>
          <w:sz w:val="24"/>
          <w:szCs w:val="24"/>
        </w:rPr>
      </w:pPr>
      <w:ins w:id="449" w:author="Unknown">
        <w:r w:rsidRPr="000A7D7A">
          <w:rPr>
            <w:rFonts w:ascii="Arial" w:eastAsia="Times New Roman" w:hAnsi="Arial" w:cs="Arial"/>
            <w:b/>
            <w:bCs/>
            <w:color w:val="666666"/>
            <w:sz w:val="24"/>
            <w:szCs w:val="24"/>
          </w:rPr>
          <w:t>8) List out some REPL commands in Node.js?</w:t>
        </w:r>
      </w:ins>
    </w:p>
    <w:p w:rsidR="000A7D7A" w:rsidRPr="000A7D7A" w:rsidRDefault="000A7D7A" w:rsidP="000A7D7A">
      <w:pPr>
        <w:shd w:val="clear" w:color="auto" w:fill="FFFFFF"/>
        <w:spacing w:before="300" w:after="300" w:line="240" w:lineRule="auto"/>
        <w:rPr>
          <w:ins w:id="450" w:author="Unknown"/>
          <w:rFonts w:ascii="Arial" w:eastAsia="Times New Roman" w:hAnsi="Arial" w:cs="Arial"/>
          <w:color w:val="666666"/>
          <w:sz w:val="24"/>
          <w:szCs w:val="24"/>
        </w:rPr>
      </w:pPr>
      <w:ins w:id="451" w:author="Unknown">
        <w:r w:rsidRPr="000A7D7A">
          <w:rPr>
            <w:rFonts w:ascii="Arial" w:eastAsia="Times New Roman" w:hAnsi="Arial" w:cs="Arial"/>
            <w:color w:val="666666"/>
            <w:sz w:val="24"/>
            <w:szCs w:val="24"/>
          </w:rPr>
          <w:t xml:space="preserve">Below </w:t>
        </w:r>
        <w:proofErr w:type="gramStart"/>
        <w:r w:rsidRPr="000A7D7A">
          <w:rPr>
            <w:rFonts w:ascii="Arial" w:eastAsia="Times New Roman" w:hAnsi="Arial" w:cs="Arial"/>
            <w:color w:val="666666"/>
            <w:sz w:val="24"/>
            <w:szCs w:val="24"/>
          </w:rPr>
          <w:t>are the list</w:t>
        </w:r>
        <w:proofErr w:type="gramEnd"/>
        <w:r w:rsidRPr="000A7D7A">
          <w:rPr>
            <w:rFonts w:ascii="Arial" w:eastAsia="Times New Roman" w:hAnsi="Arial" w:cs="Arial"/>
            <w:color w:val="666666"/>
            <w:sz w:val="24"/>
            <w:szCs w:val="24"/>
          </w:rPr>
          <w:t xml:space="preserve"> of REPL commands –</w:t>
        </w:r>
      </w:ins>
    </w:p>
    <w:p w:rsidR="000A7D7A" w:rsidRPr="000A7D7A" w:rsidRDefault="000A7D7A" w:rsidP="000A7D7A">
      <w:pPr>
        <w:numPr>
          <w:ilvl w:val="0"/>
          <w:numId w:val="27"/>
        </w:numPr>
        <w:shd w:val="clear" w:color="auto" w:fill="FFFFFF"/>
        <w:spacing w:before="100" w:beforeAutospacing="1" w:after="100" w:afterAutospacing="1" w:line="240" w:lineRule="auto"/>
        <w:ind w:left="0"/>
        <w:rPr>
          <w:ins w:id="452" w:author="Unknown"/>
          <w:rFonts w:ascii="Arial" w:eastAsia="Times New Roman" w:hAnsi="Arial" w:cs="Arial"/>
          <w:color w:val="666666"/>
          <w:sz w:val="24"/>
          <w:szCs w:val="24"/>
        </w:rPr>
      </w:pPr>
      <w:ins w:id="453" w:author="Unknown">
        <w:r w:rsidRPr="000A7D7A">
          <w:rPr>
            <w:rFonts w:ascii="Arial" w:eastAsia="Times New Roman" w:hAnsi="Arial" w:cs="Arial"/>
            <w:color w:val="666666"/>
            <w:sz w:val="24"/>
            <w:szCs w:val="24"/>
          </w:rPr>
          <w:t>Ctrl + c - For terminating the current command.</w:t>
        </w:r>
      </w:ins>
    </w:p>
    <w:p w:rsidR="000A7D7A" w:rsidRPr="000A7D7A" w:rsidRDefault="000A7D7A" w:rsidP="000A7D7A">
      <w:pPr>
        <w:numPr>
          <w:ilvl w:val="0"/>
          <w:numId w:val="27"/>
        </w:numPr>
        <w:shd w:val="clear" w:color="auto" w:fill="FFFFFF"/>
        <w:spacing w:before="100" w:beforeAutospacing="1" w:after="100" w:afterAutospacing="1" w:line="240" w:lineRule="auto"/>
        <w:ind w:left="0"/>
        <w:rPr>
          <w:ins w:id="454" w:author="Unknown"/>
          <w:rFonts w:ascii="Arial" w:eastAsia="Times New Roman" w:hAnsi="Arial" w:cs="Arial"/>
          <w:color w:val="666666"/>
          <w:sz w:val="24"/>
          <w:szCs w:val="24"/>
        </w:rPr>
      </w:pPr>
      <w:ins w:id="455" w:author="Unknown">
        <w:r w:rsidRPr="000A7D7A">
          <w:rPr>
            <w:rFonts w:ascii="Arial" w:eastAsia="Times New Roman" w:hAnsi="Arial" w:cs="Arial"/>
            <w:color w:val="666666"/>
            <w:sz w:val="24"/>
            <w:szCs w:val="24"/>
          </w:rPr>
          <w:t>Ctrl + c twice – For terminating REPL.</w:t>
        </w:r>
      </w:ins>
    </w:p>
    <w:p w:rsidR="000A7D7A" w:rsidRPr="000A7D7A" w:rsidRDefault="000A7D7A" w:rsidP="000A7D7A">
      <w:pPr>
        <w:numPr>
          <w:ilvl w:val="0"/>
          <w:numId w:val="27"/>
        </w:numPr>
        <w:shd w:val="clear" w:color="auto" w:fill="FFFFFF"/>
        <w:spacing w:before="100" w:beforeAutospacing="1" w:after="100" w:afterAutospacing="1" w:line="240" w:lineRule="auto"/>
        <w:ind w:left="0"/>
        <w:rPr>
          <w:ins w:id="456" w:author="Unknown"/>
          <w:rFonts w:ascii="Arial" w:eastAsia="Times New Roman" w:hAnsi="Arial" w:cs="Arial"/>
          <w:color w:val="666666"/>
          <w:sz w:val="24"/>
          <w:szCs w:val="24"/>
        </w:rPr>
      </w:pPr>
      <w:ins w:id="457" w:author="Unknown">
        <w:r w:rsidRPr="000A7D7A">
          <w:rPr>
            <w:rFonts w:ascii="Arial" w:eastAsia="Times New Roman" w:hAnsi="Arial" w:cs="Arial"/>
            <w:color w:val="666666"/>
            <w:sz w:val="24"/>
            <w:szCs w:val="24"/>
          </w:rPr>
          <w:t>Ctrl + d - For terminating REPL.</w:t>
        </w:r>
      </w:ins>
    </w:p>
    <w:p w:rsidR="000A7D7A" w:rsidRPr="000A7D7A" w:rsidRDefault="000A7D7A" w:rsidP="000A7D7A">
      <w:pPr>
        <w:numPr>
          <w:ilvl w:val="0"/>
          <w:numId w:val="27"/>
        </w:numPr>
        <w:shd w:val="clear" w:color="auto" w:fill="FFFFFF"/>
        <w:spacing w:before="100" w:beforeAutospacing="1" w:after="100" w:afterAutospacing="1" w:line="240" w:lineRule="auto"/>
        <w:ind w:left="0"/>
        <w:rPr>
          <w:ins w:id="458" w:author="Unknown"/>
          <w:rFonts w:ascii="Arial" w:eastAsia="Times New Roman" w:hAnsi="Arial" w:cs="Arial"/>
          <w:color w:val="666666"/>
          <w:sz w:val="24"/>
          <w:szCs w:val="24"/>
        </w:rPr>
      </w:pPr>
      <w:ins w:id="459" w:author="Unknown">
        <w:r w:rsidRPr="000A7D7A">
          <w:rPr>
            <w:rFonts w:ascii="Arial" w:eastAsia="Times New Roman" w:hAnsi="Arial" w:cs="Arial"/>
            <w:color w:val="666666"/>
            <w:sz w:val="24"/>
            <w:szCs w:val="24"/>
          </w:rPr>
          <w:t>Tab Keys - list of all the current commands.</w:t>
        </w:r>
      </w:ins>
    </w:p>
    <w:p w:rsidR="000A7D7A" w:rsidRPr="000A7D7A" w:rsidRDefault="000A7D7A" w:rsidP="000A7D7A">
      <w:pPr>
        <w:numPr>
          <w:ilvl w:val="0"/>
          <w:numId w:val="27"/>
        </w:numPr>
        <w:shd w:val="clear" w:color="auto" w:fill="FFFFFF"/>
        <w:spacing w:before="100" w:beforeAutospacing="1" w:after="100" w:afterAutospacing="1" w:line="240" w:lineRule="auto"/>
        <w:ind w:left="0"/>
        <w:rPr>
          <w:ins w:id="460" w:author="Unknown"/>
          <w:rFonts w:ascii="Arial" w:eastAsia="Times New Roman" w:hAnsi="Arial" w:cs="Arial"/>
          <w:color w:val="666666"/>
          <w:sz w:val="24"/>
          <w:szCs w:val="24"/>
        </w:rPr>
      </w:pPr>
      <w:ins w:id="461" w:author="Unknown">
        <w:r w:rsidRPr="000A7D7A">
          <w:rPr>
            <w:rFonts w:ascii="Arial" w:eastAsia="Times New Roman" w:hAnsi="Arial" w:cs="Arial"/>
            <w:color w:val="666666"/>
            <w:sz w:val="24"/>
            <w:szCs w:val="24"/>
          </w:rPr>
          <w:t>.break - exit from multiline expression.</w:t>
        </w:r>
      </w:ins>
    </w:p>
    <w:p w:rsidR="000A7D7A" w:rsidRPr="000A7D7A" w:rsidRDefault="000A7D7A" w:rsidP="000A7D7A">
      <w:pPr>
        <w:numPr>
          <w:ilvl w:val="0"/>
          <w:numId w:val="27"/>
        </w:numPr>
        <w:shd w:val="clear" w:color="auto" w:fill="FFFFFF"/>
        <w:spacing w:before="100" w:beforeAutospacing="1" w:after="100" w:afterAutospacing="1" w:line="240" w:lineRule="auto"/>
        <w:ind w:left="0"/>
        <w:rPr>
          <w:ins w:id="462" w:author="Unknown"/>
          <w:rFonts w:ascii="Arial" w:eastAsia="Times New Roman" w:hAnsi="Arial" w:cs="Arial"/>
          <w:color w:val="666666"/>
          <w:sz w:val="24"/>
          <w:szCs w:val="24"/>
        </w:rPr>
      </w:pPr>
      <w:ins w:id="463" w:author="Unknown">
        <w:r w:rsidRPr="000A7D7A">
          <w:rPr>
            <w:rFonts w:ascii="Arial" w:eastAsia="Times New Roman" w:hAnsi="Arial" w:cs="Arial"/>
            <w:color w:val="666666"/>
            <w:sz w:val="24"/>
            <w:szCs w:val="24"/>
          </w:rPr>
          <w:lastRenderedPageBreak/>
          <w:t>.save with filename - save REPL session to a file.</w:t>
        </w:r>
      </w:ins>
    </w:p>
    <w:p w:rsidR="000A7D7A" w:rsidRPr="000A7D7A" w:rsidRDefault="000A7D7A" w:rsidP="000A7D7A">
      <w:pPr>
        <w:shd w:val="clear" w:color="auto" w:fill="FFFFFF"/>
        <w:spacing w:before="300" w:after="300" w:line="240" w:lineRule="auto"/>
        <w:rPr>
          <w:ins w:id="464" w:author="Unknown"/>
          <w:rFonts w:ascii="Arial" w:eastAsia="Times New Roman" w:hAnsi="Arial" w:cs="Arial"/>
          <w:color w:val="666666"/>
          <w:sz w:val="24"/>
          <w:szCs w:val="24"/>
        </w:rPr>
      </w:pPr>
      <w:ins w:id="465" w:author="Unknown">
        <w:r w:rsidRPr="000A7D7A">
          <w:rPr>
            <w:rFonts w:ascii="Arial" w:eastAsia="Times New Roman" w:hAnsi="Arial" w:cs="Arial"/>
            <w:b/>
            <w:bCs/>
            <w:color w:val="666666"/>
            <w:sz w:val="24"/>
            <w:szCs w:val="24"/>
          </w:rPr>
          <w:t>9) Mention the command to stop REPL in Node.js?</w:t>
        </w:r>
      </w:ins>
    </w:p>
    <w:p w:rsidR="000A7D7A" w:rsidRPr="000A7D7A" w:rsidRDefault="000A7D7A" w:rsidP="000A7D7A">
      <w:pPr>
        <w:shd w:val="clear" w:color="auto" w:fill="FFFFFF"/>
        <w:spacing w:before="300" w:after="300" w:line="240" w:lineRule="auto"/>
        <w:rPr>
          <w:ins w:id="466" w:author="Unknown"/>
          <w:rFonts w:ascii="Arial" w:eastAsia="Times New Roman" w:hAnsi="Arial" w:cs="Arial"/>
          <w:color w:val="666666"/>
          <w:sz w:val="24"/>
          <w:szCs w:val="24"/>
        </w:rPr>
      </w:pPr>
      <w:ins w:id="467" w:author="Unknown">
        <w:r w:rsidRPr="000A7D7A">
          <w:rPr>
            <w:rFonts w:ascii="Arial" w:eastAsia="Times New Roman" w:hAnsi="Arial" w:cs="Arial"/>
            <w:color w:val="666666"/>
            <w:sz w:val="24"/>
            <w:szCs w:val="24"/>
          </w:rPr>
          <w:t>Command - ctrl + c twice is used to stop REPL.</w:t>
        </w:r>
      </w:ins>
    </w:p>
    <w:p w:rsidR="000A7D7A" w:rsidRPr="000A7D7A" w:rsidRDefault="000A7D7A" w:rsidP="000A7D7A">
      <w:pPr>
        <w:shd w:val="clear" w:color="auto" w:fill="FFFFFF"/>
        <w:spacing w:before="300" w:after="300" w:line="240" w:lineRule="auto"/>
        <w:rPr>
          <w:ins w:id="468" w:author="Unknown"/>
          <w:rFonts w:ascii="Arial" w:eastAsia="Times New Roman" w:hAnsi="Arial" w:cs="Arial"/>
          <w:color w:val="666666"/>
          <w:sz w:val="24"/>
          <w:szCs w:val="24"/>
        </w:rPr>
      </w:pPr>
      <w:ins w:id="469" w:author="Unknown">
        <w:r w:rsidRPr="000A7D7A">
          <w:rPr>
            <w:rFonts w:ascii="Arial" w:eastAsia="Times New Roman" w:hAnsi="Arial" w:cs="Arial"/>
            <w:b/>
            <w:bCs/>
            <w:color w:val="666666"/>
            <w:sz w:val="24"/>
            <w:szCs w:val="24"/>
          </w:rPr>
          <w:t>10) Explain NPM in Node.js?</w:t>
        </w:r>
      </w:ins>
    </w:p>
    <w:p w:rsidR="000A7D7A" w:rsidRPr="000A7D7A" w:rsidRDefault="000A7D7A" w:rsidP="000A7D7A">
      <w:pPr>
        <w:shd w:val="clear" w:color="auto" w:fill="FFFFFF"/>
        <w:spacing w:before="300" w:after="300" w:line="240" w:lineRule="auto"/>
        <w:rPr>
          <w:ins w:id="470" w:author="Unknown"/>
          <w:rFonts w:ascii="Arial" w:eastAsia="Times New Roman" w:hAnsi="Arial" w:cs="Arial"/>
          <w:color w:val="666666"/>
          <w:sz w:val="24"/>
          <w:szCs w:val="24"/>
        </w:rPr>
      </w:pPr>
      <w:ins w:id="471" w:author="Unknown">
        <w:r w:rsidRPr="000A7D7A">
          <w:rPr>
            <w:rFonts w:ascii="Arial" w:eastAsia="Times New Roman" w:hAnsi="Arial" w:cs="Arial"/>
            <w:color w:val="666666"/>
            <w:sz w:val="24"/>
            <w:szCs w:val="24"/>
          </w:rPr>
          <w:t>NPM stands for Node Package Manager (npm) and there are two functionalities which NPM takes care of mainly and they are –</w:t>
        </w:r>
      </w:ins>
    </w:p>
    <w:p w:rsidR="000A7D7A" w:rsidRPr="000A7D7A" w:rsidRDefault="000A7D7A" w:rsidP="000A7D7A">
      <w:pPr>
        <w:numPr>
          <w:ilvl w:val="0"/>
          <w:numId w:val="28"/>
        </w:numPr>
        <w:shd w:val="clear" w:color="auto" w:fill="FFFFFF"/>
        <w:spacing w:before="100" w:beforeAutospacing="1" w:after="100" w:afterAutospacing="1" w:line="240" w:lineRule="auto"/>
        <w:ind w:left="0"/>
        <w:rPr>
          <w:ins w:id="472" w:author="Unknown"/>
          <w:rFonts w:ascii="Arial" w:eastAsia="Times New Roman" w:hAnsi="Arial" w:cs="Arial"/>
          <w:color w:val="666666"/>
          <w:sz w:val="24"/>
          <w:szCs w:val="24"/>
        </w:rPr>
      </w:pPr>
      <w:ins w:id="473" w:author="Unknown">
        <w:r w:rsidRPr="000A7D7A">
          <w:rPr>
            <w:rFonts w:ascii="Arial" w:eastAsia="Times New Roman" w:hAnsi="Arial" w:cs="Arial"/>
            <w:color w:val="666666"/>
            <w:sz w:val="24"/>
            <w:szCs w:val="24"/>
          </w:rPr>
          <w:t>Online repositories for node.js modules or packages, which can be searched on search.nodejs.org</w:t>
        </w:r>
      </w:ins>
    </w:p>
    <w:p w:rsidR="000A7D7A" w:rsidRPr="000A7D7A" w:rsidRDefault="000A7D7A" w:rsidP="000A7D7A">
      <w:pPr>
        <w:numPr>
          <w:ilvl w:val="0"/>
          <w:numId w:val="28"/>
        </w:numPr>
        <w:shd w:val="clear" w:color="auto" w:fill="FFFFFF"/>
        <w:spacing w:before="100" w:beforeAutospacing="1" w:after="100" w:afterAutospacing="1" w:line="240" w:lineRule="auto"/>
        <w:ind w:left="0"/>
        <w:rPr>
          <w:ins w:id="474" w:author="Unknown"/>
          <w:rFonts w:ascii="Arial" w:eastAsia="Times New Roman" w:hAnsi="Arial" w:cs="Arial"/>
          <w:color w:val="666666"/>
          <w:sz w:val="24"/>
          <w:szCs w:val="24"/>
        </w:rPr>
      </w:pPr>
      <w:ins w:id="475" w:author="Unknown">
        <w:r w:rsidRPr="000A7D7A">
          <w:rPr>
            <w:rFonts w:ascii="Arial" w:eastAsia="Times New Roman" w:hAnsi="Arial" w:cs="Arial"/>
            <w:color w:val="666666"/>
            <w:sz w:val="24"/>
            <w:szCs w:val="24"/>
          </w:rPr>
          <w:t>Dependency Management, Version Management and command line utility for installing Node.js packages.</w:t>
        </w:r>
      </w:ins>
    </w:p>
    <w:p w:rsidR="000A7D7A" w:rsidRPr="000A7D7A" w:rsidRDefault="000A7D7A" w:rsidP="000A7D7A">
      <w:pPr>
        <w:shd w:val="clear" w:color="auto" w:fill="FFFFFF"/>
        <w:spacing w:before="300" w:after="300" w:line="240" w:lineRule="auto"/>
        <w:rPr>
          <w:ins w:id="476" w:author="Unknown"/>
          <w:rFonts w:ascii="Arial" w:eastAsia="Times New Roman" w:hAnsi="Arial" w:cs="Arial"/>
          <w:color w:val="666666"/>
          <w:sz w:val="24"/>
          <w:szCs w:val="24"/>
        </w:rPr>
      </w:pPr>
      <w:ins w:id="477" w:author="Unknown">
        <w:r w:rsidRPr="000A7D7A">
          <w:rPr>
            <w:rFonts w:ascii="Arial" w:eastAsia="Times New Roman" w:hAnsi="Arial" w:cs="Arial"/>
            <w:b/>
            <w:bCs/>
            <w:color w:val="666666"/>
            <w:sz w:val="24"/>
            <w:szCs w:val="24"/>
          </w:rPr>
          <w:t>11) Mention command to verify the NPM version in Node.js?</w:t>
        </w:r>
      </w:ins>
    </w:p>
    <w:p w:rsidR="000A7D7A" w:rsidRPr="000A7D7A" w:rsidRDefault="000A7D7A" w:rsidP="000A7D7A">
      <w:pPr>
        <w:shd w:val="clear" w:color="auto" w:fill="FFFFFF"/>
        <w:spacing w:before="300" w:after="300" w:line="240" w:lineRule="auto"/>
        <w:rPr>
          <w:ins w:id="478" w:author="Unknown"/>
          <w:rFonts w:ascii="Arial" w:eastAsia="Times New Roman" w:hAnsi="Arial" w:cs="Arial"/>
          <w:color w:val="666666"/>
          <w:sz w:val="24"/>
          <w:szCs w:val="24"/>
        </w:rPr>
      </w:pPr>
      <w:ins w:id="479" w:author="Unknown">
        <w:r w:rsidRPr="000A7D7A">
          <w:rPr>
            <w:rFonts w:ascii="Arial" w:eastAsia="Times New Roman" w:hAnsi="Arial" w:cs="Arial"/>
            <w:color w:val="666666"/>
            <w:sz w:val="24"/>
            <w:szCs w:val="24"/>
          </w:rPr>
          <w:t>Below command can be used to verify the NPM version –</w:t>
        </w:r>
      </w:ins>
    </w:p>
    <w:p w:rsidR="000A7D7A" w:rsidRPr="000A7D7A" w:rsidRDefault="000A7D7A" w:rsidP="000A7D7A">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ins w:id="480" w:author="Unknown"/>
          <w:rFonts w:ascii="Arial" w:eastAsia="Times New Roman" w:hAnsi="Arial" w:cs="Arial"/>
          <w:color w:val="666666"/>
          <w:sz w:val="23"/>
          <w:szCs w:val="23"/>
        </w:rPr>
      </w:pPr>
      <w:ins w:id="481" w:author="Unknown">
        <w:r w:rsidRPr="000A7D7A">
          <w:rPr>
            <w:rFonts w:ascii="Arial" w:eastAsia="Times New Roman" w:hAnsi="Arial" w:cs="Arial"/>
            <w:color w:val="666666"/>
            <w:sz w:val="23"/>
            <w:szCs w:val="23"/>
          </w:rPr>
          <w:t xml:space="preserve">$ </w:t>
        </w:r>
        <w:proofErr w:type="gramStart"/>
        <w:r w:rsidRPr="000A7D7A">
          <w:rPr>
            <w:rFonts w:ascii="Arial" w:eastAsia="Times New Roman" w:hAnsi="Arial" w:cs="Arial"/>
            <w:color w:val="666666"/>
            <w:sz w:val="23"/>
            <w:szCs w:val="23"/>
          </w:rPr>
          <w:t>npm</w:t>
        </w:r>
        <w:proofErr w:type="gramEnd"/>
        <w:r w:rsidRPr="000A7D7A">
          <w:rPr>
            <w:rFonts w:ascii="Arial" w:eastAsia="Times New Roman" w:hAnsi="Arial" w:cs="Arial"/>
            <w:color w:val="666666"/>
            <w:sz w:val="23"/>
            <w:szCs w:val="23"/>
          </w:rPr>
          <w:t xml:space="preserve"> --version</w:t>
        </w:r>
      </w:ins>
    </w:p>
    <w:p w:rsidR="000A7D7A" w:rsidRPr="000A7D7A" w:rsidRDefault="000A7D7A" w:rsidP="000A7D7A">
      <w:pPr>
        <w:shd w:val="clear" w:color="auto" w:fill="FFFFFF"/>
        <w:spacing w:before="300" w:after="300" w:line="240" w:lineRule="auto"/>
        <w:rPr>
          <w:ins w:id="482" w:author="Unknown"/>
          <w:rFonts w:ascii="Arial" w:eastAsia="Times New Roman" w:hAnsi="Arial" w:cs="Arial"/>
          <w:color w:val="666666"/>
          <w:sz w:val="24"/>
          <w:szCs w:val="24"/>
        </w:rPr>
      </w:pPr>
      <w:ins w:id="483" w:author="Unknown">
        <w:r w:rsidRPr="000A7D7A">
          <w:rPr>
            <w:rFonts w:ascii="Arial" w:eastAsia="Times New Roman" w:hAnsi="Arial" w:cs="Arial"/>
            <w:b/>
            <w:bCs/>
            <w:color w:val="666666"/>
            <w:sz w:val="24"/>
            <w:szCs w:val="24"/>
          </w:rPr>
          <w:t>12) How you can update NPM to new version in Node.js?</w:t>
        </w:r>
      </w:ins>
    </w:p>
    <w:p w:rsidR="000A7D7A" w:rsidRPr="000A7D7A" w:rsidRDefault="000A7D7A" w:rsidP="000A7D7A">
      <w:pPr>
        <w:shd w:val="clear" w:color="auto" w:fill="FFFFFF"/>
        <w:spacing w:before="300" w:after="300" w:line="240" w:lineRule="auto"/>
        <w:rPr>
          <w:ins w:id="484" w:author="Unknown"/>
          <w:rFonts w:ascii="Arial" w:eastAsia="Times New Roman" w:hAnsi="Arial" w:cs="Arial"/>
          <w:color w:val="666666"/>
          <w:sz w:val="24"/>
          <w:szCs w:val="24"/>
        </w:rPr>
      </w:pPr>
      <w:ins w:id="485" w:author="Unknown">
        <w:r w:rsidRPr="000A7D7A">
          <w:rPr>
            <w:rFonts w:ascii="Arial" w:eastAsia="Times New Roman" w:hAnsi="Arial" w:cs="Arial"/>
            <w:color w:val="666666"/>
            <w:sz w:val="24"/>
            <w:szCs w:val="24"/>
          </w:rPr>
          <w:t>Below commands can be used for updating NPM to new version –</w:t>
        </w:r>
      </w:ins>
    </w:p>
    <w:p w:rsidR="000A7D7A" w:rsidRPr="000A7D7A" w:rsidRDefault="000A7D7A" w:rsidP="000A7D7A">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ins w:id="486" w:author="Unknown"/>
          <w:rFonts w:ascii="Arial" w:eastAsia="Times New Roman" w:hAnsi="Arial" w:cs="Arial"/>
          <w:color w:val="666666"/>
          <w:sz w:val="23"/>
          <w:szCs w:val="23"/>
        </w:rPr>
      </w:pPr>
      <w:ins w:id="487" w:author="Unknown">
        <w:r w:rsidRPr="000A7D7A">
          <w:rPr>
            <w:rFonts w:ascii="Arial" w:eastAsia="Times New Roman" w:hAnsi="Arial" w:cs="Arial"/>
            <w:color w:val="666666"/>
            <w:sz w:val="23"/>
            <w:szCs w:val="23"/>
          </w:rPr>
          <w:t xml:space="preserve">$ </w:t>
        </w:r>
        <w:proofErr w:type="gramStart"/>
        <w:r w:rsidRPr="000A7D7A">
          <w:rPr>
            <w:rFonts w:ascii="Arial" w:eastAsia="Times New Roman" w:hAnsi="Arial" w:cs="Arial"/>
            <w:color w:val="666666"/>
            <w:sz w:val="23"/>
            <w:szCs w:val="23"/>
          </w:rPr>
          <w:t>sudo</w:t>
        </w:r>
        <w:proofErr w:type="gramEnd"/>
        <w:r w:rsidRPr="000A7D7A">
          <w:rPr>
            <w:rFonts w:ascii="Arial" w:eastAsia="Times New Roman" w:hAnsi="Arial" w:cs="Arial"/>
            <w:color w:val="666666"/>
            <w:sz w:val="23"/>
            <w:szCs w:val="23"/>
          </w:rPr>
          <w:t xml:space="preserve"> npm install npm -g</w:t>
        </w:r>
        <w:r w:rsidRPr="000A7D7A">
          <w:rPr>
            <w:rFonts w:ascii="Arial" w:eastAsia="Times New Roman" w:hAnsi="Arial" w:cs="Arial"/>
            <w:color w:val="666666"/>
            <w:sz w:val="23"/>
            <w:szCs w:val="23"/>
          </w:rPr>
          <w:br/>
          <w:t>/usr/bin/npm -&gt; /usr/lib/node_modules/npm/bin/npm-cli.js</w:t>
        </w:r>
        <w:r w:rsidRPr="000A7D7A">
          <w:rPr>
            <w:rFonts w:ascii="Arial" w:eastAsia="Times New Roman" w:hAnsi="Arial" w:cs="Arial"/>
            <w:color w:val="666666"/>
            <w:sz w:val="23"/>
            <w:szCs w:val="23"/>
          </w:rPr>
          <w:br/>
          <w:t>npm@2.7.1 /usr/lib/node_modules/npm</w:t>
        </w:r>
      </w:ins>
    </w:p>
    <w:p w:rsidR="000A7D7A" w:rsidRPr="000A7D7A" w:rsidRDefault="000A7D7A" w:rsidP="000A7D7A">
      <w:pPr>
        <w:shd w:val="clear" w:color="auto" w:fill="FFFFFF"/>
        <w:spacing w:before="300" w:after="300" w:line="240" w:lineRule="auto"/>
        <w:rPr>
          <w:ins w:id="488" w:author="Unknown"/>
          <w:rFonts w:ascii="Arial" w:eastAsia="Times New Roman" w:hAnsi="Arial" w:cs="Arial"/>
          <w:color w:val="666666"/>
          <w:sz w:val="24"/>
          <w:szCs w:val="24"/>
        </w:rPr>
      </w:pPr>
      <w:ins w:id="489" w:author="Unknown">
        <w:r w:rsidRPr="000A7D7A">
          <w:rPr>
            <w:rFonts w:ascii="Arial" w:eastAsia="Times New Roman" w:hAnsi="Arial" w:cs="Arial"/>
            <w:b/>
            <w:bCs/>
            <w:color w:val="666666"/>
            <w:sz w:val="24"/>
            <w:szCs w:val="24"/>
          </w:rPr>
          <w:t>13) Explain callback in Node.js?</w:t>
        </w:r>
      </w:ins>
    </w:p>
    <w:p w:rsidR="000A7D7A" w:rsidRPr="000A7D7A" w:rsidRDefault="000A7D7A" w:rsidP="000A7D7A">
      <w:pPr>
        <w:shd w:val="clear" w:color="auto" w:fill="FFFFFF"/>
        <w:spacing w:before="300" w:after="300" w:line="240" w:lineRule="auto"/>
        <w:rPr>
          <w:ins w:id="490" w:author="Unknown"/>
          <w:rFonts w:ascii="Arial" w:eastAsia="Times New Roman" w:hAnsi="Arial" w:cs="Arial"/>
          <w:color w:val="666666"/>
          <w:sz w:val="24"/>
          <w:szCs w:val="24"/>
        </w:rPr>
      </w:pPr>
      <w:ins w:id="491" w:author="Unknown">
        <w:r w:rsidRPr="000A7D7A">
          <w:rPr>
            <w:rFonts w:ascii="Arial" w:eastAsia="Times New Roman" w:hAnsi="Arial" w:cs="Arial"/>
            <w:color w:val="666666"/>
            <w:sz w:val="24"/>
            <w:szCs w:val="24"/>
          </w:rPr>
          <w:t>Callback is called once the asynchronous operation has been completed. Node.js heavily uses callbacks and all API’s of Node.js are written to support callbacks.</w:t>
        </w:r>
      </w:ins>
    </w:p>
    <w:p w:rsidR="000A7D7A" w:rsidRPr="000A7D7A" w:rsidRDefault="000A7D7A" w:rsidP="000A7D7A">
      <w:pPr>
        <w:shd w:val="clear" w:color="auto" w:fill="FFFFFF"/>
        <w:spacing w:before="300" w:after="300" w:line="240" w:lineRule="auto"/>
        <w:rPr>
          <w:ins w:id="492" w:author="Unknown"/>
          <w:rFonts w:ascii="Arial" w:eastAsia="Times New Roman" w:hAnsi="Arial" w:cs="Arial"/>
          <w:color w:val="666666"/>
          <w:sz w:val="24"/>
          <w:szCs w:val="24"/>
        </w:rPr>
      </w:pPr>
      <w:ins w:id="493" w:author="Unknown">
        <w:r w:rsidRPr="000A7D7A">
          <w:rPr>
            <w:rFonts w:ascii="Arial" w:eastAsia="Times New Roman" w:hAnsi="Arial" w:cs="Arial"/>
            <w:b/>
            <w:bCs/>
            <w:color w:val="666666"/>
            <w:sz w:val="24"/>
            <w:szCs w:val="24"/>
          </w:rPr>
          <w:t>14) How Node.js can be made more scalable?</w:t>
        </w:r>
      </w:ins>
    </w:p>
    <w:p w:rsidR="000A7D7A" w:rsidRPr="000A7D7A" w:rsidRDefault="000A7D7A" w:rsidP="000A7D7A">
      <w:pPr>
        <w:shd w:val="clear" w:color="auto" w:fill="FFFFFF"/>
        <w:spacing w:before="300" w:after="300" w:line="240" w:lineRule="auto"/>
        <w:rPr>
          <w:ins w:id="494" w:author="Unknown"/>
          <w:rFonts w:ascii="Arial" w:eastAsia="Times New Roman" w:hAnsi="Arial" w:cs="Arial"/>
          <w:color w:val="666666"/>
          <w:sz w:val="24"/>
          <w:szCs w:val="24"/>
        </w:rPr>
      </w:pPr>
      <w:ins w:id="495" w:author="Unknown">
        <w:r w:rsidRPr="000A7D7A">
          <w:rPr>
            <w:rFonts w:ascii="Arial" w:eastAsia="Times New Roman" w:hAnsi="Arial" w:cs="Arial"/>
            <w:color w:val="666666"/>
            <w:sz w:val="24"/>
            <w:szCs w:val="24"/>
          </w:rPr>
          <w:t>Node.js works good for I/O bound and not CPU bound work. For instance if there is a function to read a file, file reading will be started during that instruction and then it moves onto next instruction and once the I/O is done or completed it will call the callback function. So there will not be any blocking.</w:t>
        </w:r>
      </w:ins>
    </w:p>
    <w:p w:rsidR="000A7D7A" w:rsidRPr="000A7D7A" w:rsidRDefault="000A7D7A" w:rsidP="000A7D7A">
      <w:pPr>
        <w:shd w:val="clear" w:color="auto" w:fill="FFFFFF"/>
        <w:spacing w:before="300" w:after="300" w:line="240" w:lineRule="auto"/>
        <w:rPr>
          <w:ins w:id="496" w:author="Unknown"/>
          <w:rFonts w:ascii="Arial" w:eastAsia="Times New Roman" w:hAnsi="Arial" w:cs="Arial"/>
          <w:color w:val="666666"/>
          <w:sz w:val="24"/>
          <w:szCs w:val="24"/>
        </w:rPr>
      </w:pPr>
      <w:ins w:id="497" w:author="Unknown">
        <w:r w:rsidRPr="000A7D7A">
          <w:rPr>
            <w:rFonts w:ascii="Arial" w:eastAsia="Times New Roman" w:hAnsi="Arial" w:cs="Arial"/>
            <w:b/>
            <w:bCs/>
            <w:color w:val="666666"/>
            <w:sz w:val="24"/>
            <w:szCs w:val="24"/>
          </w:rPr>
          <w:lastRenderedPageBreak/>
          <w:t>15) Explain global installation of dependencies?</w:t>
        </w:r>
      </w:ins>
    </w:p>
    <w:p w:rsidR="000A7D7A" w:rsidRPr="000A7D7A" w:rsidRDefault="000A7D7A" w:rsidP="000A7D7A">
      <w:pPr>
        <w:shd w:val="clear" w:color="auto" w:fill="FFFFFF"/>
        <w:spacing w:before="300" w:after="300" w:line="240" w:lineRule="auto"/>
        <w:rPr>
          <w:ins w:id="498" w:author="Unknown"/>
          <w:rFonts w:ascii="Arial" w:eastAsia="Times New Roman" w:hAnsi="Arial" w:cs="Arial"/>
          <w:color w:val="666666"/>
          <w:sz w:val="24"/>
          <w:szCs w:val="24"/>
        </w:rPr>
      </w:pPr>
      <w:ins w:id="499" w:author="Unknown">
        <w:r w:rsidRPr="000A7D7A">
          <w:rPr>
            <w:rFonts w:ascii="Arial" w:eastAsia="Times New Roman" w:hAnsi="Arial" w:cs="Arial"/>
            <w:color w:val="666666"/>
            <w:sz w:val="24"/>
            <w:szCs w:val="24"/>
          </w:rPr>
          <w:t>Globally installed dependencies or packages are stored in &lt;user-directory&gt;/npm directory and these dependencies can be used in Command Line Interface function of any node.js.</w:t>
        </w:r>
      </w:ins>
    </w:p>
    <w:p w:rsidR="00087BE8" w:rsidRDefault="00087BE8" w:rsidP="00087BE8">
      <w:pPr>
        <w:shd w:val="clear" w:color="auto" w:fill="FFFFFF"/>
        <w:spacing w:after="144" w:line="360" w:lineRule="atLeast"/>
        <w:ind w:right="48"/>
        <w:jc w:val="both"/>
        <w:rPr>
          <w:rFonts w:ascii="Verdana" w:eastAsia="Times New Roman" w:hAnsi="Verdana" w:cs="Times New Roman"/>
          <w:color w:val="000000"/>
          <w:sz w:val="21"/>
          <w:szCs w:val="21"/>
        </w:rPr>
      </w:pPr>
    </w:p>
    <w:p w:rsidR="000A7D7A" w:rsidRPr="000A7D7A" w:rsidRDefault="000A7D7A" w:rsidP="000A7D7A">
      <w:pPr>
        <w:shd w:val="clear" w:color="auto" w:fill="FFFFFF"/>
        <w:spacing w:before="300" w:after="300" w:line="240" w:lineRule="auto"/>
        <w:rPr>
          <w:rFonts w:ascii="Arial" w:eastAsia="Times New Roman" w:hAnsi="Arial" w:cs="Arial"/>
          <w:color w:val="666666"/>
          <w:sz w:val="24"/>
          <w:szCs w:val="24"/>
        </w:rPr>
      </w:pPr>
      <w:r w:rsidRPr="000A7D7A">
        <w:rPr>
          <w:rFonts w:ascii="Arial" w:eastAsia="Times New Roman" w:hAnsi="Arial" w:cs="Arial"/>
          <w:b/>
          <w:bCs/>
          <w:color w:val="666666"/>
          <w:sz w:val="24"/>
          <w:szCs w:val="24"/>
        </w:rPr>
        <w:t>16) Explain local installation of dependencies?</w:t>
      </w:r>
    </w:p>
    <w:p w:rsidR="000A7D7A" w:rsidRPr="000A7D7A" w:rsidRDefault="000A7D7A" w:rsidP="000A7D7A">
      <w:pPr>
        <w:shd w:val="clear" w:color="auto" w:fill="FFFFFF"/>
        <w:spacing w:line="240" w:lineRule="auto"/>
        <w:rPr>
          <w:rFonts w:ascii="Arial" w:eastAsia="Times New Roman" w:hAnsi="Arial" w:cs="Arial"/>
          <w:color w:val="666666"/>
          <w:sz w:val="24"/>
          <w:szCs w:val="24"/>
        </w:rPr>
      </w:pPr>
      <w:r w:rsidRPr="000A7D7A">
        <w:rPr>
          <w:rFonts w:ascii="Arial" w:eastAsia="Times New Roman" w:hAnsi="Arial" w:cs="Arial"/>
          <w:color w:val="666666"/>
          <w:sz w:val="24"/>
          <w:szCs w:val="24"/>
        </w:rPr>
        <w:t>By default npm will install the dependency in the local mode. Here local mode refers to the package installation in node_modules directory lying in the folder where Node application is present. “</w:t>
      </w:r>
      <w:proofErr w:type="gramStart"/>
      <w:r w:rsidRPr="000A7D7A">
        <w:rPr>
          <w:rFonts w:ascii="Arial" w:eastAsia="Times New Roman" w:hAnsi="Arial" w:cs="Arial"/>
          <w:color w:val="666666"/>
          <w:sz w:val="24"/>
          <w:szCs w:val="24"/>
        </w:rPr>
        <w:t>require</w:t>
      </w:r>
      <w:proofErr w:type="gramEnd"/>
      <w:r w:rsidRPr="000A7D7A">
        <w:rPr>
          <w:rFonts w:ascii="Arial" w:eastAsia="Times New Roman" w:hAnsi="Arial" w:cs="Arial"/>
          <w:color w:val="666666"/>
          <w:sz w:val="24"/>
          <w:szCs w:val="24"/>
        </w:rPr>
        <w:t xml:space="preserve"> ()” is used to access the locally deployed packages.</w:t>
      </w:r>
    </w:p>
    <w:p w:rsidR="000A7D7A" w:rsidRPr="000A7D7A" w:rsidRDefault="000A7D7A" w:rsidP="000A7D7A">
      <w:pPr>
        <w:shd w:val="clear" w:color="auto" w:fill="FFFFFF"/>
        <w:spacing w:line="240" w:lineRule="auto"/>
        <w:rPr>
          <w:rFonts w:ascii="Arial" w:eastAsia="Times New Roman" w:hAnsi="Arial" w:cs="Arial"/>
          <w:color w:val="666666"/>
          <w:sz w:val="24"/>
          <w:szCs w:val="24"/>
        </w:rPr>
      </w:pPr>
      <w:r w:rsidRPr="000A7D7A">
        <w:rPr>
          <w:rFonts w:ascii="Arial" w:eastAsia="Times New Roman" w:hAnsi="Arial" w:cs="Arial"/>
          <w:b/>
          <w:bCs/>
          <w:color w:val="666666"/>
          <w:sz w:val="24"/>
          <w:szCs w:val="24"/>
        </w:rPr>
        <w:t>17) Explain Package.JSON?</w:t>
      </w:r>
    </w:p>
    <w:p w:rsidR="000A7D7A" w:rsidRPr="000A7D7A" w:rsidRDefault="000A7D7A" w:rsidP="000A7D7A">
      <w:pPr>
        <w:shd w:val="clear" w:color="auto" w:fill="FFFFFF"/>
        <w:spacing w:before="300" w:after="300" w:line="240" w:lineRule="auto"/>
        <w:rPr>
          <w:rFonts w:ascii="Arial" w:eastAsia="Times New Roman" w:hAnsi="Arial" w:cs="Arial"/>
          <w:color w:val="666666"/>
          <w:sz w:val="24"/>
          <w:szCs w:val="24"/>
        </w:rPr>
      </w:pPr>
      <w:r w:rsidRPr="000A7D7A">
        <w:rPr>
          <w:rFonts w:ascii="Arial" w:eastAsia="Times New Roman" w:hAnsi="Arial" w:cs="Arial"/>
          <w:color w:val="666666"/>
          <w:sz w:val="24"/>
          <w:szCs w:val="24"/>
        </w:rPr>
        <w:t>This will be present in the root directory of any Node module/application and will be used to define the properties of a package.</w:t>
      </w:r>
    </w:p>
    <w:p w:rsidR="000A7D7A" w:rsidRPr="000A7D7A" w:rsidRDefault="000A7D7A" w:rsidP="000A7D7A">
      <w:pPr>
        <w:shd w:val="clear" w:color="auto" w:fill="FFFFFF"/>
        <w:spacing w:line="240" w:lineRule="auto"/>
        <w:rPr>
          <w:ins w:id="500" w:author="Unknown"/>
          <w:rFonts w:ascii="Arial" w:eastAsia="Times New Roman" w:hAnsi="Arial" w:cs="Arial"/>
          <w:color w:val="666666"/>
          <w:sz w:val="24"/>
          <w:szCs w:val="24"/>
        </w:rPr>
      </w:pPr>
      <w:ins w:id="501" w:author="Unknown">
        <w:r w:rsidRPr="000A7D7A">
          <w:rPr>
            <w:rFonts w:ascii="Arial" w:eastAsia="Times New Roman" w:hAnsi="Arial" w:cs="Arial"/>
            <w:b/>
            <w:bCs/>
            <w:color w:val="666666"/>
            <w:sz w:val="24"/>
            <w:szCs w:val="24"/>
          </w:rPr>
          <w:t>18) Explain “Callback hell”?</w:t>
        </w:r>
      </w:ins>
    </w:p>
    <w:p w:rsidR="000A7D7A" w:rsidRPr="000A7D7A" w:rsidRDefault="000A7D7A" w:rsidP="000A7D7A">
      <w:pPr>
        <w:shd w:val="clear" w:color="auto" w:fill="FFFFFF"/>
        <w:spacing w:line="240" w:lineRule="auto"/>
        <w:rPr>
          <w:ins w:id="502" w:author="Unknown"/>
          <w:rFonts w:ascii="Arial" w:eastAsia="Times New Roman" w:hAnsi="Arial" w:cs="Arial"/>
          <w:color w:val="666666"/>
          <w:sz w:val="24"/>
          <w:szCs w:val="24"/>
        </w:rPr>
      </w:pPr>
      <w:ins w:id="503" w:author="Unknown">
        <w:r w:rsidRPr="000A7D7A">
          <w:rPr>
            <w:rFonts w:ascii="Arial" w:eastAsia="Times New Roman" w:hAnsi="Arial" w:cs="Arial"/>
            <w:color w:val="666666"/>
            <w:sz w:val="24"/>
            <w:szCs w:val="24"/>
          </w:rPr>
          <w:t>“Callback hell” will be referred to heavily nested callbacks which has become unreadable or unwieldly.</w:t>
        </w:r>
      </w:ins>
    </w:p>
    <w:p w:rsidR="000A7D7A" w:rsidRPr="000A7D7A" w:rsidRDefault="000A7D7A" w:rsidP="000A7D7A">
      <w:pPr>
        <w:shd w:val="clear" w:color="auto" w:fill="FFFFFF"/>
        <w:spacing w:line="240" w:lineRule="auto"/>
        <w:rPr>
          <w:ins w:id="504" w:author="Unknown"/>
          <w:rFonts w:ascii="Arial" w:eastAsia="Times New Roman" w:hAnsi="Arial" w:cs="Arial"/>
          <w:color w:val="666666"/>
          <w:sz w:val="24"/>
          <w:szCs w:val="24"/>
        </w:rPr>
      </w:pPr>
      <w:ins w:id="505" w:author="Unknown">
        <w:r w:rsidRPr="000A7D7A">
          <w:rPr>
            <w:rFonts w:ascii="Arial" w:eastAsia="Times New Roman" w:hAnsi="Arial" w:cs="Arial"/>
            <w:b/>
            <w:bCs/>
            <w:color w:val="666666"/>
            <w:sz w:val="24"/>
            <w:szCs w:val="24"/>
          </w:rPr>
          <w:t>19) What are “Streams” in Node.JS?</w:t>
        </w:r>
      </w:ins>
    </w:p>
    <w:p w:rsidR="000A7D7A" w:rsidRPr="000A7D7A" w:rsidRDefault="000A7D7A" w:rsidP="000A7D7A">
      <w:pPr>
        <w:shd w:val="clear" w:color="auto" w:fill="FFFFFF"/>
        <w:spacing w:before="300" w:after="300" w:line="240" w:lineRule="auto"/>
        <w:rPr>
          <w:ins w:id="506" w:author="Unknown"/>
          <w:rFonts w:ascii="Arial" w:eastAsia="Times New Roman" w:hAnsi="Arial" w:cs="Arial"/>
          <w:color w:val="666666"/>
          <w:sz w:val="24"/>
          <w:szCs w:val="24"/>
        </w:rPr>
      </w:pPr>
      <w:ins w:id="507" w:author="Unknown">
        <w:r w:rsidRPr="000A7D7A">
          <w:rPr>
            <w:rFonts w:ascii="Arial" w:eastAsia="Times New Roman" w:hAnsi="Arial" w:cs="Arial"/>
            <w:color w:val="666666"/>
            <w:sz w:val="24"/>
            <w:szCs w:val="24"/>
          </w:rPr>
          <w:t>“Streams” are objects which will let you read the data from source and write data to destination as a continuous process.</w:t>
        </w:r>
      </w:ins>
    </w:p>
    <w:p w:rsidR="000A7D7A" w:rsidRPr="000A7D7A" w:rsidRDefault="000A7D7A" w:rsidP="000A7D7A">
      <w:pPr>
        <w:shd w:val="clear" w:color="auto" w:fill="FFFFFF"/>
        <w:spacing w:before="300" w:after="300" w:line="240" w:lineRule="auto"/>
        <w:rPr>
          <w:ins w:id="508" w:author="Unknown"/>
          <w:rFonts w:ascii="Arial" w:eastAsia="Times New Roman" w:hAnsi="Arial" w:cs="Arial"/>
          <w:color w:val="666666"/>
          <w:sz w:val="24"/>
          <w:szCs w:val="24"/>
        </w:rPr>
      </w:pPr>
      <w:ins w:id="509" w:author="Unknown">
        <w:r w:rsidRPr="000A7D7A">
          <w:rPr>
            <w:rFonts w:ascii="Arial" w:eastAsia="Times New Roman" w:hAnsi="Arial" w:cs="Arial"/>
            <w:b/>
            <w:bCs/>
            <w:color w:val="666666"/>
            <w:sz w:val="24"/>
            <w:szCs w:val="24"/>
          </w:rPr>
          <w:t>20) What you mean by chaining in Node.JS?</w:t>
        </w:r>
      </w:ins>
    </w:p>
    <w:p w:rsidR="000A7D7A" w:rsidRPr="000A7D7A" w:rsidRDefault="000A7D7A" w:rsidP="000A7D7A">
      <w:pPr>
        <w:shd w:val="clear" w:color="auto" w:fill="FFFFFF"/>
        <w:spacing w:before="300" w:after="300" w:line="240" w:lineRule="auto"/>
        <w:rPr>
          <w:ins w:id="510" w:author="Unknown"/>
          <w:rFonts w:ascii="Arial" w:eastAsia="Times New Roman" w:hAnsi="Arial" w:cs="Arial"/>
          <w:color w:val="666666"/>
          <w:sz w:val="24"/>
          <w:szCs w:val="24"/>
        </w:rPr>
      </w:pPr>
      <w:ins w:id="511" w:author="Unknown">
        <w:r w:rsidRPr="000A7D7A">
          <w:rPr>
            <w:rFonts w:ascii="Arial" w:eastAsia="Times New Roman" w:hAnsi="Arial" w:cs="Arial"/>
            <w:color w:val="666666"/>
            <w:sz w:val="24"/>
            <w:szCs w:val="24"/>
          </w:rPr>
          <w:t>It’s a mechanism in which output of one stream will be connected to another stream and thus creating a chain of multiple stream operations.</w:t>
        </w:r>
      </w:ins>
    </w:p>
    <w:p w:rsidR="000A7D7A" w:rsidRPr="000A7D7A" w:rsidRDefault="000A7D7A" w:rsidP="000A7D7A">
      <w:pPr>
        <w:shd w:val="clear" w:color="auto" w:fill="FFFFFF"/>
        <w:spacing w:before="300" w:after="300" w:line="240" w:lineRule="auto"/>
        <w:rPr>
          <w:ins w:id="512" w:author="Unknown"/>
          <w:rFonts w:ascii="Arial" w:eastAsia="Times New Roman" w:hAnsi="Arial" w:cs="Arial"/>
          <w:color w:val="666666"/>
          <w:sz w:val="24"/>
          <w:szCs w:val="24"/>
        </w:rPr>
      </w:pPr>
      <w:ins w:id="513" w:author="Unknown">
        <w:r w:rsidRPr="000A7D7A">
          <w:rPr>
            <w:rFonts w:ascii="Arial" w:eastAsia="Times New Roman" w:hAnsi="Arial" w:cs="Arial"/>
            <w:b/>
            <w:bCs/>
            <w:color w:val="666666"/>
            <w:sz w:val="24"/>
            <w:szCs w:val="24"/>
          </w:rPr>
          <w:t>21) Explain Child process module?</w:t>
        </w:r>
      </w:ins>
    </w:p>
    <w:p w:rsidR="000A7D7A" w:rsidRPr="000A7D7A" w:rsidRDefault="000A7D7A" w:rsidP="000A7D7A">
      <w:pPr>
        <w:shd w:val="clear" w:color="auto" w:fill="FFFFFF"/>
        <w:spacing w:before="300" w:after="300" w:line="240" w:lineRule="auto"/>
        <w:rPr>
          <w:ins w:id="514" w:author="Unknown"/>
          <w:rFonts w:ascii="Arial" w:eastAsia="Times New Roman" w:hAnsi="Arial" w:cs="Arial"/>
          <w:color w:val="666666"/>
          <w:sz w:val="24"/>
          <w:szCs w:val="24"/>
        </w:rPr>
      </w:pPr>
      <w:ins w:id="515" w:author="Unknown">
        <w:r w:rsidRPr="000A7D7A">
          <w:rPr>
            <w:rFonts w:ascii="Arial" w:eastAsia="Times New Roman" w:hAnsi="Arial" w:cs="Arial"/>
            <w:color w:val="666666"/>
            <w:sz w:val="24"/>
            <w:szCs w:val="24"/>
          </w:rPr>
          <w:t>Child process module has following three major ways to create child processes –</w:t>
        </w:r>
      </w:ins>
    </w:p>
    <w:p w:rsidR="000A7D7A" w:rsidRPr="000A7D7A" w:rsidRDefault="000A7D7A" w:rsidP="000A7D7A">
      <w:pPr>
        <w:numPr>
          <w:ilvl w:val="0"/>
          <w:numId w:val="29"/>
        </w:numPr>
        <w:shd w:val="clear" w:color="auto" w:fill="FFFFFF"/>
        <w:spacing w:before="100" w:beforeAutospacing="1" w:after="100" w:afterAutospacing="1" w:line="240" w:lineRule="auto"/>
        <w:ind w:left="0"/>
        <w:rPr>
          <w:ins w:id="516" w:author="Unknown"/>
          <w:rFonts w:ascii="Arial" w:eastAsia="Times New Roman" w:hAnsi="Arial" w:cs="Arial"/>
          <w:color w:val="666666"/>
          <w:sz w:val="24"/>
          <w:szCs w:val="24"/>
        </w:rPr>
      </w:pPr>
      <w:ins w:id="517" w:author="Unknown">
        <w:r w:rsidRPr="000A7D7A">
          <w:rPr>
            <w:rFonts w:ascii="Arial" w:eastAsia="Times New Roman" w:hAnsi="Arial" w:cs="Arial"/>
            <w:color w:val="666666"/>
            <w:sz w:val="24"/>
            <w:szCs w:val="24"/>
          </w:rPr>
          <w:t>spawn</w:t>
        </w:r>
        <w:proofErr w:type="gramStart"/>
        <w:r w:rsidRPr="000A7D7A">
          <w:rPr>
            <w:rFonts w:ascii="Arial" w:eastAsia="Times New Roman" w:hAnsi="Arial" w:cs="Arial"/>
            <w:color w:val="666666"/>
            <w:sz w:val="24"/>
            <w:szCs w:val="24"/>
          </w:rPr>
          <w:t>  -</w:t>
        </w:r>
        <w:proofErr w:type="gramEnd"/>
        <w:r w:rsidRPr="000A7D7A">
          <w:rPr>
            <w:rFonts w:ascii="Arial" w:eastAsia="Times New Roman" w:hAnsi="Arial" w:cs="Arial"/>
            <w:color w:val="666666"/>
            <w:sz w:val="24"/>
            <w:szCs w:val="24"/>
          </w:rPr>
          <w:t xml:space="preserve"> child_process.spawn launches a new process with a given command.</w:t>
        </w:r>
      </w:ins>
    </w:p>
    <w:p w:rsidR="000A7D7A" w:rsidRPr="000A7D7A" w:rsidRDefault="000A7D7A" w:rsidP="000A7D7A">
      <w:pPr>
        <w:numPr>
          <w:ilvl w:val="0"/>
          <w:numId w:val="29"/>
        </w:numPr>
        <w:shd w:val="clear" w:color="auto" w:fill="FFFFFF"/>
        <w:spacing w:before="100" w:beforeAutospacing="1" w:after="100" w:afterAutospacing="1" w:line="240" w:lineRule="auto"/>
        <w:ind w:left="0"/>
        <w:rPr>
          <w:ins w:id="518" w:author="Unknown"/>
          <w:rFonts w:ascii="Arial" w:eastAsia="Times New Roman" w:hAnsi="Arial" w:cs="Arial"/>
          <w:color w:val="666666"/>
          <w:sz w:val="24"/>
          <w:szCs w:val="24"/>
        </w:rPr>
      </w:pPr>
      <w:ins w:id="519" w:author="Unknown">
        <w:r w:rsidRPr="000A7D7A">
          <w:rPr>
            <w:rFonts w:ascii="Arial" w:eastAsia="Times New Roman" w:hAnsi="Arial" w:cs="Arial"/>
            <w:color w:val="666666"/>
            <w:sz w:val="24"/>
            <w:szCs w:val="24"/>
          </w:rPr>
          <w:t>exec</w:t>
        </w:r>
        <w:proofErr w:type="gramStart"/>
        <w:r w:rsidRPr="000A7D7A">
          <w:rPr>
            <w:rFonts w:ascii="Arial" w:eastAsia="Times New Roman" w:hAnsi="Arial" w:cs="Arial"/>
            <w:color w:val="666666"/>
            <w:sz w:val="24"/>
            <w:szCs w:val="24"/>
          </w:rPr>
          <w:t>  -</w:t>
        </w:r>
        <w:proofErr w:type="gramEnd"/>
        <w:r w:rsidRPr="000A7D7A">
          <w:rPr>
            <w:rFonts w:ascii="Arial" w:eastAsia="Times New Roman" w:hAnsi="Arial" w:cs="Arial"/>
            <w:color w:val="666666"/>
            <w:sz w:val="24"/>
            <w:szCs w:val="24"/>
          </w:rPr>
          <w:t xml:space="preserve"> child_process.exec method runs a command in a shell/console and buffers the output.</w:t>
        </w:r>
      </w:ins>
    </w:p>
    <w:p w:rsidR="000A7D7A" w:rsidRPr="000A7D7A" w:rsidRDefault="000A7D7A" w:rsidP="000A7D7A">
      <w:pPr>
        <w:numPr>
          <w:ilvl w:val="0"/>
          <w:numId w:val="29"/>
        </w:numPr>
        <w:shd w:val="clear" w:color="auto" w:fill="FFFFFF"/>
        <w:spacing w:before="100" w:beforeAutospacing="1" w:after="100" w:afterAutospacing="1" w:line="240" w:lineRule="auto"/>
        <w:ind w:left="0"/>
        <w:rPr>
          <w:ins w:id="520" w:author="Unknown"/>
          <w:rFonts w:ascii="Arial" w:eastAsia="Times New Roman" w:hAnsi="Arial" w:cs="Arial"/>
          <w:color w:val="666666"/>
          <w:sz w:val="24"/>
          <w:szCs w:val="24"/>
        </w:rPr>
      </w:pPr>
      <w:proofErr w:type="gramStart"/>
      <w:ins w:id="521" w:author="Unknown">
        <w:r w:rsidRPr="000A7D7A">
          <w:rPr>
            <w:rFonts w:ascii="Arial" w:eastAsia="Times New Roman" w:hAnsi="Arial" w:cs="Arial"/>
            <w:color w:val="666666"/>
            <w:sz w:val="24"/>
            <w:szCs w:val="24"/>
          </w:rPr>
          <w:t>fork</w:t>
        </w:r>
        <w:proofErr w:type="gramEnd"/>
        <w:r w:rsidRPr="000A7D7A">
          <w:rPr>
            <w:rFonts w:ascii="Arial" w:eastAsia="Times New Roman" w:hAnsi="Arial" w:cs="Arial"/>
            <w:color w:val="666666"/>
            <w:sz w:val="24"/>
            <w:szCs w:val="24"/>
          </w:rPr>
          <w:t> - The child_process.fork method is a special case of the spawn() to create child processes.</w:t>
        </w:r>
      </w:ins>
    </w:p>
    <w:p w:rsidR="000A7D7A" w:rsidRPr="000A7D7A" w:rsidRDefault="000A7D7A" w:rsidP="000A7D7A">
      <w:pPr>
        <w:shd w:val="clear" w:color="auto" w:fill="FFFFFF"/>
        <w:spacing w:before="300" w:after="300" w:line="240" w:lineRule="auto"/>
        <w:rPr>
          <w:ins w:id="522" w:author="Unknown"/>
          <w:rFonts w:ascii="Arial" w:eastAsia="Times New Roman" w:hAnsi="Arial" w:cs="Arial"/>
          <w:color w:val="666666"/>
          <w:sz w:val="24"/>
          <w:szCs w:val="24"/>
        </w:rPr>
      </w:pPr>
      <w:ins w:id="523" w:author="Unknown">
        <w:r w:rsidRPr="000A7D7A">
          <w:rPr>
            <w:rFonts w:ascii="Arial" w:eastAsia="Times New Roman" w:hAnsi="Arial" w:cs="Arial"/>
            <w:b/>
            <w:bCs/>
            <w:color w:val="666666"/>
            <w:sz w:val="24"/>
            <w:szCs w:val="24"/>
          </w:rPr>
          <w:t>22) Why to use exec method for Child process module?</w:t>
        </w:r>
      </w:ins>
    </w:p>
    <w:p w:rsidR="000A7D7A" w:rsidRPr="000A7D7A" w:rsidRDefault="000A7D7A" w:rsidP="000A7D7A">
      <w:pPr>
        <w:shd w:val="clear" w:color="auto" w:fill="FFFFFF"/>
        <w:spacing w:before="300" w:after="300" w:line="240" w:lineRule="auto"/>
        <w:rPr>
          <w:ins w:id="524" w:author="Unknown"/>
          <w:rFonts w:ascii="Arial" w:eastAsia="Times New Roman" w:hAnsi="Arial" w:cs="Arial"/>
          <w:color w:val="666666"/>
          <w:sz w:val="24"/>
          <w:szCs w:val="24"/>
        </w:rPr>
      </w:pPr>
      <w:ins w:id="525" w:author="Unknown">
        <w:r w:rsidRPr="000A7D7A">
          <w:rPr>
            <w:rFonts w:ascii="Arial" w:eastAsia="Times New Roman" w:hAnsi="Arial" w:cs="Arial"/>
            <w:color w:val="666666"/>
            <w:sz w:val="24"/>
            <w:szCs w:val="24"/>
          </w:rPr>
          <w:lastRenderedPageBreak/>
          <w:t>“</w:t>
        </w:r>
        <w:proofErr w:type="gramStart"/>
        <w:r w:rsidRPr="000A7D7A">
          <w:rPr>
            <w:rFonts w:ascii="Arial" w:eastAsia="Times New Roman" w:hAnsi="Arial" w:cs="Arial"/>
            <w:color w:val="666666"/>
            <w:sz w:val="24"/>
            <w:szCs w:val="24"/>
          </w:rPr>
          <w:t>exec</w:t>
        </w:r>
        <w:proofErr w:type="gramEnd"/>
        <w:r w:rsidRPr="000A7D7A">
          <w:rPr>
            <w:rFonts w:ascii="Arial" w:eastAsia="Times New Roman" w:hAnsi="Arial" w:cs="Arial"/>
            <w:color w:val="666666"/>
            <w:sz w:val="24"/>
            <w:szCs w:val="24"/>
          </w:rPr>
          <w:t>” method runs a command in a shell and buffers the output. Below is the command –</w:t>
        </w:r>
      </w:ins>
    </w:p>
    <w:p w:rsidR="000A7D7A" w:rsidRPr="000A7D7A" w:rsidRDefault="000A7D7A" w:rsidP="000A7D7A">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ins w:id="526" w:author="Unknown"/>
          <w:rFonts w:ascii="Arial" w:eastAsia="Times New Roman" w:hAnsi="Arial" w:cs="Arial"/>
          <w:color w:val="666666"/>
          <w:sz w:val="23"/>
          <w:szCs w:val="23"/>
        </w:rPr>
      </w:pPr>
      <w:ins w:id="527" w:author="Unknown">
        <w:r w:rsidRPr="000A7D7A">
          <w:rPr>
            <w:rFonts w:ascii="Arial" w:eastAsia="Times New Roman" w:hAnsi="Arial" w:cs="Arial"/>
            <w:color w:val="666666"/>
            <w:sz w:val="23"/>
            <w:szCs w:val="23"/>
          </w:rPr>
          <w:t>child_</w:t>
        </w:r>
        <w:proofErr w:type="gramStart"/>
        <w:r w:rsidRPr="000A7D7A">
          <w:rPr>
            <w:rFonts w:ascii="Arial" w:eastAsia="Times New Roman" w:hAnsi="Arial" w:cs="Arial"/>
            <w:color w:val="666666"/>
            <w:sz w:val="23"/>
            <w:szCs w:val="23"/>
          </w:rPr>
          <w:t>process.exec(</w:t>
        </w:r>
        <w:proofErr w:type="gramEnd"/>
        <w:r w:rsidRPr="000A7D7A">
          <w:rPr>
            <w:rFonts w:ascii="Arial" w:eastAsia="Times New Roman" w:hAnsi="Arial" w:cs="Arial"/>
            <w:color w:val="666666"/>
            <w:sz w:val="23"/>
            <w:szCs w:val="23"/>
          </w:rPr>
          <w:t>command[, options], callback)</w:t>
        </w:r>
      </w:ins>
    </w:p>
    <w:p w:rsidR="000A7D7A" w:rsidRPr="000A7D7A" w:rsidRDefault="000A7D7A" w:rsidP="000A7D7A">
      <w:pPr>
        <w:shd w:val="clear" w:color="auto" w:fill="FFFFFF"/>
        <w:spacing w:before="300" w:after="300" w:line="240" w:lineRule="auto"/>
        <w:rPr>
          <w:ins w:id="528" w:author="Unknown"/>
          <w:rFonts w:ascii="Arial" w:eastAsia="Times New Roman" w:hAnsi="Arial" w:cs="Arial"/>
          <w:color w:val="666666"/>
          <w:sz w:val="24"/>
          <w:szCs w:val="24"/>
        </w:rPr>
      </w:pPr>
      <w:ins w:id="529" w:author="Unknown">
        <w:r w:rsidRPr="000A7D7A">
          <w:rPr>
            <w:rFonts w:ascii="Arial" w:eastAsia="Times New Roman" w:hAnsi="Arial" w:cs="Arial"/>
            <w:b/>
            <w:bCs/>
            <w:color w:val="666666"/>
            <w:sz w:val="24"/>
            <w:szCs w:val="24"/>
          </w:rPr>
          <w:t>23) List out the parameters passed for Child process module?</w:t>
        </w:r>
      </w:ins>
    </w:p>
    <w:p w:rsidR="000A7D7A" w:rsidRPr="000A7D7A" w:rsidRDefault="000A7D7A" w:rsidP="000A7D7A">
      <w:pPr>
        <w:shd w:val="clear" w:color="auto" w:fill="FFFFFF"/>
        <w:spacing w:before="300" w:after="300" w:line="240" w:lineRule="auto"/>
        <w:rPr>
          <w:ins w:id="530" w:author="Unknown"/>
          <w:rFonts w:ascii="Arial" w:eastAsia="Times New Roman" w:hAnsi="Arial" w:cs="Arial"/>
          <w:color w:val="666666"/>
          <w:sz w:val="24"/>
          <w:szCs w:val="24"/>
        </w:rPr>
      </w:pPr>
      <w:ins w:id="531" w:author="Unknown">
        <w:r w:rsidRPr="000A7D7A">
          <w:rPr>
            <w:rFonts w:ascii="Arial" w:eastAsia="Times New Roman" w:hAnsi="Arial" w:cs="Arial"/>
            <w:color w:val="666666"/>
            <w:sz w:val="24"/>
            <w:szCs w:val="24"/>
          </w:rPr>
          <w:t xml:space="preserve">Below </w:t>
        </w:r>
        <w:proofErr w:type="gramStart"/>
        <w:r w:rsidRPr="000A7D7A">
          <w:rPr>
            <w:rFonts w:ascii="Arial" w:eastAsia="Times New Roman" w:hAnsi="Arial" w:cs="Arial"/>
            <w:color w:val="666666"/>
            <w:sz w:val="24"/>
            <w:szCs w:val="24"/>
          </w:rPr>
          <w:t>are the list</w:t>
        </w:r>
        <w:proofErr w:type="gramEnd"/>
        <w:r w:rsidRPr="000A7D7A">
          <w:rPr>
            <w:rFonts w:ascii="Arial" w:eastAsia="Times New Roman" w:hAnsi="Arial" w:cs="Arial"/>
            <w:color w:val="666666"/>
            <w:sz w:val="24"/>
            <w:szCs w:val="24"/>
          </w:rPr>
          <w:t xml:space="preserve"> of parameters passed for Child Process Module –</w:t>
        </w:r>
      </w:ins>
    </w:p>
    <w:p w:rsidR="000A7D7A" w:rsidRPr="000A7D7A" w:rsidRDefault="000A7D7A" w:rsidP="000A7D7A">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ins w:id="532" w:author="Unknown"/>
          <w:rFonts w:ascii="Arial" w:eastAsia="Times New Roman" w:hAnsi="Arial" w:cs="Arial"/>
          <w:color w:val="666666"/>
          <w:sz w:val="23"/>
          <w:szCs w:val="23"/>
        </w:rPr>
      </w:pPr>
      <w:ins w:id="533" w:author="Unknown">
        <w:r w:rsidRPr="000A7D7A">
          <w:rPr>
            <w:rFonts w:ascii="Arial" w:eastAsia="Times New Roman" w:hAnsi="Arial" w:cs="Arial"/>
            <w:color w:val="666666"/>
            <w:sz w:val="23"/>
            <w:szCs w:val="23"/>
          </w:rPr>
          <w:t>child_</w:t>
        </w:r>
        <w:proofErr w:type="gramStart"/>
        <w:r w:rsidRPr="000A7D7A">
          <w:rPr>
            <w:rFonts w:ascii="Arial" w:eastAsia="Times New Roman" w:hAnsi="Arial" w:cs="Arial"/>
            <w:color w:val="666666"/>
            <w:sz w:val="23"/>
            <w:szCs w:val="23"/>
          </w:rPr>
          <w:t>process.exec(</w:t>
        </w:r>
        <w:proofErr w:type="gramEnd"/>
        <w:r w:rsidRPr="000A7D7A">
          <w:rPr>
            <w:rFonts w:ascii="Arial" w:eastAsia="Times New Roman" w:hAnsi="Arial" w:cs="Arial"/>
            <w:color w:val="666666"/>
            <w:sz w:val="23"/>
            <w:szCs w:val="23"/>
          </w:rPr>
          <w:t>command[, options], callback)</w:t>
        </w:r>
      </w:ins>
    </w:p>
    <w:p w:rsidR="000A7D7A" w:rsidRPr="000A7D7A" w:rsidRDefault="000A7D7A" w:rsidP="000A7D7A">
      <w:pPr>
        <w:numPr>
          <w:ilvl w:val="0"/>
          <w:numId w:val="30"/>
        </w:numPr>
        <w:shd w:val="clear" w:color="auto" w:fill="FFFFFF"/>
        <w:spacing w:before="100" w:beforeAutospacing="1" w:after="100" w:afterAutospacing="1" w:line="240" w:lineRule="auto"/>
        <w:ind w:left="0"/>
        <w:rPr>
          <w:ins w:id="534" w:author="Unknown"/>
          <w:rFonts w:ascii="Arial" w:eastAsia="Times New Roman" w:hAnsi="Arial" w:cs="Arial"/>
          <w:color w:val="666666"/>
          <w:sz w:val="24"/>
          <w:szCs w:val="24"/>
        </w:rPr>
      </w:pPr>
      <w:proofErr w:type="gramStart"/>
      <w:ins w:id="535" w:author="Unknown">
        <w:r w:rsidRPr="000A7D7A">
          <w:rPr>
            <w:rFonts w:ascii="Arial" w:eastAsia="Times New Roman" w:hAnsi="Arial" w:cs="Arial"/>
            <w:color w:val="666666"/>
            <w:sz w:val="24"/>
            <w:szCs w:val="24"/>
          </w:rPr>
          <w:t>command</w:t>
        </w:r>
        <w:proofErr w:type="gramEnd"/>
        <w:r w:rsidRPr="000A7D7A">
          <w:rPr>
            <w:rFonts w:ascii="Arial" w:eastAsia="Times New Roman" w:hAnsi="Arial" w:cs="Arial"/>
            <w:color w:val="666666"/>
            <w:sz w:val="24"/>
            <w:szCs w:val="24"/>
          </w:rPr>
          <w:t xml:space="preserve"> - This is the command to run with space-separated arguments.</w:t>
        </w:r>
      </w:ins>
    </w:p>
    <w:p w:rsidR="000A7D7A" w:rsidRPr="000A7D7A" w:rsidRDefault="000A7D7A" w:rsidP="000A7D7A">
      <w:pPr>
        <w:numPr>
          <w:ilvl w:val="0"/>
          <w:numId w:val="30"/>
        </w:numPr>
        <w:shd w:val="clear" w:color="auto" w:fill="FFFFFF"/>
        <w:spacing w:before="100" w:beforeAutospacing="1" w:after="100" w:afterAutospacing="1" w:line="240" w:lineRule="auto"/>
        <w:ind w:left="0"/>
        <w:rPr>
          <w:ins w:id="536" w:author="Unknown"/>
          <w:rFonts w:ascii="Arial" w:eastAsia="Times New Roman" w:hAnsi="Arial" w:cs="Arial"/>
          <w:color w:val="666666"/>
          <w:sz w:val="24"/>
          <w:szCs w:val="24"/>
        </w:rPr>
      </w:pPr>
      <w:ins w:id="537" w:author="Unknown">
        <w:r w:rsidRPr="000A7D7A">
          <w:rPr>
            <w:rFonts w:ascii="Arial" w:eastAsia="Times New Roman" w:hAnsi="Arial" w:cs="Arial"/>
            <w:color w:val="666666"/>
            <w:sz w:val="24"/>
            <w:szCs w:val="24"/>
          </w:rPr>
          <w:t>options – This is an object array which comprises one or more following options –</w:t>
        </w:r>
      </w:ins>
    </w:p>
    <w:p w:rsidR="000A7D7A" w:rsidRPr="000A7D7A" w:rsidRDefault="000A7D7A" w:rsidP="000A7D7A">
      <w:pPr>
        <w:numPr>
          <w:ilvl w:val="0"/>
          <w:numId w:val="30"/>
        </w:numPr>
        <w:shd w:val="clear" w:color="auto" w:fill="FFFFFF"/>
        <w:spacing w:before="100" w:beforeAutospacing="1" w:after="100" w:afterAutospacing="1" w:line="240" w:lineRule="auto"/>
        <w:ind w:left="0"/>
        <w:rPr>
          <w:ins w:id="538" w:author="Unknown"/>
          <w:rFonts w:ascii="Arial" w:eastAsia="Times New Roman" w:hAnsi="Arial" w:cs="Arial"/>
          <w:color w:val="666666"/>
          <w:sz w:val="24"/>
          <w:szCs w:val="24"/>
        </w:rPr>
      </w:pPr>
      <w:ins w:id="539" w:author="Unknown">
        <w:r w:rsidRPr="000A7D7A">
          <w:rPr>
            <w:rFonts w:ascii="Arial" w:eastAsia="Times New Roman" w:hAnsi="Arial" w:cs="Arial"/>
            <w:color w:val="666666"/>
            <w:sz w:val="24"/>
            <w:szCs w:val="24"/>
          </w:rPr>
          <w:t>cwd </w:t>
        </w:r>
      </w:ins>
    </w:p>
    <w:p w:rsidR="000A7D7A" w:rsidRPr="000A7D7A" w:rsidRDefault="000A7D7A" w:rsidP="000A7D7A">
      <w:pPr>
        <w:numPr>
          <w:ilvl w:val="0"/>
          <w:numId w:val="30"/>
        </w:numPr>
        <w:shd w:val="clear" w:color="auto" w:fill="FFFFFF"/>
        <w:spacing w:before="100" w:beforeAutospacing="1" w:after="100" w:afterAutospacing="1" w:line="240" w:lineRule="auto"/>
        <w:ind w:left="0"/>
        <w:rPr>
          <w:ins w:id="540" w:author="Unknown"/>
          <w:rFonts w:ascii="Arial" w:eastAsia="Times New Roman" w:hAnsi="Arial" w:cs="Arial"/>
          <w:color w:val="666666"/>
          <w:sz w:val="24"/>
          <w:szCs w:val="24"/>
        </w:rPr>
      </w:pPr>
      <w:ins w:id="541" w:author="Unknown">
        <w:r w:rsidRPr="000A7D7A">
          <w:rPr>
            <w:rFonts w:ascii="Arial" w:eastAsia="Times New Roman" w:hAnsi="Arial" w:cs="Arial"/>
            <w:color w:val="666666"/>
            <w:sz w:val="24"/>
            <w:szCs w:val="24"/>
          </w:rPr>
          <w:t>uid </w:t>
        </w:r>
      </w:ins>
    </w:p>
    <w:p w:rsidR="000A7D7A" w:rsidRPr="000A7D7A" w:rsidRDefault="000A7D7A" w:rsidP="000A7D7A">
      <w:pPr>
        <w:numPr>
          <w:ilvl w:val="0"/>
          <w:numId w:val="30"/>
        </w:numPr>
        <w:shd w:val="clear" w:color="auto" w:fill="FFFFFF"/>
        <w:spacing w:before="100" w:beforeAutospacing="1" w:after="100" w:afterAutospacing="1" w:line="240" w:lineRule="auto"/>
        <w:ind w:left="0"/>
        <w:rPr>
          <w:ins w:id="542" w:author="Unknown"/>
          <w:rFonts w:ascii="Arial" w:eastAsia="Times New Roman" w:hAnsi="Arial" w:cs="Arial"/>
          <w:color w:val="666666"/>
          <w:sz w:val="24"/>
          <w:szCs w:val="24"/>
        </w:rPr>
      </w:pPr>
      <w:ins w:id="543" w:author="Unknown">
        <w:r w:rsidRPr="000A7D7A">
          <w:rPr>
            <w:rFonts w:ascii="Arial" w:eastAsia="Times New Roman" w:hAnsi="Arial" w:cs="Arial"/>
            <w:color w:val="666666"/>
            <w:sz w:val="24"/>
            <w:szCs w:val="24"/>
          </w:rPr>
          <w:t>gid </w:t>
        </w:r>
      </w:ins>
    </w:p>
    <w:p w:rsidR="000A7D7A" w:rsidRPr="000A7D7A" w:rsidRDefault="000A7D7A" w:rsidP="000A7D7A">
      <w:pPr>
        <w:numPr>
          <w:ilvl w:val="0"/>
          <w:numId w:val="30"/>
        </w:numPr>
        <w:shd w:val="clear" w:color="auto" w:fill="FFFFFF"/>
        <w:spacing w:before="100" w:beforeAutospacing="1" w:after="100" w:afterAutospacing="1" w:line="240" w:lineRule="auto"/>
        <w:ind w:left="0"/>
        <w:rPr>
          <w:ins w:id="544" w:author="Unknown"/>
          <w:rFonts w:ascii="Arial" w:eastAsia="Times New Roman" w:hAnsi="Arial" w:cs="Arial"/>
          <w:color w:val="666666"/>
          <w:sz w:val="24"/>
          <w:szCs w:val="24"/>
        </w:rPr>
      </w:pPr>
      <w:ins w:id="545" w:author="Unknown">
        <w:r w:rsidRPr="000A7D7A">
          <w:rPr>
            <w:rFonts w:ascii="Arial" w:eastAsia="Times New Roman" w:hAnsi="Arial" w:cs="Arial"/>
            <w:color w:val="666666"/>
            <w:sz w:val="24"/>
            <w:szCs w:val="24"/>
          </w:rPr>
          <w:t>killSignal </w:t>
        </w:r>
      </w:ins>
    </w:p>
    <w:p w:rsidR="000A7D7A" w:rsidRPr="000A7D7A" w:rsidRDefault="000A7D7A" w:rsidP="000A7D7A">
      <w:pPr>
        <w:numPr>
          <w:ilvl w:val="0"/>
          <w:numId w:val="30"/>
        </w:numPr>
        <w:shd w:val="clear" w:color="auto" w:fill="FFFFFF"/>
        <w:spacing w:before="100" w:beforeAutospacing="1" w:after="100" w:afterAutospacing="1" w:line="240" w:lineRule="auto"/>
        <w:ind w:left="0"/>
        <w:rPr>
          <w:ins w:id="546" w:author="Unknown"/>
          <w:rFonts w:ascii="Arial" w:eastAsia="Times New Roman" w:hAnsi="Arial" w:cs="Arial"/>
          <w:color w:val="666666"/>
          <w:sz w:val="24"/>
          <w:szCs w:val="24"/>
        </w:rPr>
      </w:pPr>
      <w:ins w:id="547" w:author="Unknown">
        <w:r w:rsidRPr="000A7D7A">
          <w:rPr>
            <w:rFonts w:ascii="Arial" w:eastAsia="Times New Roman" w:hAnsi="Arial" w:cs="Arial"/>
            <w:color w:val="666666"/>
            <w:sz w:val="24"/>
            <w:szCs w:val="24"/>
          </w:rPr>
          <w:t>maxBuffer </w:t>
        </w:r>
      </w:ins>
    </w:p>
    <w:p w:rsidR="000A7D7A" w:rsidRPr="000A7D7A" w:rsidRDefault="000A7D7A" w:rsidP="000A7D7A">
      <w:pPr>
        <w:numPr>
          <w:ilvl w:val="0"/>
          <w:numId w:val="30"/>
        </w:numPr>
        <w:shd w:val="clear" w:color="auto" w:fill="FFFFFF"/>
        <w:spacing w:before="100" w:beforeAutospacing="1" w:after="100" w:afterAutospacing="1" w:line="240" w:lineRule="auto"/>
        <w:ind w:left="0"/>
        <w:rPr>
          <w:ins w:id="548" w:author="Unknown"/>
          <w:rFonts w:ascii="Arial" w:eastAsia="Times New Roman" w:hAnsi="Arial" w:cs="Arial"/>
          <w:color w:val="666666"/>
          <w:sz w:val="24"/>
          <w:szCs w:val="24"/>
        </w:rPr>
      </w:pPr>
      <w:ins w:id="549" w:author="Unknown">
        <w:r w:rsidRPr="000A7D7A">
          <w:rPr>
            <w:rFonts w:ascii="Arial" w:eastAsia="Times New Roman" w:hAnsi="Arial" w:cs="Arial"/>
            <w:color w:val="666666"/>
            <w:sz w:val="24"/>
            <w:szCs w:val="24"/>
          </w:rPr>
          <w:t>encoding </w:t>
        </w:r>
      </w:ins>
    </w:p>
    <w:p w:rsidR="000A7D7A" w:rsidRPr="000A7D7A" w:rsidRDefault="000A7D7A" w:rsidP="000A7D7A">
      <w:pPr>
        <w:numPr>
          <w:ilvl w:val="0"/>
          <w:numId w:val="30"/>
        </w:numPr>
        <w:shd w:val="clear" w:color="auto" w:fill="FFFFFF"/>
        <w:spacing w:before="100" w:beforeAutospacing="1" w:after="100" w:afterAutospacing="1" w:line="240" w:lineRule="auto"/>
        <w:ind w:left="0"/>
        <w:rPr>
          <w:ins w:id="550" w:author="Unknown"/>
          <w:rFonts w:ascii="Arial" w:eastAsia="Times New Roman" w:hAnsi="Arial" w:cs="Arial"/>
          <w:color w:val="666666"/>
          <w:sz w:val="24"/>
          <w:szCs w:val="24"/>
        </w:rPr>
      </w:pPr>
      <w:ins w:id="551" w:author="Unknown">
        <w:r w:rsidRPr="000A7D7A">
          <w:rPr>
            <w:rFonts w:ascii="Arial" w:eastAsia="Times New Roman" w:hAnsi="Arial" w:cs="Arial"/>
            <w:color w:val="666666"/>
            <w:sz w:val="24"/>
            <w:szCs w:val="24"/>
          </w:rPr>
          <w:t>env </w:t>
        </w:r>
      </w:ins>
    </w:p>
    <w:p w:rsidR="000A7D7A" w:rsidRPr="000A7D7A" w:rsidRDefault="000A7D7A" w:rsidP="000A7D7A">
      <w:pPr>
        <w:numPr>
          <w:ilvl w:val="0"/>
          <w:numId w:val="30"/>
        </w:numPr>
        <w:shd w:val="clear" w:color="auto" w:fill="FFFFFF"/>
        <w:spacing w:before="100" w:beforeAutospacing="1" w:after="100" w:afterAutospacing="1" w:line="240" w:lineRule="auto"/>
        <w:ind w:left="0"/>
        <w:rPr>
          <w:ins w:id="552" w:author="Unknown"/>
          <w:rFonts w:ascii="Arial" w:eastAsia="Times New Roman" w:hAnsi="Arial" w:cs="Arial"/>
          <w:color w:val="666666"/>
          <w:sz w:val="24"/>
          <w:szCs w:val="24"/>
        </w:rPr>
      </w:pPr>
      <w:ins w:id="553" w:author="Unknown">
        <w:r w:rsidRPr="000A7D7A">
          <w:rPr>
            <w:rFonts w:ascii="Arial" w:eastAsia="Times New Roman" w:hAnsi="Arial" w:cs="Arial"/>
            <w:color w:val="666666"/>
            <w:sz w:val="24"/>
            <w:szCs w:val="24"/>
          </w:rPr>
          <w:t>shell </w:t>
        </w:r>
      </w:ins>
    </w:p>
    <w:p w:rsidR="000A7D7A" w:rsidRPr="000A7D7A" w:rsidRDefault="000A7D7A" w:rsidP="000A7D7A">
      <w:pPr>
        <w:numPr>
          <w:ilvl w:val="0"/>
          <w:numId w:val="30"/>
        </w:numPr>
        <w:shd w:val="clear" w:color="auto" w:fill="FFFFFF"/>
        <w:spacing w:before="100" w:beforeAutospacing="1" w:after="100" w:afterAutospacing="1" w:line="240" w:lineRule="auto"/>
        <w:ind w:left="0"/>
        <w:rPr>
          <w:ins w:id="554" w:author="Unknown"/>
          <w:rFonts w:ascii="Arial" w:eastAsia="Times New Roman" w:hAnsi="Arial" w:cs="Arial"/>
          <w:color w:val="666666"/>
          <w:sz w:val="24"/>
          <w:szCs w:val="24"/>
        </w:rPr>
      </w:pPr>
      <w:ins w:id="555" w:author="Unknown">
        <w:r w:rsidRPr="000A7D7A">
          <w:rPr>
            <w:rFonts w:ascii="Arial" w:eastAsia="Times New Roman" w:hAnsi="Arial" w:cs="Arial"/>
            <w:color w:val="666666"/>
            <w:sz w:val="24"/>
            <w:szCs w:val="24"/>
          </w:rPr>
          <w:t>timeout </w:t>
        </w:r>
      </w:ins>
    </w:p>
    <w:p w:rsidR="000A7D7A" w:rsidRPr="000A7D7A" w:rsidRDefault="000A7D7A" w:rsidP="000A7D7A">
      <w:pPr>
        <w:shd w:val="clear" w:color="auto" w:fill="FFFFFF"/>
        <w:spacing w:before="300" w:after="300" w:line="240" w:lineRule="auto"/>
        <w:rPr>
          <w:ins w:id="556" w:author="Unknown"/>
          <w:rFonts w:ascii="Arial" w:eastAsia="Times New Roman" w:hAnsi="Arial" w:cs="Arial"/>
          <w:color w:val="666666"/>
          <w:sz w:val="24"/>
          <w:szCs w:val="24"/>
        </w:rPr>
      </w:pPr>
      <w:proofErr w:type="gramStart"/>
      <w:ins w:id="557" w:author="Unknown">
        <w:r w:rsidRPr="000A7D7A">
          <w:rPr>
            <w:rFonts w:ascii="Arial" w:eastAsia="Times New Roman" w:hAnsi="Arial" w:cs="Arial"/>
            <w:color w:val="666666"/>
            <w:sz w:val="24"/>
            <w:szCs w:val="24"/>
          </w:rPr>
          <w:t>callback</w:t>
        </w:r>
        <w:proofErr w:type="gramEnd"/>
        <w:r w:rsidRPr="000A7D7A">
          <w:rPr>
            <w:rFonts w:ascii="Arial" w:eastAsia="Times New Roman" w:hAnsi="Arial" w:cs="Arial"/>
            <w:color w:val="666666"/>
            <w:sz w:val="24"/>
            <w:szCs w:val="24"/>
          </w:rPr>
          <w:t xml:space="preserve"> – This is the function which is gets 2 arguments – stdout, stderr and error.</w:t>
        </w:r>
      </w:ins>
    </w:p>
    <w:p w:rsidR="000A7D7A" w:rsidRPr="000A7D7A" w:rsidRDefault="000A7D7A" w:rsidP="000A7D7A">
      <w:pPr>
        <w:shd w:val="clear" w:color="auto" w:fill="FFFFFF"/>
        <w:spacing w:before="300" w:after="300" w:line="240" w:lineRule="auto"/>
        <w:rPr>
          <w:ins w:id="558" w:author="Unknown"/>
          <w:rFonts w:ascii="Arial" w:eastAsia="Times New Roman" w:hAnsi="Arial" w:cs="Arial"/>
          <w:color w:val="666666"/>
          <w:sz w:val="24"/>
          <w:szCs w:val="24"/>
        </w:rPr>
      </w:pPr>
      <w:ins w:id="559" w:author="Unknown">
        <w:r w:rsidRPr="000A7D7A">
          <w:rPr>
            <w:rFonts w:ascii="Arial" w:eastAsia="Times New Roman" w:hAnsi="Arial" w:cs="Arial"/>
            <w:b/>
            <w:bCs/>
            <w:color w:val="666666"/>
            <w:sz w:val="24"/>
            <w:szCs w:val="24"/>
          </w:rPr>
          <w:t>24) What is the use of method – “</w:t>
        </w:r>
        <w:proofErr w:type="gramStart"/>
        <w:r w:rsidRPr="000A7D7A">
          <w:rPr>
            <w:rFonts w:ascii="Arial" w:eastAsia="Times New Roman" w:hAnsi="Arial" w:cs="Arial"/>
            <w:b/>
            <w:bCs/>
            <w:color w:val="666666"/>
            <w:sz w:val="24"/>
            <w:szCs w:val="24"/>
          </w:rPr>
          <w:t>spawn(</w:t>
        </w:r>
        <w:proofErr w:type="gramEnd"/>
        <w:r w:rsidRPr="000A7D7A">
          <w:rPr>
            <w:rFonts w:ascii="Arial" w:eastAsia="Times New Roman" w:hAnsi="Arial" w:cs="Arial"/>
            <w:b/>
            <w:bCs/>
            <w:color w:val="666666"/>
            <w:sz w:val="24"/>
            <w:szCs w:val="24"/>
          </w:rPr>
          <w:t>)”?</w:t>
        </w:r>
      </w:ins>
    </w:p>
    <w:p w:rsidR="000A7D7A" w:rsidRPr="000A7D7A" w:rsidRDefault="000A7D7A" w:rsidP="000A7D7A">
      <w:pPr>
        <w:shd w:val="clear" w:color="auto" w:fill="FFFFFF"/>
        <w:spacing w:before="300" w:after="300" w:line="240" w:lineRule="auto"/>
        <w:rPr>
          <w:ins w:id="560" w:author="Unknown"/>
          <w:rFonts w:ascii="Arial" w:eastAsia="Times New Roman" w:hAnsi="Arial" w:cs="Arial"/>
          <w:color w:val="666666"/>
          <w:sz w:val="24"/>
          <w:szCs w:val="24"/>
        </w:rPr>
      </w:pPr>
      <w:ins w:id="561" w:author="Unknown">
        <w:r w:rsidRPr="000A7D7A">
          <w:rPr>
            <w:rFonts w:ascii="Arial" w:eastAsia="Times New Roman" w:hAnsi="Arial" w:cs="Arial"/>
            <w:color w:val="666666"/>
            <w:sz w:val="24"/>
            <w:szCs w:val="24"/>
          </w:rPr>
          <w:t>This method is used to launch a new process with the given commands. Below is the method signature –</w:t>
        </w:r>
      </w:ins>
    </w:p>
    <w:p w:rsidR="000A7D7A" w:rsidRPr="000A7D7A" w:rsidRDefault="000A7D7A" w:rsidP="000A7D7A">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ins w:id="562" w:author="Unknown"/>
          <w:rFonts w:ascii="Arial" w:eastAsia="Times New Roman" w:hAnsi="Arial" w:cs="Arial"/>
          <w:color w:val="666666"/>
          <w:sz w:val="23"/>
          <w:szCs w:val="23"/>
        </w:rPr>
      </w:pPr>
      <w:ins w:id="563" w:author="Unknown">
        <w:r w:rsidRPr="000A7D7A">
          <w:rPr>
            <w:rFonts w:ascii="Arial" w:eastAsia="Times New Roman" w:hAnsi="Arial" w:cs="Arial"/>
            <w:color w:val="666666"/>
            <w:sz w:val="23"/>
            <w:szCs w:val="23"/>
          </w:rPr>
          <w:t>child_</w:t>
        </w:r>
        <w:proofErr w:type="gramStart"/>
        <w:r w:rsidRPr="000A7D7A">
          <w:rPr>
            <w:rFonts w:ascii="Arial" w:eastAsia="Times New Roman" w:hAnsi="Arial" w:cs="Arial"/>
            <w:color w:val="666666"/>
            <w:sz w:val="23"/>
            <w:szCs w:val="23"/>
          </w:rPr>
          <w:t>process.spawn(</w:t>
        </w:r>
        <w:proofErr w:type="gramEnd"/>
        <w:r w:rsidRPr="000A7D7A">
          <w:rPr>
            <w:rFonts w:ascii="Arial" w:eastAsia="Times New Roman" w:hAnsi="Arial" w:cs="Arial"/>
            <w:color w:val="666666"/>
            <w:sz w:val="23"/>
            <w:szCs w:val="23"/>
          </w:rPr>
          <w:t>command[, args][, options])</w:t>
        </w:r>
      </w:ins>
    </w:p>
    <w:p w:rsidR="000A7D7A" w:rsidRPr="000A7D7A" w:rsidRDefault="000A7D7A" w:rsidP="000A7D7A">
      <w:pPr>
        <w:shd w:val="clear" w:color="auto" w:fill="FFFFFF"/>
        <w:spacing w:before="300" w:after="300" w:line="240" w:lineRule="auto"/>
        <w:rPr>
          <w:ins w:id="564" w:author="Unknown"/>
          <w:rFonts w:ascii="Arial" w:eastAsia="Times New Roman" w:hAnsi="Arial" w:cs="Arial"/>
          <w:color w:val="666666"/>
          <w:sz w:val="24"/>
          <w:szCs w:val="24"/>
        </w:rPr>
      </w:pPr>
      <w:ins w:id="565" w:author="Unknown">
        <w:r w:rsidRPr="000A7D7A">
          <w:rPr>
            <w:rFonts w:ascii="Arial" w:eastAsia="Times New Roman" w:hAnsi="Arial" w:cs="Arial"/>
            <w:b/>
            <w:bCs/>
            <w:color w:val="666666"/>
            <w:sz w:val="24"/>
            <w:szCs w:val="24"/>
          </w:rPr>
          <w:t>25) What is the use of method – “</w:t>
        </w:r>
        <w:proofErr w:type="gramStart"/>
        <w:r w:rsidRPr="000A7D7A">
          <w:rPr>
            <w:rFonts w:ascii="Arial" w:eastAsia="Times New Roman" w:hAnsi="Arial" w:cs="Arial"/>
            <w:b/>
            <w:bCs/>
            <w:color w:val="666666"/>
            <w:sz w:val="24"/>
            <w:szCs w:val="24"/>
          </w:rPr>
          <w:t>fork(</w:t>
        </w:r>
        <w:proofErr w:type="gramEnd"/>
        <w:r w:rsidRPr="000A7D7A">
          <w:rPr>
            <w:rFonts w:ascii="Arial" w:eastAsia="Times New Roman" w:hAnsi="Arial" w:cs="Arial"/>
            <w:b/>
            <w:bCs/>
            <w:color w:val="666666"/>
            <w:sz w:val="24"/>
            <w:szCs w:val="24"/>
          </w:rPr>
          <w:t>)”?</w:t>
        </w:r>
      </w:ins>
    </w:p>
    <w:p w:rsidR="000A7D7A" w:rsidRPr="000A7D7A" w:rsidRDefault="000A7D7A" w:rsidP="000A7D7A">
      <w:pPr>
        <w:shd w:val="clear" w:color="auto" w:fill="FFFFFF"/>
        <w:spacing w:before="300" w:after="300" w:line="240" w:lineRule="auto"/>
        <w:rPr>
          <w:ins w:id="566" w:author="Unknown"/>
          <w:rFonts w:ascii="Arial" w:eastAsia="Times New Roman" w:hAnsi="Arial" w:cs="Arial"/>
          <w:color w:val="666666"/>
          <w:sz w:val="24"/>
          <w:szCs w:val="24"/>
        </w:rPr>
      </w:pPr>
      <w:ins w:id="567" w:author="Unknown">
        <w:r w:rsidRPr="000A7D7A">
          <w:rPr>
            <w:rFonts w:ascii="Arial" w:eastAsia="Times New Roman" w:hAnsi="Arial" w:cs="Arial"/>
            <w:color w:val="666666"/>
            <w:sz w:val="24"/>
            <w:szCs w:val="24"/>
          </w:rPr>
          <w:t>This method is a special case for method- “</w:t>
        </w:r>
        <w:proofErr w:type="gramStart"/>
        <w:r w:rsidRPr="000A7D7A">
          <w:rPr>
            <w:rFonts w:ascii="Arial" w:eastAsia="Times New Roman" w:hAnsi="Arial" w:cs="Arial"/>
            <w:color w:val="666666"/>
            <w:sz w:val="24"/>
            <w:szCs w:val="24"/>
          </w:rPr>
          <w:t>spawn(</w:t>
        </w:r>
        <w:proofErr w:type="gramEnd"/>
        <w:r w:rsidRPr="000A7D7A">
          <w:rPr>
            <w:rFonts w:ascii="Arial" w:eastAsia="Times New Roman" w:hAnsi="Arial" w:cs="Arial"/>
            <w:color w:val="666666"/>
            <w:sz w:val="24"/>
            <w:szCs w:val="24"/>
          </w:rPr>
          <w:t>)” for creating node processes. The method signature –</w:t>
        </w:r>
      </w:ins>
    </w:p>
    <w:p w:rsidR="000A7D7A" w:rsidRPr="000A7D7A" w:rsidRDefault="000A7D7A" w:rsidP="000A7D7A">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ins w:id="568" w:author="Unknown"/>
          <w:rFonts w:ascii="Arial" w:eastAsia="Times New Roman" w:hAnsi="Arial" w:cs="Arial"/>
          <w:color w:val="666666"/>
          <w:sz w:val="23"/>
          <w:szCs w:val="23"/>
        </w:rPr>
      </w:pPr>
      <w:ins w:id="569" w:author="Unknown">
        <w:r w:rsidRPr="000A7D7A">
          <w:rPr>
            <w:rFonts w:ascii="Arial" w:eastAsia="Times New Roman" w:hAnsi="Arial" w:cs="Arial"/>
            <w:color w:val="666666"/>
            <w:sz w:val="23"/>
            <w:szCs w:val="23"/>
          </w:rPr>
          <w:t>child_</w:t>
        </w:r>
        <w:proofErr w:type="gramStart"/>
        <w:r w:rsidRPr="000A7D7A">
          <w:rPr>
            <w:rFonts w:ascii="Arial" w:eastAsia="Times New Roman" w:hAnsi="Arial" w:cs="Arial"/>
            <w:color w:val="666666"/>
            <w:sz w:val="23"/>
            <w:szCs w:val="23"/>
          </w:rPr>
          <w:t>process.fork(</w:t>
        </w:r>
        <w:proofErr w:type="gramEnd"/>
        <w:r w:rsidRPr="000A7D7A">
          <w:rPr>
            <w:rFonts w:ascii="Arial" w:eastAsia="Times New Roman" w:hAnsi="Arial" w:cs="Arial"/>
            <w:color w:val="666666"/>
            <w:sz w:val="23"/>
            <w:szCs w:val="23"/>
          </w:rPr>
          <w:t>modulePath[, args][, options])</w:t>
        </w:r>
      </w:ins>
    </w:p>
    <w:p w:rsidR="000A7D7A" w:rsidRPr="000A7D7A" w:rsidRDefault="000A7D7A" w:rsidP="000A7D7A">
      <w:pPr>
        <w:shd w:val="clear" w:color="auto" w:fill="FFFFFF"/>
        <w:spacing w:before="300" w:after="300" w:line="240" w:lineRule="auto"/>
        <w:rPr>
          <w:ins w:id="570" w:author="Unknown"/>
          <w:rFonts w:ascii="Arial" w:eastAsia="Times New Roman" w:hAnsi="Arial" w:cs="Arial"/>
          <w:color w:val="666666"/>
          <w:sz w:val="24"/>
          <w:szCs w:val="24"/>
        </w:rPr>
      </w:pPr>
      <w:ins w:id="571" w:author="Unknown">
        <w:r w:rsidRPr="000A7D7A">
          <w:rPr>
            <w:rFonts w:ascii="Arial" w:eastAsia="Times New Roman" w:hAnsi="Arial" w:cs="Arial"/>
            <w:b/>
            <w:bCs/>
            <w:color w:val="666666"/>
            <w:sz w:val="24"/>
            <w:szCs w:val="24"/>
          </w:rPr>
          <w:t>26) Explain Piping Stream?</w:t>
        </w:r>
      </w:ins>
    </w:p>
    <w:p w:rsidR="000A7D7A" w:rsidRPr="000A7D7A" w:rsidRDefault="000A7D7A" w:rsidP="000A7D7A">
      <w:pPr>
        <w:shd w:val="clear" w:color="auto" w:fill="FFFFFF"/>
        <w:spacing w:before="300" w:after="300" w:line="240" w:lineRule="auto"/>
        <w:rPr>
          <w:ins w:id="572" w:author="Unknown"/>
          <w:rFonts w:ascii="Arial" w:eastAsia="Times New Roman" w:hAnsi="Arial" w:cs="Arial"/>
          <w:color w:val="666666"/>
          <w:sz w:val="24"/>
          <w:szCs w:val="24"/>
        </w:rPr>
      </w:pPr>
      <w:ins w:id="573" w:author="Unknown">
        <w:r w:rsidRPr="000A7D7A">
          <w:rPr>
            <w:rFonts w:ascii="Arial" w:eastAsia="Times New Roman" w:hAnsi="Arial" w:cs="Arial"/>
            <w:color w:val="666666"/>
            <w:sz w:val="24"/>
            <w:szCs w:val="24"/>
          </w:rPr>
          <w:lastRenderedPageBreak/>
          <w:t xml:space="preserve">This is a mechanism of connecting one stream to other and </w:t>
        </w:r>
        <w:proofErr w:type="gramStart"/>
        <w:r w:rsidRPr="000A7D7A">
          <w:rPr>
            <w:rFonts w:ascii="Arial" w:eastAsia="Times New Roman" w:hAnsi="Arial" w:cs="Arial"/>
            <w:color w:val="666666"/>
            <w:sz w:val="24"/>
            <w:szCs w:val="24"/>
          </w:rPr>
          <w:t>this is basically used for getting the data from one stream and pass</w:t>
        </w:r>
        <w:proofErr w:type="gramEnd"/>
        <w:r w:rsidRPr="000A7D7A">
          <w:rPr>
            <w:rFonts w:ascii="Arial" w:eastAsia="Times New Roman" w:hAnsi="Arial" w:cs="Arial"/>
            <w:color w:val="666666"/>
            <w:sz w:val="24"/>
            <w:szCs w:val="24"/>
          </w:rPr>
          <w:t xml:space="preserve"> the output of this to other stream.</w:t>
        </w:r>
      </w:ins>
    </w:p>
    <w:p w:rsidR="000A7D7A" w:rsidRPr="000A7D7A" w:rsidRDefault="000A7D7A" w:rsidP="000A7D7A">
      <w:pPr>
        <w:shd w:val="clear" w:color="auto" w:fill="FFFFFF"/>
        <w:spacing w:before="300" w:after="300" w:line="240" w:lineRule="auto"/>
        <w:rPr>
          <w:ins w:id="574" w:author="Unknown"/>
          <w:rFonts w:ascii="Arial" w:eastAsia="Times New Roman" w:hAnsi="Arial" w:cs="Arial"/>
          <w:color w:val="666666"/>
          <w:sz w:val="24"/>
          <w:szCs w:val="24"/>
        </w:rPr>
      </w:pPr>
      <w:ins w:id="575" w:author="Unknown">
        <w:r w:rsidRPr="000A7D7A">
          <w:rPr>
            <w:rFonts w:ascii="Arial" w:eastAsia="Times New Roman" w:hAnsi="Arial" w:cs="Arial"/>
            <w:b/>
            <w:bCs/>
            <w:color w:val="666666"/>
            <w:sz w:val="24"/>
            <w:szCs w:val="24"/>
          </w:rPr>
          <w:t>27) What would be the limit for Piping Stream?</w:t>
        </w:r>
      </w:ins>
    </w:p>
    <w:p w:rsidR="000A7D7A" w:rsidRPr="000A7D7A" w:rsidRDefault="000A7D7A" w:rsidP="000A7D7A">
      <w:pPr>
        <w:shd w:val="clear" w:color="auto" w:fill="FFFFFF"/>
        <w:spacing w:before="300" w:after="300" w:line="240" w:lineRule="auto"/>
        <w:rPr>
          <w:ins w:id="576" w:author="Unknown"/>
          <w:rFonts w:ascii="Arial" w:eastAsia="Times New Roman" w:hAnsi="Arial" w:cs="Arial"/>
          <w:color w:val="666666"/>
          <w:sz w:val="24"/>
          <w:szCs w:val="24"/>
        </w:rPr>
      </w:pPr>
      <w:ins w:id="577" w:author="Unknown">
        <w:r w:rsidRPr="000A7D7A">
          <w:rPr>
            <w:rFonts w:ascii="Arial" w:eastAsia="Times New Roman" w:hAnsi="Arial" w:cs="Arial"/>
            <w:color w:val="666666"/>
            <w:sz w:val="24"/>
            <w:szCs w:val="24"/>
          </w:rPr>
          <w:t>There will not be any limit for piping stream.</w:t>
        </w:r>
      </w:ins>
    </w:p>
    <w:p w:rsidR="000A7D7A" w:rsidRPr="000A7D7A" w:rsidRDefault="000A7D7A" w:rsidP="000A7D7A">
      <w:pPr>
        <w:shd w:val="clear" w:color="auto" w:fill="FFFFFF"/>
        <w:spacing w:before="300" w:after="300" w:line="240" w:lineRule="auto"/>
        <w:rPr>
          <w:ins w:id="578" w:author="Unknown"/>
          <w:rFonts w:ascii="Arial" w:eastAsia="Times New Roman" w:hAnsi="Arial" w:cs="Arial"/>
          <w:color w:val="666666"/>
          <w:sz w:val="24"/>
          <w:szCs w:val="24"/>
        </w:rPr>
      </w:pPr>
      <w:ins w:id="579" w:author="Unknown">
        <w:r w:rsidRPr="000A7D7A">
          <w:rPr>
            <w:rFonts w:ascii="Arial" w:eastAsia="Times New Roman" w:hAnsi="Arial" w:cs="Arial"/>
            <w:b/>
            <w:bCs/>
            <w:color w:val="666666"/>
            <w:sz w:val="24"/>
            <w:szCs w:val="24"/>
          </w:rPr>
          <w:t xml:space="preserve">28) Explain FS </w:t>
        </w:r>
        <w:proofErr w:type="gramStart"/>
        <w:r w:rsidRPr="000A7D7A">
          <w:rPr>
            <w:rFonts w:ascii="Arial" w:eastAsia="Times New Roman" w:hAnsi="Arial" w:cs="Arial"/>
            <w:b/>
            <w:bCs/>
            <w:color w:val="666666"/>
            <w:sz w:val="24"/>
            <w:szCs w:val="24"/>
          </w:rPr>
          <w:t>module ?</w:t>
        </w:r>
        <w:proofErr w:type="gramEnd"/>
      </w:ins>
    </w:p>
    <w:p w:rsidR="000A7D7A" w:rsidRPr="000A7D7A" w:rsidRDefault="000A7D7A" w:rsidP="000A7D7A">
      <w:pPr>
        <w:shd w:val="clear" w:color="auto" w:fill="FFFFFF"/>
        <w:spacing w:before="300" w:after="300" w:line="240" w:lineRule="auto"/>
        <w:rPr>
          <w:ins w:id="580" w:author="Unknown"/>
          <w:rFonts w:ascii="Arial" w:eastAsia="Times New Roman" w:hAnsi="Arial" w:cs="Arial"/>
          <w:color w:val="666666"/>
          <w:sz w:val="24"/>
          <w:szCs w:val="24"/>
        </w:rPr>
      </w:pPr>
      <w:ins w:id="581" w:author="Unknown">
        <w:r w:rsidRPr="000A7D7A">
          <w:rPr>
            <w:rFonts w:ascii="Arial" w:eastAsia="Times New Roman" w:hAnsi="Arial" w:cs="Arial"/>
            <w:color w:val="666666"/>
            <w:sz w:val="24"/>
            <w:szCs w:val="24"/>
          </w:rPr>
          <w:t>Here FS stands for “File System” and fs module is used for File I/O. FS module can be imported in the following way –</w:t>
        </w:r>
      </w:ins>
    </w:p>
    <w:p w:rsidR="000A7D7A" w:rsidRPr="000A7D7A" w:rsidRDefault="000A7D7A" w:rsidP="000A7D7A">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ins w:id="582" w:author="Unknown"/>
          <w:rFonts w:ascii="Arial" w:eastAsia="Times New Roman" w:hAnsi="Arial" w:cs="Arial"/>
          <w:color w:val="666666"/>
          <w:sz w:val="23"/>
          <w:szCs w:val="23"/>
        </w:rPr>
      </w:pPr>
      <w:proofErr w:type="gramStart"/>
      <w:ins w:id="583" w:author="Unknown">
        <w:r w:rsidRPr="000A7D7A">
          <w:rPr>
            <w:rFonts w:ascii="Arial" w:eastAsia="Times New Roman" w:hAnsi="Arial" w:cs="Arial"/>
            <w:color w:val="666666"/>
            <w:sz w:val="23"/>
            <w:szCs w:val="23"/>
          </w:rPr>
          <w:t>var</w:t>
        </w:r>
        <w:proofErr w:type="gramEnd"/>
        <w:r w:rsidRPr="000A7D7A">
          <w:rPr>
            <w:rFonts w:ascii="Arial" w:eastAsia="Times New Roman" w:hAnsi="Arial" w:cs="Arial"/>
            <w:color w:val="666666"/>
            <w:sz w:val="23"/>
            <w:szCs w:val="23"/>
          </w:rPr>
          <w:t xml:space="preserve"> test = require("fs")</w:t>
        </w:r>
      </w:ins>
    </w:p>
    <w:p w:rsidR="000A7D7A" w:rsidRPr="000A7D7A" w:rsidRDefault="000A7D7A" w:rsidP="000A7D7A">
      <w:pPr>
        <w:shd w:val="clear" w:color="auto" w:fill="FFFFFF"/>
        <w:spacing w:before="300" w:after="300" w:line="240" w:lineRule="auto"/>
        <w:rPr>
          <w:ins w:id="584" w:author="Unknown"/>
          <w:rFonts w:ascii="Arial" w:eastAsia="Times New Roman" w:hAnsi="Arial" w:cs="Arial"/>
          <w:color w:val="666666"/>
          <w:sz w:val="24"/>
          <w:szCs w:val="24"/>
        </w:rPr>
      </w:pPr>
      <w:ins w:id="585" w:author="Unknown">
        <w:r w:rsidRPr="000A7D7A">
          <w:rPr>
            <w:rFonts w:ascii="Arial" w:eastAsia="Times New Roman" w:hAnsi="Arial" w:cs="Arial"/>
            <w:b/>
            <w:bCs/>
            <w:color w:val="666666"/>
            <w:sz w:val="24"/>
            <w:szCs w:val="24"/>
          </w:rPr>
          <w:t>29) Explain “Console” in Node.JS?</w:t>
        </w:r>
      </w:ins>
    </w:p>
    <w:p w:rsidR="000A7D7A" w:rsidRPr="000A7D7A" w:rsidRDefault="000A7D7A" w:rsidP="000A7D7A">
      <w:pPr>
        <w:shd w:val="clear" w:color="auto" w:fill="FFFFFF"/>
        <w:spacing w:before="300" w:after="300" w:line="240" w:lineRule="auto"/>
        <w:rPr>
          <w:ins w:id="586" w:author="Unknown"/>
          <w:rFonts w:ascii="Arial" w:eastAsia="Times New Roman" w:hAnsi="Arial" w:cs="Arial"/>
          <w:color w:val="666666"/>
          <w:sz w:val="24"/>
          <w:szCs w:val="24"/>
        </w:rPr>
      </w:pPr>
      <w:ins w:id="587" w:author="Unknown">
        <w:r w:rsidRPr="000A7D7A">
          <w:rPr>
            <w:rFonts w:ascii="Arial" w:eastAsia="Times New Roman" w:hAnsi="Arial" w:cs="Arial"/>
            <w:color w:val="666666"/>
            <w:sz w:val="24"/>
            <w:szCs w:val="24"/>
          </w:rPr>
          <w:t>“Console” is a global object and will be used for printing to stderr and stdout and this will be used in synchronous manner in case of destination is either file or terminal or else it is used in asynchronous manner when it is a pipe.</w:t>
        </w:r>
      </w:ins>
    </w:p>
    <w:p w:rsidR="000A7D7A" w:rsidRPr="000A7D7A" w:rsidRDefault="000A7D7A" w:rsidP="000A7D7A">
      <w:pPr>
        <w:shd w:val="clear" w:color="auto" w:fill="FFFFFF"/>
        <w:spacing w:before="300" w:after="300" w:line="240" w:lineRule="auto"/>
        <w:rPr>
          <w:ins w:id="588" w:author="Unknown"/>
          <w:rFonts w:ascii="Arial" w:eastAsia="Times New Roman" w:hAnsi="Arial" w:cs="Arial"/>
          <w:color w:val="666666"/>
          <w:sz w:val="24"/>
          <w:szCs w:val="24"/>
        </w:rPr>
      </w:pPr>
      <w:ins w:id="589" w:author="Unknown">
        <w:r w:rsidRPr="000A7D7A">
          <w:rPr>
            <w:rFonts w:ascii="Arial" w:eastAsia="Times New Roman" w:hAnsi="Arial" w:cs="Arial"/>
            <w:b/>
            <w:bCs/>
            <w:color w:val="666666"/>
            <w:sz w:val="24"/>
            <w:szCs w:val="24"/>
          </w:rPr>
          <w:t>30) Explain – “</w:t>
        </w:r>
        <w:proofErr w:type="gramStart"/>
        <w:r w:rsidRPr="000A7D7A">
          <w:rPr>
            <w:rFonts w:ascii="Arial" w:eastAsia="Times New Roman" w:hAnsi="Arial" w:cs="Arial"/>
            <w:b/>
            <w:bCs/>
            <w:color w:val="666666"/>
            <w:sz w:val="24"/>
            <w:szCs w:val="24"/>
          </w:rPr>
          <w:t>console.log(</w:t>
        </w:r>
        <w:proofErr w:type="gramEnd"/>
        <w:r w:rsidRPr="000A7D7A">
          <w:rPr>
            <w:rFonts w:ascii="Arial" w:eastAsia="Times New Roman" w:hAnsi="Arial" w:cs="Arial"/>
            <w:b/>
            <w:bCs/>
            <w:color w:val="666666"/>
            <w:sz w:val="24"/>
            <w:szCs w:val="24"/>
          </w:rPr>
          <w:t>[data][, ...])” statement in Node.JS?</w:t>
        </w:r>
      </w:ins>
    </w:p>
    <w:p w:rsidR="000A7D7A" w:rsidRPr="000A7D7A" w:rsidRDefault="000A7D7A" w:rsidP="000A7D7A">
      <w:pPr>
        <w:shd w:val="clear" w:color="auto" w:fill="FFFFFF"/>
        <w:spacing w:before="300" w:after="300" w:line="240" w:lineRule="auto"/>
        <w:rPr>
          <w:ins w:id="590" w:author="Unknown"/>
          <w:rFonts w:ascii="Arial" w:eastAsia="Times New Roman" w:hAnsi="Arial" w:cs="Arial"/>
          <w:color w:val="666666"/>
          <w:sz w:val="24"/>
          <w:szCs w:val="24"/>
        </w:rPr>
      </w:pPr>
      <w:ins w:id="591" w:author="Unknown">
        <w:r w:rsidRPr="000A7D7A">
          <w:rPr>
            <w:rFonts w:ascii="Arial" w:eastAsia="Times New Roman" w:hAnsi="Arial" w:cs="Arial"/>
            <w:color w:val="666666"/>
            <w:sz w:val="24"/>
            <w:szCs w:val="24"/>
          </w:rPr>
          <w:t>This statement is used for printing to “stdout” with newline and this function takes multiple arguments as “</w:t>
        </w:r>
        <w:proofErr w:type="gramStart"/>
        <w:r w:rsidRPr="000A7D7A">
          <w:rPr>
            <w:rFonts w:ascii="Arial" w:eastAsia="Times New Roman" w:hAnsi="Arial" w:cs="Arial"/>
            <w:color w:val="666666"/>
            <w:sz w:val="24"/>
            <w:szCs w:val="24"/>
          </w:rPr>
          <w:t>printf(</w:t>
        </w:r>
        <w:proofErr w:type="gramEnd"/>
        <w:r w:rsidRPr="000A7D7A">
          <w:rPr>
            <w:rFonts w:ascii="Arial" w:eastAsia="Times New Roman" w:hAnsi="Arial" w:cs="Arial"/>
            <w:color w:val="666666"/>
            <w:sz w:val="24"/>
            <w:szCs w:val="24"/>
          </w:rPr>
          <w:t>)”.</w:t>
        </w:r>
      </w:ins>
    </w:p>
    <w:p w:rsidR="000A7D7A" w:rsidRDefault="000A7D7A" w:rsidP="00087BE8">
      <w:pPr>
        <w:shd w:val="clear" w:color="auto" w:fill="FFFFFF"/>
        <w:spacing w:after="144" w:line="360" w:lineRule="atLeast"/>
        <w:ind w:right="48"/>
        <w:jc w:val="both"/>
        <w:rPr>
          <w:rFonts w:ascii="Verdana" w:eastAsia="Times New Roman" w:hAnsi="Verdana" w:cs="Times New Roman"/>
          <w:color w:val="000000"/>
          <w:sz w:val="21"/>
          <w:szCs w:val="21"/>
        </w:rPr>
      </w:pPr>
    </w:p>
    <w:p w:rsidR="000A7D7A" w:rsidRPr="000A7D7A" w:rsidRDefault="000A7D7A" w:rsidP="000A7D7A">
      <w:pPr>
        <w:shd w:val="clear" w:color="auto" w:fill="FFFFFF"/>
        <w:spacing w:before="300" w:after="300" w:line="240" w:lineRule="auto"/>
        <w:rPr>
          <w:rFonts w:ascii="Arial" w:eastAsia="Times New Roman" w:hAnsi="Arial" w:cs="Arial"/>
          <w:color w:val="666666"/>
          <w:sz w:val="24"/>
          <w:szCs w:val="24"/>
        </w:rPr>
      </w:pPr>
      <w:r w:rsidRPr="000A7D7A">
        <w:rPr>
          <w:rFonts w:ascii="Arial" w:eastAsia="Times New Roman" w:hAnsi="Arial" w:cs="Arial"/>
          <w:b/>
          <w:bCs/>
          <w:color w:val="666666"/>
          <w:sz w:val="24"/>
          <w:szCs w:val="24"/>
        </w:rPr>
        <w:t>31) What you mean by “process”?</w:t>
      </w:r>
    </w:p>
    <w:p w:rsidR="000A7D7A" w:rsidRPr="000A7D7A" w:rsidRDefault="000A7D7A" w:rsidP="000A7D7A">
      <w:pPr>
        <w:shd w:val="clear" w:color="auto" w:fill="FFFFFF"/>
        <w:spacing w:line="240" w:lineRule="auto"/>
        <w:rPr>
          <w:rFonts w:ascii="Arial" w:eastAsia="Times New Roman" w:hAnsi="Arial" w:cs="Arial"/>
          <w:color w:val="666666"/>
          <w:sz w:val="24"/>
          <w:szCs w:val="24"/>
        </w:rPr>
      </w:pPr>
      <w:r w:rsidRPr="000A7D7A">
        <w:rPr>
          <w:rFonts w:ascii="Arial" w:eastAsia="Times New Roman" w:hAnsi="Arial" w:cs="Arial"/>
          <w:color w:val="666666"/>
          <w:sz w:val="24"/>
          <w:szCs w:val="24"/>
        </w:rPr>
        <w:t>“</w:t>
      </w:r>
      <w:proofErr w:type="gramStart"/>
      <w:r w:rsidRPr="000A7D7A">
        <w:rPr>
          <w:rFonts w:ascii="Arial" w:eastAsia="Times New Roman" w:hAnsi="Arial" w:cs="Arial"/>
          <w:color w:val="666666"/>
          <w:sz w:val="24"/>
          <w:szCs w:val="24"/>
        </w:rPr>
        <w:t>process</w:t>
      </w:r>
      <w:proofErr w:type="gramEnd"/>
      <w:r w:rsidRPr="000A7D7A">
        <w:rPr>
          <w:rFonts w:ascii="Arial" w:eastAsia="Times New Roman" w:hAnsi="Arial" w:cs="Arial"/>
          <w:color w:val="666666"/>
          <w:sz w:val="24"/>
          <w:szCs w:val="24"/>
        </w:rPr>
        <w:t>” is a global object and will be used to represent a node process.</w:t>
      </w:r>
    </w:p>
    <w:p w:rsidR="000A7D7A" w:rsidRPr="000A7D7A" w:rsidRDefault="000A7D7A" w:rsidP="000A7D7A">
      <w:pPr>
        <w:shd w:val="clear" w:color="auto" w:fill="FFFFFF"/>
        <w:spacing w:line="240" w:lineRule="auto"/>
        <w:rPr>
          <w:rFonts w:ascii="Arial" w:eastAsia="Times New Roman" w:hAnsi="Arial" w:cs="Arial"/>
          <w:color w:val="666666"/>
          <w:sz w:val="24"/>
          <w:szCs w:val="24"/>
        </w:rPr>
      </w:pPr>
      <w:r w:rsidRPr="000A7D7A">
        <w:rPr>
          <w:rFonts w:ascii="Arial" w:eastAsia="Times New Roman" w:hAnsi="Arial" w:cs="Arial"/>
          <w:b/>
          <w:bCs/>
          <w:color w:val="666666"/>
          <w:sz w:val="24"/>
          <w:szCs w:val="24"/>
        </w:rPr>
        <w:t>32) Explain exit codes in Node.JS? List out some exit codes?</w:t>
      </w:r>
    </w:p>
    <w:p w:rsidR="000A7D7A" w:rsidRPr="000A7D7A" w:rsidRDefault="000A7D7A" w:rsidP="000A7D7A">
      <w:pPr>
        <w:shd w:val="clear" w:color="auto" w:fill="FFFFFF"/>
        <w:spacing w:line="240" w:lineRule="auto"/>
        <w:rPr>
          <w:rFonts w:ascii="Arial" w:eastAsia="Times New Roman" w:hAnsi="Arial" w:cs="Arial"/>
          <w:color w:val="666666"/>
          <w:sz w:val="24"/>
          <w:szCs w:val="24"/>
        </w:rPr>
      </w:pPr>
      <w:r w:rsidRPr="000A7D7A">
        <w:rPr>
          <w:rFonts w:ascii="Arial" w:eastAsia="Times New Roman" w:hAnsi="Arial" w:cs="Arial"/>
          <w:color w:val="666666"/>
          <w:sz w:val="24"/>
          <w:szCs w:val="24"/>
        </w:rPr>
        <w:t xml:space="preserve">Exit code will be used when the process needs to be ended with specified code. Below </w:t>
      </w:r>
      <w:proofErr w:type="gramStart"/>
      <w:r w:rsidRPr="000A7D7A">
        <w:rPr>
          <w:rFonts w:ascii="Arial" w:eastAsia="Times New Roman" w:hAnsi="Arial" w:cs="Arial"/>
          <w:color w:val="666666"/>
          <w:sz w:val="24"/>
          <w:szCs w:val="24"/>
        </w:rPr>
        <w:t>are the list</w:t>
      </w:r>
      <w:proofErr w:type="gramEnd"/>
      <w:r w:rsidRPr="000A7D7A">
        <w:rPr>
          <w:rFonts w:ascii="Arial" w:eastAsia="Times New Roman" w:hAnsi="Arial" w:cs="Arial"/>
          <w:color w:val="666666"/>
          <w:sz w:val="24"/>
          <w:szCs w:val="24"/>
        </w:rPr>
        <w:t xml:space="preserve"> of exit codes in Node.JS –</w:t>
      </w:r>
    </w:p>
    <w:p w:rsidR="000A7D7A" w:rsidRPr="000A7D7A" w:rsidRDefault="000A7D7A" w:rsidP="000A7D7A">
      <w:pPr>
        <w:numPr>
          <w:ilvl w:val="0"/>
          <w:numId w:val="3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A7D7A">
        <w:rPr>
          <w:rFonts w:ascii="Arial" w:eastAsia="Times New Roman" w:hAnsi="Arial" w:cs="Arial"/>
          <w:color w:val="666666"/>
          <w:sz w:val="24"/>
          <w:szCs w:val="24"/>
        </w:rPr>
        <w:t>Fatal Error</w:t>
      </w:r>
    </w:p>
    <w:p w:rsidR="000A7D7A" w:rsidRPr="000A7D7A" w:rsidRDefault="000A7D7A" w:rsidP="000A7D7A">
      <w:pPr>
        <w:numPr>
          <w:ilvl w:val="0"/>
          <w:numId w:val="3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A7D7A">
        <w:rPr>
          <w:rFonts w:ascii="Arial" w:eastAsia="Times New Roman" w:hAnsi="Arial" w:cs="Arial"/>
          <w:color w:val="666666"/>
          <w:sz w:val="24"/>
          <w:szCs w:val="24"/>
        </w:rPr>
        <w:t>Non-function Internal Exception Handler</w:t>
      </w:r>
    </w:p>
    <w:p w:rsidR="000A7D7A" w:rsidRPr="000A7D7A" w:rsidRDefault="000A7D7A" w:rsidP="000A7D7A">
      <w:pPr>
        <w:numPr>
          <w:ilvl w:val="0"/>
          <w:numId w:val="3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A7D7A">
        <w:rPr>
          <w:rFonts w:ascii="Arial" w:eastAsia="Times New Roman" w:hAnsi="Arial" w:cs="Arial"/>
          <w:color w:val="666666"/>
          <w:sz w:val="24"/>
          <w:szCs w:val="24"/>
        </w:rPr>
        <w:t>Internal JavaScript Parse Error</w:t>
      </w:r>
    </w:p>
    <w:p w:rsidR="000A7D7A" w:rsidRPr="000A7D7A" w:rsidRDefault="000A7D7A" w:rsidP="000A7D7A">
      <w:pPr>
        <w:numPr>
          <w:ilvl w:val="0"/>
          <w:numId w:val="3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A7D7A">
        <w:rPr>
          <w:rFonts w:ascii="Arial" w:eastAsia="Times New Roman" w:hAnsi="Arial" w:cs="Arial"/>
          <w:color w:val="666666"/>
          <w:sz w:val="24"/>
          <w:szCs w:val="24"/>
        </w:rPr>
        <w:t>Uncaught Fatal Exception</w:t>
      </w:r>
    </w:p>
    <w:p w:rsidR="000A7D7A" w:rsidRPr="000A7D7A" w:rsidRDefault="000A7D7A" w:rsidP="000A7D7A">
      <w:pPr>
        <w:numPr>
          <w:ilvl w:val="0"/>
          <w:numId w:val="3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A7D7A">
        <w:rPr>
          <w:rFonts w:ascii="Arial" w:eastAsia="Times New Roman" w:hAnsi="Arial" w:cs="Arial"/>
          <w:color w:val="666666"/>
          <w:sz w:val="24"/>
          <w:szCs w:val="24"/>
        </w:rPr>
        <w:t>Unused</w:t>
      </w:r>
    </w:p>
    <w:p w:rsidR="000A7D7A" w:rsidRPr="000A7D7A" w:rsidRDefault="000A7D7A" w:rsidP="000A7D7A">
      <w:pPr>
        <w:numPr>
          <w:ilvl w:val="0"/>
          <w:numId w:val="3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A7D7A">
        <w:rPr>
          <w:rFonts w:ascii="Arial" w:eastAsia="Times New Roman" w:hAnsi="Arial" w:cs="Arial"/>
          <w:color w:val="666666"/>
          <w:sz w:val="24"/>
          <w:szCs w:val="24"/>
        </w:rPr>
        <w:t>Internal JavaScript Evaluation Failure</w:t>
      </w:r>
    </w:p>
    <w:p w:rsidR="000A7D7A" w:rsidRPr="000A7D7A" w:rsidRDefault="000A7D7A" w:rsidP="000A7D7A">
      <w:pPr>
        <w:numPr>
          <w:ilvl w:val="0"/>
          <w:numId w:val="31"/>
        </w:numPr>
        <w:shd w:val="clear" w:color="auto" w:fill="FFFFFF"/>
        <w:spacing w:before="100" w:beforeAutospacing="1" w:after="100" w:afterAutospacing="1" w:line="240" w:lineRule="auto"/>
        <w:ind w:left="0"/>
        <w:rPr>
          <w:rFonts w:ascii="Arial" w:eastAsia="Times New Roman" w:hAnsi="Arial" w:cs="Arial"/>
          <w:color w:val="666666"/>
          <w:sz w:val="24"/>
          <w:szCs w:val="24"/>
        </w:rPr>
      </w:pPr>
      <w:r w:rsidRPr="000A7D7A">
        <w:rPr>
          <w:rFonts w:ascii="Arial" w:eastAsia="Times New Roman" w:hAnsi="Arial" w:cs="Arial"/>
          <w:color w:val="666666"/>
          <w:sz w:val="24"/>
          <w:szCs w:val="24"/>
        </w:rPr>
        <w:t>Internal Exception Handler Run-Time Failure</w:t>
      </w:r>
    </w:p>
    <w:p w:rsidR="000A7D7A" w:rsidRPr="000A7D7A" w:rsidRDefault="000A7D7A" w:rsidP="000A7D7A">
      <w:pPr>
        <w:shd w:val="clear" w:color="auto" w:fill="FFFFFF"/>
        <w:spacing w:after="0" w:line="240" w:lineRule="auto"/>
        <w:rPr>
          <w:rFonts w:ascii="Arial" w:eastAsia="Times New Roman" w:hAnsi="Arial" w:cs="Arial"/>
          <w:color w:val="666666"/>
          <w:sz w:val="2"/>
          <w:szCs w:val="2"/>
        </w:rPr>
      </w:pPr>
      <w:r w:rsidRPr="000A7D7A">
        <w:rPr>
          <w:rFonts w:ascii="Arial" w:eastAsia="Times New Roman" w:hAnsi="Arial" w:cs="Arial"/>
          <w:color w:val="666666"/>
          <w:sz w:val="2"/>
          <w:szCs w:val="2"/>
        </w:rPr>
        <w:t> </w:t>
      </w:r>
    </w:p>
    <w:p w:rsidR="000A7D7A" w:rsidRPr="000A7D7A" w:rsidRDefault="000A7D7A" w:rsidP="000A7D7A">
      <w:pPr>
        <w:shd w:val="clear" w:color="auto" w:fill="FFFFFF"/>
        <w:spacing w:line="240" w:lineRule="auto"/>
        <w:rPr>
          <w:ins w:id="592" w:author="Unknown"/>
          <w:rFonts w:ascii="Arial" w:eastAsia="Times New Roman" w:hAnsi="Arial" w:cs="Arial"/>
          <w:color w:val="666666"/>
          <w:sz w:val="24"/>
          <w:szCs w:val="24"/>
        </w:rPr>
      </w:pPr>
      <w:ins w:id="593" w:author="Unknown">
        <w:r w:rsidRPr="000A7D7A">
          <w:rPr>
            <w:rFonts w:ascii="Arial" w:eastAsia="Times New Roman" w:hAnsi="Arial" w:cs="Arial"/>
            <w:b/>
            <w:bCs/>
            <w:color w:val="666666"/>
            <w:sz w:val="24"/>
            <w:szCs w:val="24"/>
          </w:rPr>
          <w:t>33) List out the properties of process?</w:t>
        </w:r>
      </w:ins>
    </w:p>
    <w:p w:rsidR="000A7D7A" w:rsidRPr="000A7D7A" w:rsidRDefault="000A7D7A" w:rsidP="000A7D7A">
      <w:pPr>
        <w:shd w:val="clear" w:color="auto" w:fill="FFFFFF"/>
        <w:spacing w:line="240" w:lineRule="auto"/>
        <w:rPr>
          <w:ins w:id="594" w:author="Unknown"/>
          <w:rFonts w:ascii="Arial" w:eastAsia="Times New Roman" w:hAnsi="Arial" w:cs="Arial"/>
          <w:color w:val="666666"/>
          <w:sz w:val="24"/>
          <w:szCs w:val="24"/>
        </w:rPr>
      </w:pPr>
      <w:ins w:id="595" w:author="Unknown">
        <w:r w:rsidRPr="000A7D7A">
          <w:rPr>
            <w:rFonts w:ascii="Arial" w:eastAsia="Times New Roman" w:hAnsi="Arial" w:cs="Arial"/>
            <w:color w:val="666666"/>
            <w:sz w:val="24"/>
            <w:szCs w:val="24"/>
          </w:rPr>
          <w:lastRenderedPageBreak/>
          <w:t>Below are the useful properties of process –</w:t>
        </w:r>
      </w:ins>
    </w:p>
    <w:p w:rsidR="000A7D7A" w:rsidRPr="000A7D7A" w:rsidRDefault="000A7D7A" w:rsidP="000A7D7A">
      <w:pPr>
        <w:numPr>
          <w:ilvl w:val="0"/>
          <w:numId w:val="32"/>
        </w:numPr>
        <w:shd w:val="clear" w:color="auto" w:fill="FFFFFF"/>
        <w:spacing w:before="100" w:beforeAutospacing="1" w:after="100" w:afterAutospacing="1" w:line="240" w:lineRule="auto"/>
        <w:ind w:left="0"/>
        <w:rPr>
          <w:ins w:id="596" w:author="Unknown"/>
          <w:rFonts w:ascii="Arial" w:eastAsia="Times New Roman" w:hAnsi="Arial" w:cs="Arial"/>
          <w:color w:val="666666"/>
          <w:sz w:val="24"/>
          <w:szCs w:val="24"/>
        </w:rPr>
      </w:pPr>
      <w:ins w:id="597" w:author="Unknown">
        <w:r w:rsidRPr="000A7D7A">
          <w:rPr>
            <w:rFonts w:ascii="Arial" w:eastAsia="Times New Roman" w:hAnsi="Arial" w:cs="Arial"/>
            <w:color w:val="666666"/>
            <w:sz w:val="24"/>
            <w:szCs w:val="24"/>
          </w:rPr>
          <w:t>Platform</w:t>
        </w:r>
      </w:ins>
    </w:p>
    <w:p w:rsidR="000A7D7A" w:rsidRPr="000A7D7A" w:rsidRDefault="000A7D7A" w:rsidP="000A7D7A">
      <w:pPr>
        <w:numPr>
          <w:ilvl w:val="0"/>
          <w:numId w:val="32"/>
        </w:numPr>
        <w:shd w:val="clear" w:color="auto" w:fill="FFFFFF"/>
        <w:spacing w:before="100" w:beforeAutospacing="1" w:after="100" w:afterAutospacing="1" w:line="240" w:lineRule="auto"/>
        <w:ind w:left="0"/>
        <w:rPr>
          <w:ins w:id="598" w:author="Unknown"/>
          <w:rFonts w:ascii="Arial" w:eastAsia="Times New Roman" w:hAnsi="Arial" w:cs="Arial"/>
          <w:color w:val="666666"/>
          <w:sz w:val="24"/>
          <w:szCs w:val="24"/>
        </w:rPr>
      </w:pPr>
      <w:ins w:id="599" w:author="Unknown">
        <w:r w:rsidRPr="000A7D7A">
          <w:rPr>
            <w:rFonts w:ascii="Arial" w:eastAsia="Times New Roman" w:hAnsi="Arial" w:cs="Arial"/>
            <w:color w:val="666666"/>
            <w:sz w:val="24"/>
            <w:szCs w:val="24"/>
          </w:rPr>
          <w:t>Stdin</w:t>
        </w:r>
      </w:ins>
    </w:p>
    <w:p w:rsidR="000A7D7A" w:rsidRPr="000A7D7A" w:rsidRDefault="000A7D7A" w:rsidP="000A7D7A">
      <w:pPr>
        <w:numPr>
          <w:ilvl w:val="0"/>
          <w:numId w:val="32"/>
        </w:numPr>
        <w:shd w:val="clear" w:color="auto" w:fill="FFFFFF"/>
        <w:spacing w:before="100" w:beforeAutospacing="1" w:after="100" w:afterAutospacing="1" w:line="240" w:lineRule="auto"/>
        <w:ind w:left="0"/>
        <w:rPr>
          <w:ins w:id="600" w:author="Unknown"/>
          <w:rFonts w:ascii="Arial" w:eastAsia="Times New Roman" w:hAnsi="Arial" w:cs="Arial"/>
          <w:color w:val="666666"/>
          <w:sz w:val="24"/>
          <w:szCs w:val="24"/>
        </w:rPr>
      </w:pPr>
      <w:ins w:id="601" w:author="Unknown">
        <w:r w:rsidRPr="000A7D7A">
          <w:rPr>
            <w:rFonts w:ascii="Arial" w:eastAsia="Times New Roman" w:hAnsi="Arial" w:cs="Arial"/>
            <w:color w:val="666666"/>
            <w:sz w:val="24"/>
            <w:szCs w:val="24"/>
          </w:rPr>
          <w:t>Stdout</w:t>
        </w:r>
      </w:ins>
    </w:p>
    <w:p w:rsidR="000A7D7A" w:rsidRPr="000A7D7A" w:rsidRDefault="000A7D7A" w:rsidP="000A7D7A">
      <w:pPr>
        <w:numPr>
          <w:ilvl w:val="0"/>
          <w:numId w:val="32"/>
        </w:numPr>
        <w:shd w:val="clear" w:color="auto" w:fill="FFFFFF"/>
        <w:spacing w:before="100" w:beforeAutospacing="1" w:after="100" w:afterAutospacing="1" w:line="240" w:lineRule="auto"/>
        <w:ind w:left="0"/>
        <w:rPr>
          <w:ins w:id="602" w:author="Unknown"/>
          <w:rFonts w:ascii="Arial" w:eastAsia="Times New Roman" w:hAnsi="Arial" w:cs="Arial"/>
          <w:color w:val="666666"/>
          <w:sz w:val="24"/>
          <w:szCs w:val="24"/>
        </w:rPr>
      </w:pPr>
      <w:ins w:id="603" w:author="Unknown">
        <w:r w:rsidRPr="000A7D7A">
          <w:rPr>
            <w:rFonts w:ascii="Arial" w:eastAsia="Times New Roman" w:hAnsi="Arial" w:cs="Arial"/>
            <w:color w:val="666666"/>
            <w:sz w:val="24"/>
            <w:szCs w:val="24"/>
          </w:rPr>
          <w:t>Stderr</w:t>
        </w:r>
      </w:ins>
    </w:p>
    <w:p w:rsidR="000A7D7A" w:rsidRPr="000A7D7A" w:rsidRDefault="000A7D7A" w:rsidP="000A7D7A">
      <w:pPr>
        <w:numPr>
          <w:ilvl w:val="0"/>
          <w:numId w:val="32"/>
        </w:numPr>
        <w:shd w:val="clear" w:color="auto" w:fill="FFFFFF"/>
        <w:spacing w:before="100" w:beforeAutospacing="1" w:after="100" w:afterAutospacing="1" w:line="240" w:lineRule="auto"/>
        <w:ind w:left="0"/>
        <w:rPr>
          <w:ins w:id="604" w:author="Unknown"/>
          <w:rFonts w:ascii="Arial" w:eastAsia="Times New Roman" w:hAnsi="Arial" w:cs="Arial"/>
          <w:color w:val="666666"/>
          <w:sz w:val="24"/>
          <w:szCs w:val="24"/>
        </w:rPr>
      </w:pPr>
      <w:ins w:id="605" w:author="Unknown">
        <w:r w:rsidRPr="000A7D7A">
          <w:rPr>
            <w:rFonts w:ascii="Arial" w:eastAsia="Times New Roman" w:hAnsi="Arial" w:cs="Arial"/>
            <w:color w:val="666666"/>
            <w:sz w:val="24"/>
            <w:szCs w:val="24"/>
          </w:rPr>
          <w:t>execPath</w:t>
        </w:r>
      </w:ins>
    </w:p>
    <w:p w:rsidR="000A7D7A" w:rsidRPr="000A7D7A" w:rsidRDefault="000A7D7A" w:rsidP="000A7D7A">
      <w:pPr>
        <w:numPr>
          <w:ilvl w:val="0"/>
          <w:numId w:val="32"/>
        </w:numPr>
        <w:shd w:val="clear" w:color="auto" w:fill="FFFFFF"/>
        <w:spacing w:before="100" w:beforeAutospacing="1" w:after="100" w:afterAutospacing="1" w:line="240" w:lineRule="auto"/>
        <w:ind w:left="0"/>
        <w:rPr>
          <w:ins w:id="606" w:author="Unknown"/>
          <w:rFonts w:ascii="Arial" w:eastAsia="Times New Roman" w:hAnsi="Arial" w:cs="Arial"/>
          <w:color w:val="666666"/>
          <w:sz w:val="24"/>
          <w:szCs w:val="24"/>
        </w:rPr>
      </w:pPr>
      <w:ins w:id="607" w:author="Unknown">
        <w:r w:rsidRPr="000A7D7A">
          <w:rPr>
            <w:rFonts w:ascii="Arial" w:eastAsia="Times New Roman" w:hAnsi="Arial" w:cs="Arial"/>
            <w:color w:val="666666"/>
            <w:sz w:val="24"/>
            <w:szCs w:val="24"/>
          </w:rPr>
          <w:t>mainModule</w:t>
        </w:r>
      </w:ins>
    </w:p>
    <w:p w:rsidR="000A7D7A" w:rsidRPr="000A7D7A" w:rsidRDefault="000A7D7A" w:rsidP="000A7D7A">
      <w:pPr>
        <w:numPr>
          <w:ilvl w:val="0"/>
          <w:numId w:val="32"/>
        </w:numPr>
        <w:shd w:val="clear" w:color="auto" w:fill="FFFFFF"/>
        <w:spacing w:before="100" w:beforeAutospacing="1" w:after="100" w:afterAutospacing="1" w:line="240" w:lineRule="auto"/>
        <w:ind w:left="0"/>
        <w:rPr>
          <w:ins w:id="608" w:author="Unknown"/>
          <w:rFonts w:ascii="Arial" w:eastAsia="Times New Roman" w:hAnsi="Arial" w:cs="Arial"/>
          <w:color w:val="666666"/>
          <w:sz w:val="24"/>
          <w:szCs w:val="24"/>
        </w:rPr>
      </w:pPr>
      <w:ins w:id="609" w:author="Unknown">
        <w:r w:rsidRPr="000A7D7A">
          <w:rPr>
            <w:rFonts w:ascii="Arial" w:eastAsia="Times New Roman" w:hAnsi="Arial" w:cs="Arial"/>
            <w:color w:val="666666"/>
            <w:sz w:val="24"/>
            <w:szCs w:val="24"/>
          </w:rPr>
          <w:t>execArgv</w:t>
        </w:r>
      </w:ins>
    </w:p>
    <w:p w:rsidR="000A7D7A" w:rsidRPr="000A7D7A" w:rsidRDefault="000A7D7A" w:rsidP="000A7D7A">
      <w:pPr>
        <w:numPr>
          <w:ilvl w:val="0"/>
          <w:numId w:val="32"/>
        </w:numPr>
        <w:shd w:val="clear" w:color="auto" w:fill="FFFFFF"/>
        <w:spacing w:before="100" w:beforeAutospacing="1" w:after="100" w:afterAutospacing="1" w:line="240" w:lineRule="auto"/>
        <w:ind w:left="0"/>
        <w:rPr>
          <w:ins w:id="610" w:author="Unknown"/>
          <w:rFonts w:ascii="Arial" w:eastAsia="Times New Roman" w:hAnsi="Arial" w:cs="Arial"/>
          <w:color w:val="666666"/>
          <w:sz w:val="24"/>
          <w:szCs w:val="24"/>
        </w:rPr>
      </w:pPr>
      <w:ins w:id="611" w:author="Unknown">
        <w:r w:rsidRPr="000A7D7A">
          <w:rPr>
            <w:rFonts w:ascii="Arial" w:eastAsia="Times New Roman" w:hAnsi="Arial" w:cs="Arial"/>
            <w:color w:val="666666"/>
            <w:sz w:val="24"/>
            <w:szCs w:val="24"/>
          </w:rPr>
          <w:t>config</w:t>
        </w:r>
      </w:ins>
    </w:p>
    <w:p w:rsidR="000A7D7A" w:rsidRPr="000A7D7A" w:rsidRDefault="000A7D7A" w:rsidP="000A7D7A">
      <w:pPr>
        <w:numPr>
          <w:ilvl w:val="0"/>
          <w:numId w:val="32"/>
        </w:numPr>
        <w:shd w:val="clear" w:color="auto" w:fill="FFFFFF"/>
        <w:spacing w:before="100" w:beforeAutospacing="1" w:after="100" w:afterAutospacing="1" w:line="240" w:lineRule="auto"/>
        <w:ind w:left="0"/>
        <w:rPr>
          <w:ins w:id="612" w:author="Unknown"/>
          <w:rFonts w:ascii="Arial" w:eastAsia="Times New Roman" w:hAnsi="Arial" w:cs="Arial"/>
          <w:color w:val="666666"/>
          <w:sz w:val="24"/>
          <w:szCs w:val="24"/>
        </w:rPr>
      </w:pPr>
      <w:ins w:id="613" w:author="Unknown">
        <w:r w:rsidRPr="000A7D7A">
          <w:rPr>
            <w:rFonts w:ascii="Arial" w:eastAsia="Times New Roman" w:hAnsi="Arial" w:cs="Arial"/>
            <w:color w:val="666666"/>
            <w:sz w:val="24"/>
            <w:szCs w:val="24"/>
          </w:rPr>
          <w:t>arch</w:t>
        </w:r>
      </w:ins>
    </w:p>
    <w:p w:rsidR="000A7D7A" w:rsidRPr="000A7D7A" w:rsidRDefault="000A7D7A" w:rsidP="000A7D7A">
      <w:pPr>
        <w:numPr>
          <w:ilvl w:val="0"/>
          <w:numId w:val="32"/>
        </w:numPr>
        <w:shd w:val="clear" w:color="auto" w:fill="FFFFFF"/>
        <w:spacing w:before="100" w:beforeAutospacing="1" w:after="100" w:afterAutospacing="1" w:line="240" w:lineRule="auto"/>
        <w:ind w:left="0"/>
        <w:rPr>
          <w:ins w:id="614" w:author="Unknown"/>
          <w:rFonts w:ascii="Arial" w:eastAsia="Times New Roman" w:hAnsi="Arial" w:cs="Arial"/>
          <w:color w:val="666666"/>
          <w:sz w:val="24"/>
          <w:szCs w:val="24"/>
        </w:rPr>
      </w:pPr>
      <w:ins w:id="615" w:author="Unknown">
        <w:r w:rsidRPr="000A7D7A">
          <w:rPr>
            <w:rFonts w:ascii="Arial" w:eastAsia="Times New Roman" w:hAnsi="Arial" w:cs="Arial"/>
            <w:color w:val="666666"/>
            <w:sz w:val="24"/>
            <w:szCs w:val="24"/>
          </w:rPr>
          <w:t>title</w:t>
        </w:r>
      </w:ins>
    </w:p>
    <w:p w:rsidR="000A7D7A" w:rsidRPr="000A7D7A" w:rsidRDefault="000A7D7A" w:rsidP="000A7D7A">
      <w:pPr>
        <w:numPr>
          <w:ilvl w:val="0"/>
          <w:numId w:val="32"/>
        </w:numPr>
        <w:shd w:val="clear" w:color="auto" w:fill="FFFFFF"/>
        <w:spacing w:before="100" w:beforeAutospacing="1" w:after="100" w:afterAutospacing="1" w:line="240" w:lineRule="auto"/>
        <w:ind w:left="0"/>
        <w:rPr>
          <w:ins w:id="616" w:author="Unknown"/>
          <w:rFonts w:ascii="Arial" w:eastAsia="Times New Roman" w:hAnsi="Arial" w:cs="Arial"/>
          <w:color w:val="666666"/>
          <w:sz w:val="24"/>
          <w:szCs w:val="24"/>
        </w:rPr>
      </w:pPr>
      <w:ins w:id="617" w:author="Unknown">
        <w:r w:rsidRPr="000A7D7A">
          <w:rPr>
            <w:rFonts w:ascii="Arial" w:eastAsia="Times New Roman" w:hAnsi="Arial" w:cs="Arial"/>
            <w:color w:val="666666"/>
            <w:sz w:val="24"/>
            <w:szCs w:val="24"/>
          </w:rPr>
          <w:t>version</w:t>
        </w:r>
      </w:ins>
    </w:p>
    <w:p w:rsidR="000A7D7A" w:rsidRPr="000A7D7A" w:rsidRDefault="000A7D7A" w:rsidP="000A7D7A">
      <w:pPr>
        <w:numPr>
          <w:ilvl w:val="0"/>
          <w:numId w:val="32"/>
        </w:numPr>
        <w:shd w:val="clear" w:color="auto" w:fill="FFFFFF"/>
        <w:spacing w:before="100" w:beforeAutospacing="1" w:after="100" w:afterAutospacing="1" w:line="240" w:lineRule="auto"/>
        <w:ind w:left="0"/>
        <w:rPr>
          <w:ins w:id="618" w:author="Unknown"/>
          <w:rFonts w:ascii="Arial" w:eastAsia="Times New Roman" w:hAnsi="Arial" w:cs="Arial"/>
          <w:color w:val="666666"/>
          <w:sz w:val="24"/>
          <w:szCs w:val="24"/>
        </w:rPr>
      </w:pPr>
      <w:ins w:id="619" w:author="Unknown">
        <w:r w:rsidRPr="000A7D7A">
          <w:rPr>
            <w:rFonts w:ascii="Arial" w:eastAsia="Times New Roman" w:hAnsi="Arial" w:cs="Arial"/>
            <w:color w:val="666666"/>
            <w:sz w:val="24"/>
            <w:szCs w:val="24"/>
          </w:rPr>
          <w:t>argv</w:t>
        </w:r>
      </w:ins>
    </w:p>
    <w:p w:rsidR="000A7D7A" w:rsidRPr="000A7D7A" w:rsidRDefault="000A7D7A" w:rsidP="000A7D7A">
      <w:pPr>
        <w:numPr>
          <w:ilvl w:val="0"/>
          <w:numId w:val="32"/>
        </w:numPr>
        <w:shd w:val="clear" w:color="auto" w:fill="FFFFFF"/>
        <w:spacing w:before="100" w:beforeAutospacing="1" w:after="100" w:afterAutospacing="1" w:line="240" w:lineRule="auto"/>
        <w:ind w:left="0"/>
        <w:rPr>
          <w:ins w:id="620" w:author="Unknown"/>
          <w:rFonts w:ascii="Arial" w:eastAsia="Times New Roman" w:hAnsi="Arial" w:cs="Arial"/>
          <w:color w:val="666666"/>
          <w:sz w:val="24"/>
          <w:szCs w:val="24"/>
        </w:rPr>
      </w:pPr>
      <w:ins w:id="621" w:author="Unknown">
        <w:r w:rsidRPr="000A7D7A">
          <w:rPr>
            <w:rFonts w:ascii="Arial" w:eastAsia="Times New Roman" w:hAnsi="Arial" w:cs="Arial"/>
            <w:color w:val="666666"/>
            <w:sz w:val="24"/>
            <w:szCs w:val="24"/>
          </w:rPr>
          <w:t>env</w:t>
        </w:r>
      </w:ins>
    </w:p>
    <w:p w:rsidR="000A7D7A" w:rsidRPr="000A7D7A" w:rsidRDefault="000A7D7A" w:rsidP="000A7D7A">
      <w:pPr>
        <w:numPr>
          <w:ilvl w:val="0"/>
          <w:numId w:val="32"/>
        </w:numPr>
        <w:shd w:val="clear" w:color="auto" w:fill="FFFFFF"/>
        <w:spacing w:before="100" w:beforeAutospacing="1" w:after="100" w:afterAutospacing="1" w:line="240" w:lineRule="auto"/>
        <w:ind w:left="0"/>
        <w:rPr>
          <w:ins w:id="622" w:author="Unknown"/>
          <w:rFonts w:ascii="Arial" w:eastAsia="Times New Roman" w:hAnsi="Arial" w:cs="Arial"/>
          <w:color w:val="666666"/>
          <w:sz w:val="24"/>
          <w:szCs w:val="24"/>
        </w:rPr>
      </w:pPr>
      <w:ins w:id="623" w:author="Unknown">
        <w:r w:rsidRPr="000A7D7A">
          <w:rPr>
            <w:rFonts w:ascii="Arial" w:eastAsia="Times New Roman" w:hAnsi="Arial" w:cs="Arial"/>
            <w:color w:val="666666"/>
            <w:sz w:val="24"/>
            <w:szCs w:val="24"/>
          </w:rPr>
          <w:t>exitCode</w:t>
        </w:r>
      </w:ins>
    </w:p>
    <w:p w:rsidR="000A7D7A" w:rsidRPr="000A7D7A" w:rsidRDefault="000A7D7A" w:rsidP="000A7D7A">
      <w:pPr>
        <w:shd w:val="clear" w:color="auto" w:fill="FFFFFF"/>
        <w:spacing w:after="0" w:line="240" w:lineRule="auto"/>
        <w:rPr>
          <w:ins w:id="624" w:author="Unknown"/>
          <w:rFonts w:ascii="Arial" w:eastAsia="Times New Roman" w:hAnsi="Arial" w:cs="Arial"/>
          <w:color w:val="666666"/>
          <w:sz w:val="2"/>
          <w:szCs w:val="2"/>
        </w:rPr>
      </w:pPr>
      <w:ins w:id="625" w:author="Unknown">
        <w:r w:rsidRPr="000A7D7A">
          <w:rPr>
            <w:rFonts w:ascii="Arial" w:eastAsia="Times New Roman" w:hAnsi="Arial" w:cs="Arial"/>
            <w:color w:val="666666"/>
            <w:sz w:val="2"/>
            <w:szCs w:val="2"/>
          </w:rPr>
          <w:t> </w:t>
        </w:r>
      </w:ins>
    </w:p>
    <w:p w:rsidR="000A7D7A" w:rsidRPr="000A7D7A" w:rsidRDefault="000A7D7A" w:rsidP="000A7D7A">
      <w:pPr>
        <w:shd w:val="clear" w:color="auto" w:fill="FFFFFF"/>
        <w:spacing w:before="300" w:after="300" w:line="240" w:lineRule="auto"/>
        <w:rPr>
          <w:ins w:id="626" w:author="Unknown"/>
          <w:rFonts w:ascii="Arial" w:eastAsia="Times New Roman" w:hAnsi="Arial" w:cs="Arial"/>
          <w:color w:val="666666"/>
          <w:sz w:val="24"/>
          <w:szCs w:val="24"/>
        </w:rPr>
      </w:pPr>
      <w:ins w:id="627" w:author="Unknown">
        <w:r w:rsidRPr="000A7D7A">
          <w:rPr>
            <w:rFonts w:ascii="Arial" w:eastAsia="Times New Roman" w:hAnsi="Arial" w:cs="Arial"/>
            <w:b/>
            <w:bCs/>
            <w:color w:val="666666"/>
            <w:sz w:val="24"/>
            <w:szCs w:val="24"/>
          </w:rPr>
          <w:t>34) Define OS module?</w:t>
        </w:r>
      </w:ins>
    </w:p>
    <w:p w:rsidR="000A7D7A" w:rsidRPr="000A7D7A" w:rsidRDefault="000A7D7A" w:rsidP="000A7D7A">
      <w:pPr>
        <w:shd w:val="clear" w:color="auto" w:fill="FFFFFF"/>
        <w:spacing w:before="300" w:after="300" w:line="240" w:lineRule="auto"/>
        <w:rPr>
          <w:ins w:id="628" w:author="Unknown"/>
          <w:rFonts w:ascii="Arial" w:eastAsia="Times New Roman" w:hAnsi="Arial" w:cs="Arial"/>
          <w:color w:val="666666"/>
          <w:sz w:val="24"/>
          <w:szCs w:val="24"/>
        </w:rPr>
      </w:pPr>
      <w:ins w:id="629" w:author="Unknown">
        <w:r w:rsidRPr="000A7D7A">
          <w:rPr>
            <w:rFonts w:ascii="Arial" w:eastAsia="Times New Roman" w:hAnsi="Arial" w:cs="Arial"/>
            <w:color w:val="666666"/>
            <w:sz w:val="24"/>
            <w:szCs w:val="24"/>
          </w:rPr>
          <w:t>OS module is used for some basic operating system related utility functions. Below is the syntax for importing OS module –</w:t>
        </w:r>
      </w:ins>
    </w:p>
    <w:p w:rsidR="000A7D7A" w:rsidRPr="000A7D7A" w:rsidRDefault="000A7D7A" w:rsidP="000A7D7A">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ins w:id="630" w:author="Unknown"/>
          <w:rFonts w:ascii="Arial" w:eastAsia="Times New Roman" w:hAnsi="Arial" w:cs="Arial"/>
          <w:color w:val="666666"/>
          <w:sz w:val="23"/>
          <w:szCs w:val="23"/>
        </w:rPr>
      </w:pPr>
      <w:proofErr w:type="gramStart"/>
      <w:ins w:id="631" w:author="Unknown">
        <w:r w:rsidRPr="000A7D7A">
          <w:rPr>
            <w:rFonts w:ascii="Arial" w:eastAsia="Times New Roman" w:hAnsi="Arial" w:cs="Arial"/>
            <w:color w:val="666666"/>
            <w:sz w:val="23"/>
            <w:szCs w:val="23"/>
          </w:rPr>
          <w:t>var</w:t>
        </w:r>
        <w:proofErr w:type="gramEnd"/>
        <w:r w:rsidRPr="000A7D7A">
          <w:rPr>
            <w:rFonts w:ascii="Arial" w:eastAsia="Times New Roman" w:hAnsi="Arial" w:cs="Arial"/>
            <w:color w:val="666666"/>
            <w:sz w:val="23"/>
            <w:szCs w:val="23"/>
          </w:rPr>
          <w:t xml:space="preserve"> MyopSystem = require("os")</w:t>
        </w:r>
      </w:ins>
    </w:p>
    <w:p w:rsidR="000A7D7A" w:rsidRPr="000A7D7A" w:rsidRDefault="000A7D7A" w:rsidP="000A7D7A">
      <w:pPr>
        <w:shd w:val="clear" w:color="auto" w:fill="FFFFFF"/>
        <w:spacing w:before="300" w:after="300" w:line="240" w:lineRule="auto"/>
        <w:rPr>
          <w:ins w:id="632" w:author="Unknown"/>
          <w:rFonts w:ascii="Arial" w:eastAsia="Times New Roman" w:hAnsi="Arial" w:cs="Arial"/>
          <w:color w:val="666666"/>
          <w:sz w:val="24"/>
          <w:szCs w:val="24"/>
        </w:rPr>
      </w:pPr>
      <w:ins w:id="633" w:author="Unknown">
        <w:r w:rsidRPr="000A7D7A">
          <w:rPr>
            <w:rFonts w:ascii="Arial" w:eastAsia="Times New Roman" w:hAnsi="Arial" w:cs="Arial"/>
            <w:b/>
            <w:bCs/>
            <w:color w:val="666666"/>
            <w:sz w:val="24"/>
            <w:szCs w:val="24"/>
          </w:rPr>
          <w:t>35) What is the property of OS module?</w:t>
        </w:r>
      </w:ins>
    </w:p>
    <w:p w:rsidR="000A7D7A" w:rsidRPr="000A7D7A" w:rsidRDefault="000A7D7A" w:rsidP="000A7D7A">
      <w:pPr>
        <w:shd w:val="clear" w:color="auto" w:fill="FFFFFF"/>
        <w:spacing w:before="300" w:after="300" w:line="240" w:lineRule="auto"/>
        <w:rPr>
          <w:ins w:id="634" w:author="Unknown"/>
          <w:rFonts w:ascii="Arial" w:eastAsia="Times New Roman" w:hAnsi="Arial" w:cs="Arial"/>
          <w:color w:val="666666"/>
          <w:sz w:val="24"/>
          <w:szCs w:val="24"/>
        </w:rPr>
      </w:pPr>
      <w:proofErr w:type="gramStart"/>
      <w:ins w:id="635" w:author="Unknown">
        <w:r w:rsidRPr="000A7D7A">
          <w:rPr>
            <w:rFonts w:ascii="Arial" w:eastAsia="Times New Roman" w:hAnsi="Arial" w:cs="Arial"/>
            <w:color w:val="666666"/>
            <w:sz w:val="24"/>
            <w:szCs w:val="24"/>
          </w:rPr>
          <w:t>os.EOL – Constant for defining appropriate end of line marker for OS.</w:t>
        </w:r>
        <w:proofErr w:type="gramEnd"/>
      </w:ins>
    </w:p>
    <w:p w:rsidR="000A7D7A" w:rsidRPr="000A7D7A" w:rsidRDefault="000A7D7A" w:rsidP="000A7D7A">
      <w:pPr>
        <w:shd w:val="clear" w:color="auto" w:fill="FFFFFF"/>
        <w:spacing w:before="300" w:after="300" w:line="240" w:lineRule="auto"/>
        <w:rPr>
          <w:ins w:id="636" w:author="Unknown"/>
          <w:rFonts w:ascii="Arial" w:eastAsia="Times New Roman" w:hAnsi="Arial" w:cs="Arial"/>
          <w:color w:val="666666"/>
          <w:sz w:val="24"/>
          <w:szCs w:val="24"/>
        </w:rPr>
      </w:pPr>
      <w:ins w:id="637" w:author="Unknown">
        <w:r w:rsidRPr="000A7D7A">
          <w:rPr>
            <w:rFonts w:ascii="Arial" w:eastAsia="Times New Roman" w:hAnsi="Arial" w:cs="Arial"/>
            <w:b/>
            <w:bCs/>
            <w:color w:val="666666"/>
            <w:sz w:val="24"/>
            <w:szCs w:val="24"/>
          </w:rPr>
          <w:t>36) Explain “Path” module in Node.JS?</w:t>
        </w:r>
      </w:ins>
    </w:p>
    <w:p w:rsidR="000A7D7A" w:rsidRPr="000A7D7A" w:rsidRDefault="000A7D7A" w:rsidP="000A7D7A">
      <w:pPr>
        <w:shd w:val="clear" w:color="auto" w:fill="FFFFFF"/>
        <w:spacing w:before="300" w:after="300" w:line="240" w:lineRule="auto"/>
        <w:rPr>
          <w:ins w:id="638" w:author="Unknown"/>
          <w:rFonts w:ascii="Arial" w:eastAsia="Times New Roman" w:hAnsi="Arial" w:cs="Arial"/>
          <w:color w:val="666666"/>
          <w:sz w:val="24"/>
          <w:szCs w:val="24"/>
        </w:rPr>
      </w:pPr>
      <w:ins w:id="639" w:author="Unknown">
        <w:r w:rsidRPr="000A7D7A">
          <w:rPr>
            <w:rFonts w:ascii="Arial" w:eastAsia="Times New Roman" w:hAnsi="Arial" w:cs="Arial"/>
            <w:color w:val="666666"/>
            <w:sz w:val="24"/>
            <w:szCs w:val="24"/>
          </w:rPr>
          <w:t>“Path” module will be used for transforming and handling file paths. Below is the syntax of path module –</w:t>
        </w:r>
      </w:ins>
    </w:p>
    <w:p w:rsidR="000A7D7A" w:rsidRPr="000A7D7A" w:rsidRDefault="000A7D7A" w:rsidP="000A7D7A">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ins w:id="640" w:author="Unknown"/>
          <w:rFonts w:ascii="Arial" w:eastAsia="Times New Roman" w:hAnsi="Arial" w:cs="Arial"/>
          <w:color w:val="666666"/>
          <w:sz w:val="23"/>
          <w:szCs w:val="23"/>
        </w:rPr>
      </w:pPr>
      <w:proofErr w:type="gramStart"/>
      <w:ins w:id="641" w:author="Unknown">
        <w:r w:rsidRPr="000A7D7A">
          <w:rPr>
            <w:rFonts w:ascii="Arial" w:eastAsia="Times New Roman" w:hAnsi="Arial" w:cs="Arial"/>
            <w:color w:val="666666"/>
            <w:sz w:val="23"/>
            <w:szCs w:val="23"/>
          </w:rPr>
          <w:t>var</w:t>
        </w:r>
        <w:proofErr w:type="gramEnd"/>
        <w:r w:rsidRPr="000A7D7A">
          <w:rPr>
            <w:rFonts w:ascii="Arial" w:eastAsia="Times New Roman" w:hAnsi="Arial" w:cs="Arial"/>
            <w:color w:val="666666"/>
            <w:sz w:val="23"/>
            <w:szCs w:val="23"/>
          </w:rPr>
          <w:t xml:space="preserve"> mypath = require("path")</w:t>
        </w:r>
      </w:ins>
    </w:p>
    <w:p w:rsidR="000A7D7A" w:rsidRPr="000A7D7A" w:rsidRDefault="000A7D7A" w:rsidP="000A7D7A">
      <w:pPr>
        <w:shd w:val="clear" w:color="auto" w:fill="FFFFFF"/>
        <w:spacing w:before="300" w:after="300" w:line="240" w:lineRule="auto"/>
        <w:rPr>
          <w:ins w:id="642" w:author="Unknown"/>
          <w:rFonts w:ascii="Arial" w:eastAsia="Times New Roman" w:hAnsi="Arial" w:cs="Arial"/>
          <w:color w:val="666666"/>
          <w:sz w:val="24"/>
          <w:szCs w:val="24"/>
        </w:rPr>
      </w:pPr>
      <w:ins w:id="643" w:author="Unknown">
        <w:r w:rsidRPr="000A7D7A">
          <w:rPr>
            <w:rFonts w:ascii="Arial" w:eastAsia="Times New Roman" w:hAnsi="Arial" w:cs="Arial"/>
            <w:b/>
            <w:bCs/>
            <w:color w:val="666666"/>
            <w:sz w:val="24"/>
            <w:szCs w:val="24"/>
          </w:rPr>
          <w:t>37) Explain “Net” module in Node.JS?</w:t>
        </w:r>
      </w:ins>
    </w:p>
    <w:p w:rsidR="000A7D7A" w:rsidRPr="000A7D7A" w:rsidRDefault="000A7D7A" w:rsidP="000A7D7A">
      <w:pPr>
        <w:shd w:val="clear" w:color="auto" w:fill="FFFFFF"/>
        <w:spacing w:before="300" w:after="300" w:line="240" w:lineRule="auto"/>
        <w:rPr>
          <w:ins w:id="644" w:author="Unknown"/>
          <w:rFonts w:ascii="Arial" w:eastAsia="Times New Roman" w:hAnsi="Arial" w:cs="Arial"/>
          <w:color w:val="666666"/>
          <w:sz w:val="24"/>
          <w:szCs w:val="24"/>
        </w:rPr>
      </w:pPr>
      <w:ins w:id="645" w:author="Unknown">
        <w:r w:rsidRPr="000A7D7A">
          <w:rPr>
            <w:rFonts w:ascii="Arial" w:eastAsia="Times New Roman" w:hAnsi="Arial" w:cs="Arial"/>
            <w:color w:val="666666"/>
            <w:sz w:val="24"/>
            <w:szCs w:val="24"/>
          </w:rPr>
          <w:t>“Net” module is being used for creating both clients and servers. It will provide asynchronous network wrapper. Below is the syntax of Net module –</w:t>
        </w:r>
      </w:ins>
    </w:p>
    <w:p w:rsidR="000A7D7A" w:rsidRPr="000A7D7A" w:rsidRDefault="000A7D7A" w:rsidP="000A7D7A">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ins w:id="646" w:author="Unknown"/>
          <w:rFonts w:ascii="Arial" w:eastAsia="Times New Roman" w:hAnsi="Arial" w:cs="Arial"/>
          <w:color w:val="666666"/>
          <w:sz w:val="23"/>
          <w:szCs w:val="23"/>
        </w:rPr>
      </w:pPr>
      <w:proofErr w:type="gramStart"/>
      <w:ins w:id="647" w:author="Unknown">
        <w:r w:rsidRPr="000A7D7A">
          <w:rPr>
            <w:rFonts w:ascii="Arial" w:eastAsia="Times New Roman" w:hAnsi="Arial" w:cs="Arial"/>
            <w:color w:val="666666"/>
            <w:sz w:val="23"/>
            <w:szCs w:val="23"/>
          </w:rPr>
          <w:t>var</w:t>
        </w:r>
        <w:proofErr w:type="gramEnd"/>
        <w:r w:rsidRPr="000A7D7A">
          <w:rPr>
            <w:rFonts w:ascii="Arial" w:eastAsia="Times New Roman" w:hAnsi="Arial" w:cs="Arial"/>
            <w:color w:val="666666"/>
            <w:sz w:val="23"/>
            <w:szCs w:val="23"/>
          </w:rPr>
          <w:t xml:space="preserve"> mynet = require("net")</w:t>
        </w:r>
      </w:ins>
    </w:p>
    <w:p w:rsidR="000A7D7A" w:rsidRPr="000A7D7A" w:rsidRDefault="000A7D7A" w:rsidP="000A7D7A">
      <w:pPr>
        <w:shd w:val="clear" w:color="auto" w:fill="FFFFFF"/>
        <w:spacing w:before="300" w:after="300" w:line="240" w:lineRule="auto"/>
        <w:rPr>
          <w:ins w:id="648" w:author="Unknown"/>
          <w:rFonts w:ascii="Arial" w:eastAsia="Times New Roman" w:hAnsi="Arial" w:cs="Arial"/>
          <w:color w:val="666666"/>
          <w:sz w:val="24"/>
          <w:szCs w:val="24"/>
        </w:rPr>
      </w:pPr>
      <w:ins w:id="649" w:author="Unknown">
        <w:r w:rsidRPr="000A7D7A">
          <w:rPr>
            <w:rFonts w:ascii="Arial" w:eastAsia="Times New Roman" w:hAnsi="Arial" w:cs="Arial"/>
            <w:b/>
            <w:bCs/>
            <w:color w:val="666666"/>
            <w:sz w:val="24"/>
            <w:szCs w:val="24"/>
          </w:rPr>
          <w:lastRenderedPageBreak/>
          <w:t>38) List out the differences between AngularJS and NodeJS?</w:t>
        </w:r>
      </w:ins>
    </w:p>
    <w:p w:rsidR="000A7D7A" w:rsidRPr="000A7D7A" w:rsidRDefault="000A7D7A" w:rsidP="000A7D7A">
      <w:pPr>
        <w:shd w:val="clear" w:color="auto" w:fill="FFFFFF"/>
        <w:spacing w:before="300" w:after="300" w:line="240" w:lineRule="auto"/>
        <w:rPr>
          <w:ins w:id="650" w:author="Unknown"/>
          <w:rFonts w:ascii="Arial" w:eastAsia="Times New Roman" w:hAnsi="Arial" w:cs="Arial"/>
          <w:color w:val="666666"/>
          <w:sz w:val="24"/>
          <w:szCs w:val="24"/>
        </w:rPr>
      </w:pPr>
      <w:ins w:id="651" w:author="Unknown">
        <w:r w:rsidRPr="000A7D7A">
          <w:rPr>
            <w:rFonts w:ascii="Arial" w:eastAsia="Times New Roman" w:hAnsi="Arial" w:cs="Arial"/>
            <w:color w:val="666666"/>
            <w:sz w:val="24"/>
            <w:szCs w:val="24"/>
          </w:rPr>
          <w:t>AngularJS is a web application development framework. It’s a JavaScript and it is different from other web app frameworks written in JavaScript like jQuery. NodeJS is a runtime environment used for building server-side applications while AngularJS is a JavaScript framework mainly useful in building/developing client-side part of applications which run inside a web browser.</w:t>
        </w:r>
      </w:ins>
    </w:p>
    <w:p w:rsidR="000A7D7A" w:rsidRPr="000A7D7A" w:rsidRDefault="000A7D7A" w:rsidP="000A7D7A">
      <w:pPr>
        <w:shd w:val="clear" w:color="auto" w:fill="FFFFFF"/>
        <w:spacing w:before="300" w:after="300" w:line="240" w:lineRule="auto"/>
        <w:rPr>
          <w:ins w:id="652" w:author="Unknown"/>
          <w:rFonts w:ascii="Arial" w:eastAsia="Times New Roman" w:hAnsi="Arial" w:cs="Arial"/>
          <w:color w:val="666666"/>
          <w:sz w:val="24"/>
          <w:szCs w:val="24"/>
        </w:rPr>
      </w:pPr>
      <w:ins w:id="653" w:author="Unknown">
        <w:r w:rsidRPr="000A7D7A">
          <w:rPr>
            <w:rFonts w:ascii="Arial" w:eastAsia="Times New Roman" w:hAnsi="Arial" w:cs="Arial"/>
            <w:b/>
            <w:bCs/>
            <w:color w:val="666666"/>
            <w:sz w:val="24"/>
            <w:szCs w:val="24"/>
          </w:rPr>
          <w:t>39) NodeJS is client side server side language?</w:t>
        </w:r>
      </w:ins>
    </w:p>
    <w:p w:rsidR="000A7D7A" w:rsidRPr="000A7D7A" w:rsidRDefault="000A7D7A" w:rsidP="000A7D7A">
      <w:pPr>
        <w:shd w:val="clear" w:color="auto" w:fill="FFFFFF"/>
        <w:spacing w:before="300" w:after="300" w:line="240" w:lineRule="auto"/>
        <w:rPr>
          <w:ins w:id="654" w:author="Unknown"/>
          <w:rFonts w:ascii="Arial" w:eastAsia="Times New Roman" w:hAnsi="Arial" w:cs="Arial"/>
          <w:color w:val="666666"/>
          <w:sz w:val="24"/>
          <w:szCs w:val="24"/>
        </w:rPr>
      </w:pPr>
      <w:ins w:id="655" w:author="Unknown">
        <w:r w:rsidRPr="000A7D7A">
          <w:rPr>
            <w:rFonts w:ascii="Arial" w:eastAsia="Times New Roman" w:hAnsi="Arial" w:cs="Arial"/>
            <w:color w:val="666666"/>
            <w:sz w:val="24"/>
            <w:szCs w:val="24"/>
          </w:rPr>
          <w:t>NodeJS is a runtime system, which is used for creating server-side applications.</w:t>
        </w:r>
      </w:ins>
    </w:p>
    <w:p w:rsidR="000A7D7A" w:rsidRPr="000A7D7A" w:rsidRDefault="000A7D7A" w:rsidP="000A7D7A">
      <w:pPr>
        <w:shd w:val="clear" w:color="auto" w:fill="FFFFFF"/>
        <w:spacing w:before="300" w:after="300" w:line="240" w:lineRule="auto"/>
        <w:rPr>
          <w:ins w:id="656" w:author="Unknown"/>
          <w:rFonts w:ascii="Arial" w:eastAsia="Times New Roman" w:hAnsi="Arial" w:cs="Arial"/>
          <w:color w:val="666666"/>
          <w:sz w:val="24"/>
          <w:szCs w:val="24"/>
        </w:rPr>
      </w:pPr>
      <w:ins w:id="657" w:author="Unknown">
        <w:r w:rsidRPr="000A7D7A">
          <w:rPr>
            <w:rFonts w:ascii="Arial" w:eastAsia="Times New Roman" w:hAnsi="Arial" w:cs="Arial"/>
            <w:b/>
            <w:bCs/>
            <w:color w:val="666666"/>
            <w:sz w:val="24"/>
            <w:szCs w:val="24"/>
          </w:rPr>
          <w:t>40) What are the advantages of NodeJS?</w:t>
        </w:r>
      </w:ins>
    </w:p>
    <w:p w:rsidR="000A7D7A" w:rsidRPr="000A7D7A" w:rsidRDefault="000A7D7A" w:rsidP="000A7D7A">
      <w:pPr>
        <w:shd w:val="clear" w:color="auto" w:fill="FFFFFF"/>
        <w:spacing w:before="300" w:after="300" w:line="240" w:lineRule="auto"/>
        <w:rPr>
          <w:ins w:id="658" w:author="Unknown"/>
          <w:rFonts w:ascii="Arial" w:eastAsia="Times New Roman" w:hAnsi="Arial" w:cs="Arial"/>
          <w:color w:val="666666"/>
          <w:sz w:val="24"/>
          <w:szCs w:val="24"/>
        </w:rPr>
      </w:pPr>
      <w:ins w:id="659" w:author="Unknown">
        <w:r w:rsidRPr="000A7D7A">
          <w:rPr>
            <w:rFonts w:ascii="Arial" w:eastAsia="Times New Roman" w:hAnsi="Arial" w:cs="Arial"/>
            <w:color w:val="666666"/>
            <w:sz w:val="24"/>
            <w:szCs w:val="24"/>
          </w:rPr>
          <w:t xml:space="preserve">Below </w:t>
        </w:r>
        <w:proofErr w:type="gramStart"/>
        <w:r w:rsidRPr="000A7D7A">
          <w:rPr>
            <w:rFonts w:ascii="Arial" w:eastAsia="Times New Roman" w:hAnsi="Arial" w:cs="Arial"/>
            <w:color w:val="666666"/>
            <w:sz w:val="24"/>
            <w:szCs w:val="24"/>
          </w:rPr>
          <w:t>are the list</w:t>
        </w:r>
        <w:proofErr w:type="gramEnd"/>
        <w:r w:rsidRPr="000A7D7A">
          <w:rPr>
            <w:rFonts w:ascii="Arial" w:eastAsia="Times New Roman" w:hAnsi="Arial" w:cs="Arial"/>
            <w:color w:val="666666"/>
            <w:sz w:val="24"/>
            <w:szCs w:val="24"/>
          </w:rPr>
          <w:t xml:space="preserve"> of advantages of NodeJS –</w:t>
        </w:r>
      </w:ins>
    </w:p>
    <w:p w:rsidR="000A7D7A" w:rsidRPr="000A7D7A" w:rsidRDefault="000A7D7A" w:rsidP="000A7D7A">
      <w:pPr>
        <w:numPr>
          <w:ilvl w:val="0"/>
          <w:numId w:val="33"/>
        </w:numPr>
        <w:shd w:val="clear" w:color="auto" w:fill="FFFFFF"/>
        <w:spacing w:before="100" w:beforeAutospacing="1" w:after="100" w:afterAutospacing="1" w:line="240" w:lineRule="auto"/>
        <w:ind w:left="0"/>
        <w:rPr>
          <w:ins w:id="660" w:author="Unknown"/>
          <w:rFonts w:ascii="Arial" w:eastAsia="Times New Roman" w:hAnsi="Arial" w:cs="Arial"/>
          <w:color w:val="666666"/>
          <w:sz w:val="24"/>
          <w:szCs w:val="24"/>
        </w:rPr>
      </w:pPr>
      <w:ins w:id="661" w:author="Unknown">
        <w:r w:rsidRPr="000A7D7A">
          <w:rPr>
            <w:rFonts w:ascii="Arial" w:eastAsia="Times New Roman" w:hAnsi="Arial" w:cs="Arial"/>
            <w:color w:val="666666"/>
            <w:sz w:val="24"/>
            <w:szCs w:val="24"/>
          </w:rPr>
          <w:t>Javascript – It’s a javascript which can be used on frontend and backend.</w:t>
        </w:r>
      </w:ins>
    </w:p>
    <w:p w:rsidR="000A7D7A" w:rsidRPr="000A7D7A" w:rsidRDefault="000A7D7A" w:rsidP="000A7D7A">
      <w:pPr>
        <w:numPr>
          <w:ilvl w:val="0"/>
          <w:numId w:val="33"/>
        </w:numPr>
        <w:shd w:val="clear" w:color="auto" w:fill="FFFFFF"/>
        <w:spacing w:before="100" w:beforeAutospacing="1" w:after="100" w:afterAutospacing="1" w:line="240" w:lineRule="auto"/>
        <w:ind w:left="0"/>
        <w:rPr>
          <w:ins w:id="662" w:author="Unknown"/>
          <w:rFonts w:ascii="Arial" w:eastAsia="Times New Roman" w:hAnsi="Arial" w:cs="Arial"/>
          <w:color w:val="666666"/>
          <w:sz w:val="24"/>
          <w:szCs w:val="24"/>
        </w:rPr>
      </w:pPr>
      <w:ins w:id="663" w:author="Unknown">
        <w:r w:rsidRPr="000A7D7A">
          <w:rPr>
            <w:rFonts w:ascii="Arial" w:eastAsia="Times New Roman" w:hAnsi="Arial" w:cs="Arial"/>
            <w:color w:val="666666"/>
            <w:sz w:val="24"/>
            <w:szCs w:val="24"/>
          </w:rPr>
          <w:t>Community Driven - NodeJS has great open source community which has developed many excellent modules for NodeJS to add additional capabilities to NodeJS applications.</w:t>
        </w:r>
      </w:ins>
    </w:p>
    <w:p w:rsidR="000A7D7A" w:rsidRPr="000A7D7A" w:rsidRDefault="000A7D7A" w:rsidP="000A7D7A">
      <w:pPr>
        <w:shd w:val="clear" w:color="auto" w:fill="FFFFFF"/>
        <w:spacing w:before="300" w:after="300" w:line="240" w:lineRule="auto"/>
        <w:rPr>
          <w:ins w:id="664" w:author="Unknown"/>
          <w:rFonts w:ascii="Arial" w:eastAsia="Times New Roman" w:hAnsi="Arial" w:cs="Arial"/>
          <w:color w:val="666666"/>
          <w:sz w:val="24"/>
          <w:szCs w:val="24"/>
        </w:rPr>
      </w:pPr>
      <w:ins w:id="665" w:author="Unknown">
        <w:r w:rsidRPr="000A7D7A">
          <w:rPr>
            <w:rFonts w:ascii="Arial" w:eastAsia="Times New Roman" w:hAnsi="Arial" w:cs="Arial"/>
            <w:b/>
            <w:bCs/>
            <w:color w:val="666666"/>
            <w:sz w:val="24"/>
            <w:szCs w:val="24"/>
          </w:rPr>
          <w:t>41) In which scenarios NodeJS works well?</w:t>
        </w:r>
      </w:ins>
    </w:p>
    <w:p w:rsidR="000A7D7A" w:rsidRPr="000A7D7A" w:rsidRDefault="000A7D7A" w:rsidP="000A7D7A">
      <w:pPr>
        <w:shd w:val="clear" w:color="auto" w:fill="FFFFFF"/>
        <w:spacing w:before="300" w:after="300" w:line="240" w:lineRule="auto"/>
        <w:rPr>
          <w:ins w:id="666" w:author="Unknown"/>
          <w:rFonts w:ascii="Arial" w:eastAsia="Times New Roman" w:hAnsi="Arial" w:cs="Arial"/>
          <w:color w:val="666666"/>
          <w:sz w:val="24"/>
          <w:szCs w:val="24"/>
        </w:rPr>
      </w:pPr>
      <w:ins w:id="667" w:author="Unknown">
        <w:r w:rsidRPr="000A7D7A">
          <w:rPr>
            <w:rFonts w:ascii="Arial" w:eastAsia="Times New Roman" w:hAnsi="Arial" w:cs="Arial"/>
            <w:color w:val="666666"/>
            <w:sz w:val="24"/>
            <w:szCs w:val="24"/>
          </w:rPr>
          <w:t>NodeJS is not appropriate to use in scenarios where single-threaded calculations are going to be the holdup.</w:t>
        </w:r>
      </w:ins>
    </w:p>
    <w:p w:rsidR="000A7D7A" w:rsidRPr="000A7D7A" w:rsidRDefault="000A7D7A" w:rsidP="000A7D7A">
      <w:pPr>
        <w:shd w:val="clear" w:color="auto" w:fill="FFFFFF"/>
        <w:spacing w:before="300" w:after="300" w:line="240" w:lineRule="auto"/>
        <w:rPr>
          <w:ins w:id="668" w:author="Unknown"/>
          <w:rFonts w:ascii="Arial" w:eastAsia="Times New Roman" w:hAnsi="Arial" w:cs="Arial"/>
          <w:color w:val="666666"/>
          <w:sz w:val="24"/>
          <w:szCs w:val="24"/>
        </w:rPr>
      </w:pPr>
      <w:ins w:id="669" w:author="Unknown">
        <w:r w:rsidRPr="000A7D7A">
          <w:rPr>
            <w:rFonts w:ascii="Arial" w:eastAsia="Times New Roman" w:hAnsi="Arial" w:cs="Arial"/>
            <w:b/>
            <w:bCs/>
            <w:color w:val="666666"/>
            <w:sz w:val="24"/>
            <w:szCs w:val="24"/>
          </w:rPr>
          <w:t>42) What you mean by JSON?</w:t>
        </w:r>
      </w:ins>
    </w:p>
    <w:p w:rsidR="000A7D7A" w:rsidRPr="000A7D7A" w:rsidRDefault="000A7D7A" w:rsidP="000A7D7A">
      <w:pPr>
        <w:shd w:val="clear" w:color="auto" w:fill="FFFFFF"/>
        <w:spacing w:before="300" w:after="300" w:line="240" w:lineRule="auto"/>
        <w:rPr>
          <w:ins w:id="670" w:author="Unknown"/>
          <w:rFonts w:ascii="Arial" w:eastAsia="Times New Roman" w:hAnsi="Arial" w:cs="Arial"/>
          <w:color w:val="666666"/>
          <w:sz w:val="24"/>
          <w:szCs w:val="24"/>
        </w:rPr>
      </w:pPr>
      <w:ins w:id="671" w:author="Unknown">
        <w:r w:rsidRPr="000A7D7A">
          <w:rPr>
            <w:rFonts w:ascii="Arial" w:eastAsia="Times New Roman" w:hAnsi="Arial" w:cs="Arial"/>
            <w:color w:val="666666"/>
            <w:sz w:val="24"/>
            <w:szCs w:val="24"/>
          </w:rPr>
          <w:t>JavaScript Object Notation (JSON) is a practical, compound, widely popular data exchange format. This will enable JavaScript developers to quickly construct APIs.</w:t>
        </w:r>
      </w:ins>
    </w:p>
    <w:p w:rsidR="000A7D7A" w:rsidRPr="000A7D7A" w:rsidRDefault="000A7D7A" w:rsidP="000A7D7A">
      <w:pPr>
        <w:shd w:val="clear" w:color="auto" w:fill="FFFFFF"/>
        <w:spacing w:before="300" w:after="300" w:line="240" w:lineRule="auto"/>
        <w:rPr>
          <w:ins w:id="672" w:author="Unknown"/>
          <w:rFonts w:ascii="Arial" w:eastAsia="Times New Roman" w:hAnsi="Arial" w:cs="Arial"/>
          <w:color w:val="666666"/>
          <w:sz w:val="24"/>
          <w:szCs w:val="24"/>
        </w:rPr>
      </w:pPr>
      <w:ins w:id="673" w:author="Unknown">
        <w:r w:rsidRPr="000A7D7A">
          <w:rPr>
            <w:rFonts w:ascii="Arial" w:eastAsia="Times New Roman" w:hAnsi="Arial" w:cs="Arial"/>
            <w:b/>
            <w:bCs/>
            <w:color w:val="666666"/>
            <w:sz w:val="24"/>
            <w:szCs w:val="24"/>
          </w:rPr>
          <w:t>43) Explain “Stub”?</w:t>
        </w:r>
      </w:ins>
    </w:p>
    <w:p w:rsidR="000A7D7A" w:rsidRPr="000A7D7A" w:rsidRDefault="000A7D7A" w:rsidP="000A7D7A">
      <w:pPr>
        <w:shd w:val="clear" w:color="auto" w:fill="FFFFFF"/>
        <w:spacing w:before="300" w:after="300" w:line="240" w:lineRule="auto"/>
        <w:rPr>
          <w:ins w:id="674" w:author="Unknown"/>
          <w:rFonts w:ascii="Arial" w:eastAsia="Times New Roman" w:hAnsi="Arial" w:cs="Arial"/>
          <w:color w:val="666666"/>
          <w:sz w:val="24"/>
          <w:szCs w:val="24"/>
        </w:rPr>
      </w:pPr>
      <w:ins w:id="675" w:author="Unknown">
        <w:r w:rsidRPr="000A7D7A">
          <w:rPr>
            <w:rFonts w:ascii="Arial" w:eastAsia="Times New Roman" w:hAnsi="Arial" w:cs="Arial"/>
            <w:color w:val="666666"/>
            <w:sz w:val="24"/>
            <w:szCs w:val="24"/>
          </w:rPr>
          <w:t>Stub is a small program, which substitutes for a longer program, possibly to be loaded later and that is located remotely. Stubs are functions/programs that simulate the behaviors of components/modules.</w:t>
        </w:r>
      </w:ins>
    </w:p>
    <w:p w:rsidR="000A7D7A" w:rsidRPr="000A7D7A" w:rsidRDefault="000A7D7A" w:rsidP="000A7D7A">
      <w:pPr>
        <w:shd w:val="clear" w:color="auto" w:fill="FFFFFF"/>
        <w:spacing w:before="300" w:after="300" w:line="240" w:lineRule="auto"/>
        <w:rPr>
          <w:ins w:id="676" w:author="Unknown"/>
          <w:rFonts w:ascii="Arial" w:eastAsia="Times New Roman" w:hAnsi="Arial" w:cs="Arial"/>
          <w:color w:val="666666"/>
          <w:sz w:val="24"/>
          <w:szCs w:val="24"/>
        </w:rPr>
      </w:pPr>
      <w:ins w:id="677" w:author="Unknown">
        <w:r w:rsidRPr="000A7D7A">
          <w:rPr>
            <w:rFonts w:ascii="Arial" w:eastAsia="Times New Roman" w:hAnsi="Arial" w:cs="Arial"/>
            <w:b/>
            <w:bCs/>
            <w:color w:val="666666"/>
            <w:sz w:val="24"/>
            <w:szCs w:val="24"/>
          </w:rPr>
          <w:t>44) List out all Node.JS versions available?</w:t>
        </w:r>
      </w:ins>
    </w:p>
    <w:p w:rsidR="000A7D7A" w:rsidRPr="000A7D7A" w:rsidRDefault="000A7D7A" w:rsidP="000A7D7A">
      <w:pPr>
        <w:shd w:val="clear" w:color="auto" w:fill="FFFFFF"/>
        <w:spacing w:before="300" w:after="300" w:line="240" w:lineRule="auto"/>
        <w:rPr>
          <w:ins w:id="678" w:author="Unknown"/>
          <w:rFonts w:ascii="Arial" w:eastAsia="Times New Roman" w:hAnsi="Arial" w:cs="Arial"/>
          <w:color w:val="666666"/>
          <w:sz w:val="24"/>
          <w:szCs w:val="24"/>
        </w:rPr>
      </w:pPr>
      <w:ins w:id="679" w:author="Unknown">
        <w:r w:rsidRPr="000A7D7A">
          <w:rPr>
            <w:rFonts w:ascii="Arial" w:eastAsia="Times New Roman" w:hAnsi="Arial" w:cs="Arial"/>
            <w:color w:val="666666"/>
            <w:sz w:val="24"/>
            <w:szCs w:val="24"/>
          </w:rPr>
          <w:t xml:space="preserve">Below </w:t>
        </w:r>
        <w:proofErr w:type="gramStart"/>
        <w:r w:rsidRPr="000A7D7A">
          <w:rPr>
            <w:rFonts w:ascii="Arial" w:eastAsia="Times New Roman" w:hAnsi="Arial" w:cs="Arial"/>
            <w:color w:val="666666"/>
            <w:sz w:val="24"/>
            <w:szCs w:val="24"/>
          </w:rPr>
          <w:t>are</w:t>
        </w:r>
        <w:proofErr w:type="gramEnd"/>
        <w:r w:rsidRPr="000A7D7A">
          <w:rPr>
            <w:rFonts w:ascii="Arial" w:eastAsia="Times New Roman" w:hAnsi="Arial" w:cs="Arial"/>
            <w:color w:val="666666"/>
            <w:sz w:val="24"/>
            <w:szCs w:val="24"/>
          </w:rPr>
          <w:t xml:space="preserve"> the list of all NodsJS versions supported in operating systems –</w:t>
        </w:r>
      </w:ins>
    </w:p>
    <w:tbl>
      <w:tblPr>
        <w:tblW w:w="0" w:type="auto"/>
        <w:tblBorders>
          <w:top w:val="single" w:sz="12" w:space="0" w:color="E3E3E3"/>
          <w:left w:val="single" w:sz="6" w:space="0" w:color="E3E3E3"/>
          <w:bottom w:val="single" w:sz="12" w:space="0" w:color="E3E3E3"/>
          <w:right w:val="single" w:sz="6" w:space="0" w:color="E3E3E3"/>
        </w:tblBorders>
        <w:shd w:val="clear" w:color="auto" w:fill="FFFFFF"/>
        <w:tblCellMar>
          <w:top w:w="15" w:type="dxa"/>
          <w:left w:w="15" w:type="dxa"/>
          <w:bottom w:w="15" w:type="dxa"/>
          <w:right w:w="15" w:type="dxa"/>
        </w:tblCellMar>
        <w:tblLook w:val="04A0" w:firstRow="1" w:lastRow="0" w:firstColumn="1" w:lastColumn="0" w:noHBand="0" w:noVBand="1"/>
      </w:tblPr>
      <w:tblGrid>
        <w:gridCol w:w="2198"/>
        <w:gridCol w:w="3394"/>
      </w:tblGrid>
      <w:tr w:rsidR="000A7D7A" w:rsidRPr="000A7D7A" w:rsidTr="000A7D7A">
        <w:tc>
          <w:tcPr>
            <w:tcW w:w="0" w:type="auto"/>
            <w:shd w:val="clear" w:color="auto" w:fill="EDEDED"/>
            <w:tcMar>
              <w:top w:w="105" w:type="dxa"/>
              <w:left w:w="105" w:type="dxa"/>
              <w:bottom w:w="105" w:type="dxa"/>
              <w:right w:w="105" w:type="dxa"/>
            </w:tcMar>
            <w:vAlign w:val="center"/>
            <w:hideMark/>
          </w:tcPr>
          <w:p w:rsidR="000A7D7A" w:rsidRPr="000A7D7A" w:rsidRDefault="000A7D7A" w:rsidP="000A7D7A">
            <w:pPr>
              <w:spacing w:before="150" w:after="150" w:line="240" w:lineRule="auto"/>
              <w:rPr>
                <w:rFonts w:ascii="Arial" w:eastAsia="Times New Roman" w:hAnsi="Arial" w:cs="Arial"/>
                <w:b/>
                <w:bCs/>
                <w:color w:val="666666"/>
                <w:sz w:val="24"/>
                <w:szCs w:val="24"/>
              </w:rPr>
            </w:pPr>
            <w:r w:rsidRPr="000A7D7A">
              <w:rPr>
                <w:rFonts w:ascii="Arial" w:eastAsia="Times New Roman" w:hAnsi="Arial" w:cs="Arial"/>
                <w:b/>
                <w:bCs/>
                <w:color w:val="666666"/>
                <w:sz w:val="24"/>
                <w:szCs w:val="24"/>
              </w:rPr>
              <w:t>OperatingSystem</w:t>
            </w:r>
          </w:p>
        </w:tc>
        <w:tc>
          <w:tcPr>
            <w:tcW w:w="0" w:type="auto"/>
            <w:shd w:val="clear" w:color="auto" w:fill="EDEDED"/>
            <w:tcMar>
              <w:top w:w="105" w:type="dxa"/>
              <w:left w:w="105" w:type="dxa"/>
              <w:bottom w:w="105" w:type="dxa"/>
              <w:right w:w="105" w:type="dxa"/>
            </w:tcMar>
            <w:vAlign w:val="center"/>
            <w:hideMark/>
          </w:tcPr>
          <w:p w:rsidR="000A7D7A" w:rsidRPr="000A7D7A" w:rsidRDefault="000A7D7A" w:rsidP="000A7D7A">
            <w:pPr>
              <w:spacing w:before="150" w:after="150" w:line="240" w:lineRule="auto"/>
              <w:rPr>
                <w:rFonts w:ascii="Arial" w:eastAsia="Times New Roman" w:hAnsi="Arial" w:cs="Arial"/>
                <w:b/>
                <w:bCs/>
                <w:color w:val="666666"/>
                <w:sz w:val="24"/>
                <w:szCs w:val="24"/>
              </w:rPr>
            </w:pPr>
            <w:r w:rsidRPr="000A7D7A">
              <w:rPr>
                <w:rFonts w:ascii="Arial" w:eastAsia="Times New Roman" w:hAnsi="Arial" w:cs="Arial"/>
                <w:b/>
                <w:bCs/>
                <w:color w:val="666666"/>
                <w:sz w:val="24"/>
                <w:szCs w:val="24"/>
              </w:rPr>
              <w:t>Node.js version</w:t>
            </w:r>
          </w:p>
        </w:tc>
      </w:tr>
      <w:tr w:rsidR="000A7D7A" w:rsidRPr="000A7D7A" w:rsidTr="000A7D7A">
        <w:tc>
          <w:tcPr>
            <w:tcW w:w="0" w:type="auto"/>
            <w:shd w:val="clear" w:color="auto" w:fill="auto"/>
            <w:tcMar>
              <w:top w:w="120" w:type="dxa"/>
              <w:left w:w="105" w:type="dxa"/>
              <w:bottom w:w="120" w:type="dxa"/>
              <w:right w:w="105" w:type="dxa"/>
            </w:tcMar>
            <w:vAlign w:val="center"/>
            <w:hideMark/>
          </w:tcPr>
          <w:p w:rsidR="000A7D7A" w:rsidRPr="000A7D7A" w:rsidRDefault="000A7D7A" w:rsidP="000A7D7A">
            <w:pPr>
              <w:spacing w:before="150" w:after="150" w:line="240" w:lineRule="auto"/>
              <w:rPr>
                <w:rFonts w:ascii="Arial" w:eastAsia="Times New Roman" w:hAnsi="Arial" w:cs="Arial"/>
                <w:color w:val="535353"/>
                <w:sz w:val="23"/>
                <w:szCs w:val="23"/>
              </w:rPr>
            </w:pPr>
            <w:r w:rsidRPr="000A7D7A">
              <w:rPr>
                <w:rFonts w:ascii="Arial" w:eastAsia="Times New Roman" w:hAnsi="Arial" w:cs="Arial"/>
                <w:color w:val="535353"/>
                <w:sz w:val="23"/>
                <w:szCs w:val="23"/>
              </w:rPr>
              <w:lastRenderedPageBreak/>
              <w:t>Windows</w:t>
            </w:r>
          </w:p>
        </w:tc>
        <w:tc>
          <w:tcPr>
            <w:tcW w:w="0" w:type="auto"/>
            <w:shd w:val="clear" w:color="auto" w:fill="auto"/>
            <w:tcMar>
              <w:top w:w="120" w:type="dxa"/>
              <w:left w:w="105" w:type="dxa"/>
              <w:bottom w:w="120" w:type="dxa"/>
              <w:right w:w="105" w:type="dxa"/>
            </w:tcMar>
            <w:vAlign w:val="center"/>
            <w:hideMark/>
          </w:tcPr>
          <w:p w:rsidR="000A7D7A" w:rsidRPr="000A7D7A" w:rsidRDefault="000A7D7A" w:rsidP="000A7D7A">
            <w:pPr>
              <w:spacing w:before="150" w:after="150" w:line="240" w:lineRule="auto"/>
              <w:rPr>
                <w:rFonts w:ascii="Arial" w:eastAsia="Times New Roman" w:hAnsi="Arial" w:cs="Arial"/>
                <w:color w:val="535353"/>
                <w:sz w:val="23"/>
                <w:szCs w:val="23"/>
              </w:rPr>
            </w:pPr>
            <w:r w:rsidRPr="000A7D7A">
              <w:rPr>
                <w:rFonts w:ascii="Arial" w:eastAsia="Times New Roman" w:hAnsi="Arial" w:cs="Arial"/>
                <w:color w:val="535353"/>
                <w:sz w:val="23"/>
                <w:szCs w:val="23"/>
              </w:rPr>
              <w:t>node-v0.12.0-x64.msi</w:t>
            </w:r>
          </w:p>
        </w:tc>
      </w:tr>
      <w:tr w:rsidR="000A7D7A" w:rsidRPr="000A7D7A" w:rsidTr="000A7D7A">
        <w:tc>
          <w:tcPr>
            <w:tcW w:w="0" w:type="auto"/>
            <w:shd w:val="clear" w:color="auto" w:fill="auto"/>
            <w:tcMar>
              <w:top w:w="120" w:type="dxa"/>
              <w:left w:w="105" w:type="dxa"/>
              <w:bottom w:w="120" w:type="dxa"/>
              <w:right w:w="105" w:type="dxa"/>
            </w:tcMar>
            <w:vAlign w:val="center"/>
            <w:hideMark/>
          </w:tcPr>
          <w:p w:rsidR="000A7D7A" w:rsidRPr="000A7D7A" w:rsidRDefault="000A7D7A" w:rsidP="000A7D7A">
            <w:pPr>
              <w:spacing w:before="150" w:after="150" w:line="240" w:lineRule="auto"/>
              <w:rPr>
                <w:rFonts w:ascii="Arial" w:eastAsia="Times New Roman" w:hAnsi="Arial" w:cs="Arial"/>
                <w:color w:val="535353"/>
                <w:sz w:val="23"/>
                <w:szCs w:val="23"/>
              </w:rPr>
            </w:pPr>
            <w:r w:rsidRPr="000A7D7A">
              <w:rPr>
                <w:rFonts w:ascii="Arial" w:eastAsia="Times New Roman" w:hAnsi="Arial" w:cs="Arial"/>
                <w:color w:val="535353"/>
                <w:sz w:val="23"/>
                <w:szCs w:val="23"/>
              </w:rPr>
              <w:t>Linux</w:t>
            </w:r>
          </w:p>
        </w:tc>
        <w:tc>
          <w:tcPr>
            <w:tcW w:w="0" w:type="auto"/>
            <w:shd w:val="clear" w:color="auto" w:fill="auto"/>
            <w:tcMar>
              <w:top w:w="120" w:type="dxa"/>
              <w:left w:w="105" w:type="dxa"/>
              <w:bottom w:w="120" w:type="dxa"/>
              <w:right w:w="105" w:type="dxa"/>
            </w:tcMar>
            <w:vAlign w:val="center"/>
            <w:hideMark/>
          </w:tcPr>
          <w:p w:rsidR="000A7D7A" w:rsidRPr="000A7D7A" w:rsidRDefault="000A7D7A" w:rsidP="000A7D7A">
            <w:pPr>
              <w:spacing w:before="150" w:after="150" w:line="240" w:lineRule="auto"/>
              <w:rPr>
                <w:rFonts w:ascii="Arial" w:eastAsia="Times New Roman" w:hAnsi="Arial" w:cs="Arial"/>
                <w:color w:val="535353"/>
                <w:sz w:val="23"/>
                <w:szCs w:val="23"/>
              </w:rPr>
            </w:pPr>
            <w:r w:rsidRPr="000A7D7A">
              <w:rPr>
                <w:rFonts w:ascii="Arial" w:eastAsia="Times New Roman" w:hAnsi="Arial" w:cs="Arial"/>
                <w:color w:val="535353"/>
                <w:sz w:val="23"/>
                <w:szCs w:val="23"/>
              </w:rPr>
              <w:t>node-v0.12.0-linux-x86.tar.gz</w:t>
            </w:r>
          </w:p>
        </w:tc>
      </w:tr>
      <w:tr w:rsidR="000A7D7A" w:rsidRPr="000A7D7A" w:rsidTr="000A7D7A">
        <w:tc>
          <w:tcPr>
            <w:tcW w:w="0" w:type="auto"/>
            <w:shd w:val="clear" w:color="auto" w:fill="auto"/>
            <w:tcMar>
              <w:top w:w="120" w:type="dxa"/>
              <w:left w:w="105" w:type="dxa"/>
              <w:bottom w:w="120" w:type="dxa"/>
              <w:right w:w="105" w:type="dxa"/>
            </w:tcMar>
            <w:vAlign w:val="center"/>
            <w:hideMark/>
          </w:tcPr>
          <w:p w:rsidR="000A7D7A" w:rsidRPr="000A7D7A" w:rsidRDefault="000A7D7A" w:rsidP="000A7D7A">
            <w:pPr>
              <w:spacing w:before="150" w:after="150" w:line="240" w:lineRule="auto"/>
              <w:rPr>
                <w:rFonts w:ascii="Arial" w:eastAsia="Times New Roman" w:hAnsi="Arial" w:cs="Arial"/>
                <w:color w:val="535353"/>
                <w:sz w:val="23"/>
                <w:szCs w:val="23"/>
              </w:rPr>
            </w:pPr>
            <w:r w:rsidRPr="000A7D7A">
              <w:rPr>
                <w:rFonts w:ascii="Arial" w:eastAsia="Times New Roman" w:hAnsi="Arial" w:cs="Arial"/>
                <w:color w:val="535353"/>
                <w:sz w:val="23"/>
                <w:szCs w:val="23"/>
              </w:rPr>
              <w:t>Mac</w:t>
            </w:r>
          </w:p>
        </w:tc>
        <w:tc>
          <w:tcPr>
            <w:tcW w:w="0" w:type="auto"/>
            <w:shd w:val="clear" w:color="auto" w:fill="auto"/>
            <w:tcMar>
              <w:top w:w="120" w:type="dxa"/>
              <w:left w:w="105" w:type="dxa"/>
              <w:bottom w:w="120" w:type="dxa"/>
              <w:right w:w="105" w:type="dxa"/>
            </w:tcMar>
            <w:vAlign w:val="center"/>
            <w:hideMark/>
          </w:tcPr>
          <w:p w:rsidR="000A7D7A" w:rsidRPr="000A7D7A" w:rsidRDefault="000A7D7A" w:rsidP="000A7D7A">
            <w:pPr>
              <w:spacing w:before="150" w:after="150" w:line="240" w:lineRule="auto"/>
              <w:rPr>
                <w:rFonts w:ascii="Arial" w:eastAsia="Times New Roman" w:hAnsi="Arial" w:cs="Arial"/>
                <w:color w:val="535353"/>
                <w:sz w:val="23"/>
                <w:szCs w:val="23"/>
              </w:rPr>
            </w:pPr>
            <w:r w:rsidRPr="000A7D7A">
              <w:rPr>
                <w:rFonts w:ascii="Arial" w:eastAsia="Times New Roman" w:hAnsi="Arial" w:cs="Arial"/>
                <w:color w:val="535353"/>
                <w:sz w:val="23"/>
                <w:szCs w:val="23"/>
              </w:rPr>
              <w:t>node-v0.12.0-darwin-x86.tar.gz</w:t>
            </w:r>
          </w:p>
        </w:tc>
      </w:tr>
      <w:tr w:rsidR="000A7D7A" w:rsidRPr="000A7D7A" w:rsidTr="000A7D7A">
        <w:tc>
          <w:tcPr>
            <w:tcW w:w="0" w:type="auto"/>
            <w:shd w:val="clear" w:color="auto" w:fill="auto"/>
            <w:tcMar>
              <w:top w:w="120" w:type="dxa"/>
              <w:left w:w="105" w:type="dxa"/>
              <w:bottom w:w="120" w:type="dxa"/>
              <w:right w:w="105" w:type="dxa"/>
            </w:tcMar>
            <w:vAlign w:val="center"/>
            <w:hideMark/>
          </w:tcPr>
          <w:p w:rsidR="000A7D7A" w:rsidRPr="000A7D7A" w:rsidRDefault="000A7D7A" w:rsidP="000A7D7A">
            <w:pPr>
              <w:spacing w:before="150" w:after="150" w:line="240" w:lineRule="auto"/>
              <w:rPr>
                <w:rFonts w:ascii="Arial" w:eastAsia="Times New Roman" w:hAnsi="Arial" w:cs="Arial"/>
                <w:color w:val="535353"/>
                <w:sz w:val="23"/>
                <w:szCs w:val="23"/>
              </w:rPr>
            </w:pPr>
            <w:r w:rsidRPr="000A7D7A">
              <w:rPr>
                <w:rFonts w:ascii="Arial" w:eastAsia="Times New Roman" w:hAnsi="Arial" w:cs="Arial"/>
                <w:color w:val="535353"/>
                <w:sz w:val="23"/>
                <w:szCs w:val="23"/>
              </w:rPr>
              <w:t>SunOS</w:t>
            </w:r>
          </w:p>
        </w:tc>
        <w:tc>
          <w:tcPr>
            <w:tcW w:w="0" w:type="auto"/>
            <w:shd w:val="clear" w:color="auto" w:fill="auto"/>
            <w:tcMar>
              <w:top w:w="120" w:type="dxa"/>
              <w:left w:w="105" w:type="dxa"/>
              <w:bottom w:w="120" w:type="dxa"/>
              <w:right w:w="105" w:type="dxa"/>
            </w:tcMar>
            <w:vAlign w:val="center"/>
            <w:hideMark/>
          </w:tcPr>
          <w:p w:rsidR="000A7D7A" w:rsidRPr="000A7D7A" w:rsidRDefault="000A7D7A" w:rsidP="000A7D7A">
            <w:pPr>
              <w:spacing w:before="150" w:after="150" w:line="240" w:lineRule="auto"/>
              <w:rPr>
                <w:rFonts w:ascii="Arial" w:eastAsia="Times New Roman" w:hAnsi="Arial" w:cs="Arial"/>
                <w:color w:val="535353"/>
                <w:sz w:val="23"/>
                <w:szCs w:val="23"/>
              </w:rPr>
            </w:pPr>
            <w:r w:rsidRPr="000A7D7A">
              <w:rPr>
                <w:rFonts w:ascii="Arial" w:eastAsia="Times New Roman" w:hAnsi="Arial" w:cs="Arial"/>
                <w:color w:val="535353"/>
                <w:sz w:val="23"/>
                <w:szCs w:val="23"/>
              </w:rPr>
              <w:t>node-v0.12.0-sunos-x86.tar.gz</w:t>
            </w:r>
          </w:p>
        </w:tc>
      </w:tr>
    </w:tbl>
    <w:p w:rsidR="000A7D7A" w:rsidRPr="000A7D7A" w:rsidRDefault="000A7D7A" w:rsidP="000A7D7A">
      <w:pPr>
        <w:shd w:val="clear" w:color="auto" w:fill="FFFFFF"/>
        <w:spacing w:before="300" w:after="300" w:line="240" w:lineRule="auto"/>
        <w:rPr>
          <w:ins w:id="680" w:author="Unknown"/>
          <w:rFonts w:ascii="Arial" w:eastAsia="Times New Roman" w:hAnsi="Arial" w:cs="Arial"/>
          <w:color w:val="666666"/>
          <w:sz w:val="24"/>
          <w:szCs w:val="24"/>
        </w:rPr>
      </w:pPr>
      <w:ins w:id="681" w:author="Unknown">
        <w:r w:rsidRPr="000A7D7A">
          <w:rPr>
            <w:rFonts w:ascii="Arial" w:eastAsia="Times New Roman" w:hAnsi="Arial" w:cs="Arial"/>
            <w:b/>
            <w:bCs/>
            <w:color w:val="666666"/>
            <w:sz w:val="24"/>
            <w:szCs w:val="24"/>
          </w:rPr>
          <w:t>45) Explain “Buffer class” in Node.JS?</w:t>
        </w:r>
      </w:ins>
    </w:p>
    <w:p w:rsidR="000A7D7A" w:rsidRPr="000A7D7A" w:rsidRDefault="000A7D7A" w:rsidP="000A7D7A">
      <w:pPr>
        <w:shd w:val="clear" w:color="auto" w:fill="FFFFFF"/>
        <w:spacing w:before="300" w:after="300" w:line="240" w:lineRule="auto"/>
        <w:rPr>
          <w:ins w:id="682" w:author="Unknown"/>
          <w:rFonts w:ascii="Arial" w:eastAsia="Times New Roman" w:hAnsi="Arial" w:cs="Arial"/>
          <w:color w:val="666666"/>
          <w:sz w:val="24"/>
          <w:szCs w:val="24"/>
        </w:rPr>
      </w:pPr>
      <w:ins w:id="683" w:author="Unknown">
        <w:r w:rsidRPr="000A7D7A">
          <w:rPr>
            <w:rFonts w:ascii="Arial" w:eastAsia="Times New Roman" w:hAnsi="Arial" w:cs="Arial"/>
            <w:color w:val="666666"/>
            <w:sz w:val="24"/>
            <w:szCs w:val="24"/>
          </w:rPr>
          <w:t>It is a global class which can be accessed in an application without importing buffer modules.</w:t>
        </w:r>
      </w:ins>
    </w:p>
    <w:p w:rsidR="000A7D7A" w:rsidRPr="000A7D7A" w:rsidRDefault="000A7D7A" w:rsidP="000A7D7A">
      <w:pPr>
        <w:shd w:val="clear" w:color="auto" w:fill="FFFFFF"/>
        <w:spacing w:before="300" w:after="300" w:line="240" w:lineRule="auto"/>
        <w:rPr>
          <w:ins w:id="684" w:author="Unknown"/>
          <w:rFonts w:ascii="Arial" w:eastAsia="Times New Roman" w:hAnsi="Arial" w:cs="Arial"/>
          <w:color w:val="666666"/>
          <w:sz w:val="24"/>
          <w:szCs w:val="24"/>
        </w:rPr>
      </w:pPr>
      <w:ins w:id="685" w:author="Unknown">
        <w:r w:rsidRPr="000A7D7A">
          <w:rPr>
            <w:rFonts w:ascii="Arial" w:eastAsia="Times New Roman" w:hAnsi="Arial" w:cs="Arial"/>
            <w:b/>
            <w:bCs/>
            <w:color w:val="666666"/>
            <w:sz w:val="24"/>
            <w:szCs w:val="24"/>
          </w:rPr>
          <w:t>46) How we can convert Buffer to JSON?</w:t>
        </w:r>
      </w:ins>
    </w:p>
    <w:p w:rsidR="000A7D7A" w:rsidRPr="000A7D7A" w:rsidRDefault="000A7D7A" w:rsidP="000A7D7A">
      <w:pPr>
        <w:shd w:val="clear" w:color="auto" w:fill="FFFFFF"/>
        <w:spacing w:before="300" w:after="300" w:line="240" w:lineRule="auto"/>
        <w:rPr>
          <w:ins w:id="686" w:author="Unknown"/>
          <w:rFonts w:ascii="Arial" w:eastAsia="Times New Roman" w:hAnsi="Arial" w:cs="Arial"/>
          <w:color w:val="666666"/>
          <w:sz w:val="24"/>
          <w:szCs w:val="24"/>
        </w:rPr>
      </w:pPr>
      <w:ins w:id="687" w:author="Unknown">
        <w:r w:rsidRPr="000A7D7A">
          <w:rPr>
            <w:rFonts w:ascii="Arial" w:eastAsia="Times New Roman" w:hAnsi="Arial" w:cs="Arial"/>
            <w:color w:val="666666"/>
            <w:sz w:val="24"/>
            <w:szCs w:val="24"/>
          </w:rPr>
          <w:t>The syntax to convert Buffer to JSON is as shown beow</w:t>
        </w:r>
      </w:ins>
    </w:p>
    <w:p w:rsidR="000A7D7A" w:rsidRPr="000A7D7A" w:rsidRDefault="000A7D7A" w:rsidP="000A7D7A">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ins w:id="688" w:author="Unknown"/>
          <w:rFonts w:ascii="Arial" w:eastAsia="Times New Roman" w:hAnsi="Arial" w:cs="Arial"/>
          <w:color w:val="666666"/>
          <w:sz w:val="23"/>
          <w:szCs w:val="23"/>
        </w:rPr>
      </w:pPr>
      <w:proofErr w:type="gramStart"/>
      <w:ins w:id="689" w:author="Unknown">
        <w:r w:rsidRPr="000A7D7A">
          <w:rPr>
            <w:rFonts w:ascii="Arial" w:eastAsia="Times New Roman" w:hAnsi="Arial" w:cs="Arial"/>
            <w:color w:val="666666"/>
            <w:sz w:val="23"/>
            <w:szCs w:val="23"/>
          </w:rPr>
          <w:t>buffer.toJSON()</w:t>
        </w:r>
        <w:proofErr w:type="gramEnd"/>
      </w:ins>
    </w:p>
    <w:p w:rsidR="000A7D7A" w:rsidRDefault="000A7D7A" w:rsidP="00087BE8">
      <w:pPr>
        <w:shd w:val="clear" w:color="auto" w:fill="FFFFFF"/>
        <w:spacing w:after="144" w:line="360" w:lineRule="atLeast"/>
        <w:ind w:right="48"/>
        <w:jc w:val="both"/>
        <w:rPr>
          <w:rFonts w:ascii="Verdana" w:eastAsia="Times New Roman" w:hAnsi="Verdana" w:cs="Times New Roman"/>
          <w:color w:val="000000"/>
          <w:sz w:val="21"/>
          <w:szCs w:val="21"/>
        </w:rPr>
      </w:pPr>
    </w:p>
    <w:p w:rsidR="000A7D7A" w:rsidRPr="000A7D7A" w:rsidRDefault="000A7D7A" w:rsidP="000A7D7A">
      <w:pPr>
        <w:shd w:val="clear" w:color="auto" w:fill="FFFFFF"/>
        <w:spacing w:before="300" w:after="300" w:line="240" w:lineRule="auto"/>
        <w:rPr>
          <w:rFonts w:ascii="Arial" w:eastAsia="Times New Roman" w:hAnsi="Arial" w:cs="Arial"/>
          <w:color w:val="666666"/>
          <w:sz w:val="24"/>
          <w:szCs w:val="24"/>
        </w:rPr>
      </w:pPr>
      <w:r w:rsidRPr="000A7D7A">
        <w:rPr>
          <w:rFonts w:ascii="Arial" w:eastAsia="Times New Roman" w:hAnsi="Arial" w:cs="Arial"/>
          <w:b/>
          <w:bCs/>
          <w:color w:val="666666"/>
          <w:sz w:val="24"/>
          <w:szCs w:val="24"/>
        </w:rPr>
        <w:t>47) How to concatenate buffers in NodeJS?</w:t>
      </w:r>
    </w:p>
    <w:p w:rsidR="000A7D7A" w:rsidRPr="000A7D7A" w:rsidRDefault="000A7D7A" w:rsidP="000A7D7A">
      <w:pPr>
        <w:shd w:val="clear" w:color="auto" w:fill="FFFFFF"/>
        <w:spacing w:line="240" w:lineRule="auto"/>
        <w:rPr>
          <w:rFonts w:ascii="Arial" w:eastAsia="Times New Roman" w:hAnsi="Arial" w:cs="Arial"/>
          <w:color w:val="666666"/>
          <w:sz w:val="24"/>
          <w:szCs w:val="24"/>
        </w:rPr>
      </w:pPr>
      <w:r w:rsidRPr="000A7D7A">
        <w:rPr>
          <w:rFonts w:ascii="Arial" w:eastAsia="Times New Roman" w:hAnsi="Arial" w:cs="Arial"/>
          <w:color w:val="666666"/>
          <w:sz w:val="24"/>
          <w:szCs w:val="24"/>
        </w:rPr>
        <w:t>The syntax to concatenate buffers in NodeJS is</w:t>
      </w:r>
    </w:p>
    <w:p w:rsidR="000A7D7A" w:rsidRPr="000A7D7A" w:rsidRDefault="000A7D7A" w:rsidP="000A7D7A">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gramStart"/>
      <w:r w:rsidRPr="000A7D7A">
        <w:rPr>
          <w:rFonts w:ascii="Arial" w:eastAsia="Times New Roman" w:hAnsi="Arial" w:cs="Arial"/>
          <w:color w:val="666666"/>
          <w:sz w:val="23"/>
          <w:szCs w:val="23"/>
        </w:rPr>
        <w:t>var</w:t>
      </w:r>
      <w:proofErr w:type="gramEnd"/>
      <w:r w:rsidRPr="000A7D7A">
        <w:rPr>
          <w:rFonts w:ascii="Arial" w:eastAsia="Times New Roman" w:hAnsi="Arial" w:cs="Arial"/>
          <w:color w:val="666666"/>
          <w:sz w:val="23"/>
          <w:szCs w:val="23"/>
        </w:rPr>
        <w:t xml:space="preserve"> MyConctBuffer = Buffer.concat([myBuffer1, myBuffer2]);</w:t>
      </w:r>
    </w:p>
    <w:p w:rsidR="000A7D7A" w:rsidRPr="000A7D7A" w:rsidRDefault="000A7D7A" w:rsidP="000A7D7A">
      <w:pPr>
        <w:shd w:val="clear" w:color="auto" w:fill="FFFFFF"/>
        <w:spacing w:line="240" w:lineRule="auto"/>
        <w:rPr>
          <w:rFonts w:ascii="Arial" w:eastAsia="Times New Roman" w:hAnsi="Arial" w:cs="Arial"/>
          <w:color w:val="666666"/>
          <w:sz w:val="24"/>
          <w:szCs w:val="24"/>
        </w:rPr>
      </w:pPr>
      <w:r w:rsidRPr="000A7D7A">
        <w:rPr>
          <w:rFonts w:ascii="Arial" w:eastAsia="Times New Roman" w:hAnsi="Arial" w:cs="Arial"/>
          <w:b/>
          <w:bCs/>
          <w:color w:val="666666"/>
          <w:sz w:val="24"/>
          <w:szCs w:val="24"/>
        </w:rPr>
        <w:t>48) How to compare buffers in NodeJS?</w:t>
      </w:r>
    </w:p>
    <w:p w:rsidR="000A7D7A" w:rsidRPr="000A7D7A" w:rsidRDefault="000A7D7A" w:rsidP="000A7D7A">
      <w:pPr>
        <w:shd w:val="clear" w:color="auto" w:fill="FFFFFF"/>
        <w:spacing w:line="240" w:lineRule="auto"/>
        <w:rPr>
          <w:rFonts w:ascii="Arial" w:eastAsia="Times New Roman" w:hAnsi="Arial" w:cs="Arial"/>
          <w:color w:val="666666"/>
          <w:sz w:val="24"/>
          <w:szCs w:val="24"/>
        </w:rPr>
      </w:pPr>
      <w:r w:rsidRPr="000A7D7A">
        <w:rPr>
          <w:rFonts w:ascii="Arial" w:eastAsia="Times New Roman" w:hAnsi="Arial" w:cs="Arial"/>
          <w:color w:val="666666"/>
          <w:sz w:val="24"/>
          <w:szCs w:val="24"/>
        </w:rPr>
        <w:t>To compare buffers in NodeJS, use following code –</w:t>
      </w:r>
    </w:p>
    <w:p w:rsidR="000A7D7A" w:rsidRPr="000A7D7A" w:rsidRDefault="000A7D7A" w:rsidP="000A7D7A">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Arial" w:eastAsia="Times New Roman" w:hAnsi="Arial" w:cs="Arial"/>
          <w:color w:val="666666"/>
          <w:sz w:val="23"/>
          <w:szCs w:val="23"/>
        </w:rPr>
      </w:pPr>
      <w:proofErr w:type="gramStart"/>
      <w:r w:rsidRPr="000A7D7A">
        <w:rPr>
          <w:rFonts w:ascii="Arial" w:eastAsia="Times New Roman" w:hAnsi="Arial" w:cs="Arial"/>
          <w:color w:val="666666"/>
          <w:sz w:val="23"/>
          <w:szCs w:val="23"/>
        </w:rPr>
        <w:t>Mybuffer1.compare(</w:t>
      </w:r>
      <w:proofErr w:type="gramEnd"/>
      <w:r w:rsidRPr="000A7D7A">
        <w:rPr>
          <w:rFonts w:ascii="Arial" w:eastAsia="Times New Roman" w:hAnsi="Arial" w:cs="Arial"/>
          <w:color w:val="666666"/>
          <w:sz w:val="23"/>
          <w:szCs w:val="23"/>
        </w:rPr>
        <w:t>Mybuffer2);</w:t>
      </w:r>
    </w:p>
    <w:p w:rsidR="000A7D7A" w:rsidRPr="000A7D7A" w:rsidRDefault="000A7D7A" w:rsidP="000A7D7A">
      <w:pPr>
        <w:shd w:val="clear" w:color="auto" w:fill="FFFFFF"/>
        <w:spacing w:after="0" w:line="240" w:lineRule="auto"/>
        <w:rPr>
          <w:rFonts w:ascii="Arial" w:eastAsia="Times New Roman" w:hAnsi="Arial" w:cs="Arial"/>
          <w:color w:val="666666"/>
          <w:sz w:val="2"/>
          <w:szCs w:val="2"/>
        </w:rPr>
      </w:pPr>
      <w:r w:rsidRPr="000A7D7A">
        <w:rPr>
          <w:rFonts w:ascii="Arial" w:eastAsia="Times New Roman" w:hAnsi="Arial" w:cs="Arial"/>
          <w:color w:val="666666"/>
          <w:sz w:val="2"/>
          <w:szCs w:val="2"/>
        </w:rPr>
        <w:t> </w:t>
      </w:r>
    </w:p>
    <w:p w:rsidR="000A7D7A" w:rsidRPr="000A7D7A" w:rsidRDefault="000A7D7A" w:rsidP="000A7D7A">
      <w:pPr>
        <w:shd w:val="clear" w:color="auto" w:fill="FFFFFF"/>
        <w:spacing w:line="240" w:lineRule="auto"/>
        <w:rPr>
          <w:ins w:id="690" w:author="Unknown"/>
          <w:rFonts w:ascii="Arial" w:eastAsia="Times New Roman" w:hAnsi="Arial" w:cs="Arial"/>
          <w:color w:val="666666"/>
          <w:sz w:val="24"/>
          <w:szCs w:val="24"/>
        </w:rPr>
      </w:pPr>
      <w:ins w:id="691" w:author="Unknown">
        <w:r w:rsidRPr="000A7D7A">
          <w:rPr>
            <w:rFonts w:ascii="Arial" w:eastAsia="Times New Roman" w:hAnsi="Arial" w:cs="Arial"/>
            <w:b/>
            <w:bCs/>
            <w:color w:val="666666"/>
            <w:sz w:val="24"/>
            <w:szCs w:val="24"/>
          </w:rPr>
          <w:t>49) How to copy buffers in NodeJS?</w:t>
        </w:r>
      </w:ins>
    </w:p>
    <w:p w:rsidR="000A7D7A" w:rsidRPr="000A7D7A" w:rsidRDefault="000A7D7A" w:rsidP="000A7D7A">
      <w:pPr>
        <w:shd w:val="clear" w:color="auto" w:fill="FFFFFF"/>
        <w:spacing w:line="240" w:lineRule="auto"/>
        <w:rPr>
          <w:ins w:id="692" w:author="Unknown"/>
          <w:rFonts w:ascii="Arial" w:eastAsia="Times New Roman" w:hAnsi="Arial" w:cs="Arial"/>
          <w:color w:val="666666"/>
          <w:sz w:val="24"/>
          <w:szCs w:val="24"/>
        </w:rPr>
      </w:pPr>
      <w:ins w:id="693" w:author="Unknown">
        <w:r w:rsidRPr="000A7D7A">
          <w:rPr>
            <w:rFonts w:ascii="Arial" w:eastAsia="Times New Roman" w:hAnsi="Arial" w:cs="Arial"/>
            <w:color w:val="666666"/>
            <w:sz w:val="24"/>
            <w:szCs w:val="24"/>
          </w:rPr>
          <w:t>Below is the syntax to copy buffers in NodeJS –</w:t>
        </w:r>
      </w:ins>
    </w:p>
    <w:p w:rsidR="000A7D7A" w:rsidRPr="000A7D7A" w:rsidRDefault="000A7D7A" w:rsidP="000A7D7A">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ins w:id="694" w:author="Unknown"/>
          <w:rFonts w:ascii="Arial" w:eastAsia="Times New Roman" w:hAnsi="Arial" w:cs="Arial"/>
          <w:color w:val="666666"/>
          <w:sz w:val="23"/>
          <w:szCs w:val="23"/>
        </w:rPr>
      </w:pPr>
      <w:proofErr w:type="gramStart"/>
      <w:ins w:id="695" w:author="Unknown">
        <w:r w:rsidRPr="000A7D7A">
          <w:rPr>
            <w:rFonts w:ascii="Arial" w:eastAsia="Times New Roman" w:hAnsi="Arial" w:cs="Arial"/>
            <w:color w:val="666666"/>
            <w:sz w:val="23"/>
            <w:szCs w:val="23"/>
          </w:rPr>
          <w:t>buffer.copy(</w:t>
        </w:r>
        <w:proofErr w:type="gramEnd"/>
        <w:r w:rsidRPr="000A7D7A">
          <w:rPr>
            <w:rFonts w:ascii="Arial" w:eastAsia="Times New Roman" w:hAnsi="Arial" w:cs="Arial"/>
            <w:color w:val="666666"/>
            <w:sz w:val="23"/>
            <w:szCs w:val="23"/>
          </w:rPr>
          <w:t>targetBuffer[, targetStart][, sourceStart][, sourceEnd])</w:t>
        </w:r>
      </w:ins>
    </w:p>
    <w:p w:rsidR="000A7D7A" w:rsidRPr="000A7D7A" w:rsidRDefault="000A7D7A" w:rsidP="000A7D7A">
      <w:pPr>
        <w:shd w:val="clear" w:color="auto" w:fill="FFFFFF"/>
        <w:spacing w:line="240" w:lineRule="auto"/>
        <w:rPr>
          <w:ins w:id="696" w:author="Unknown"/>
          <w:rFonts w:ascii="Arial" w:eastAsia="Times New Roman" w:hAnsi="Arial" w:cs="Arial"/>
          <w:color w:val="666666"/>
          <w:sz w:val="24"/>
          <w:szCs w:val="24"/>
        </w:rPr>
      </w:pPr>
      <w:ins w:id="697" w:author="Unknown">
        <w:r w:rsidRPr="000A7D7A">
          <w:rPr>
            <w:rFonts w:ascii="Arial" w:eastAsia="Times New Roman" w:hAnsi="Arial" w:cs="Arial"/>
            <w:b/>
            <w:bCs/>
            <w:color w:val="666666"/>
            <w:sz w:val="24"/>
            <w:szCs w:val="24"/>
          </w:rPr>
          <w:lastRenderedPageBreak/>
          <w:t>50) What are the differences between “readUIntBE” and “writeIntBE” in Node.JS?</w:t>
        </w:r>
      </w:ins>
    </w:p>
    <w:p w:rsidR="000A7D7A" w:rsidRPr="000A7D7A" w:rsidRDefault="000A7D7A" w:rsidP="000A7D7A">
      <w:pPr>
        <w:numPr>
          <w:ilvl w:val="0"/>
          <w:numId w:val="34"/>
        </w:numPr>
        <w:shd w:val="clear" w:color="auto" w:fill="FFFFFF"/>
        <w:spacing w:before="100" w:beforeAutospacing="1" w:after="100" w:afterAutospacing="1" w:line="240" w:lineRule="auto"/>
        <w:ind w:left="0"/>
        <w:rPr>
          <w:ins w:id="698" w:author="Unknown"/>
          <w:rFonts w:ascii="Arial" w:eastAsia="Times New Roman" w:hAnsi="Arial" w:cs="Arial"/>
          <w:color w:val="666666"/>
          <w:sz w:val="24"/>
          <w:szCs w:val="24"/>
        </w:rPr>
      </w:pPr>
      <w:proofErr w:type="gramStart"/>
      <w:ins w:id="699" w:author="Unknown">
        <w:r w:rsidRPr="000A7D7A">
          <w:rPr>
            <w:rFonts w:ascii="Arial" w:eastAsia="Times New Roman" w:hAnsi="Arial" w:cs="Arial"/>
            <w:color w:val="666666"/>
            <w:sz w:val="24"/>
            <w:szCs w:val="24"/>
          </w:rPr>
          <w:t>readUIntBE</w:t>
        </w:r>
        <w:proofErr w:type="gramEnd"/>
        <w:r w:rsidRPr="000A7D7A">
          <w:rPr>
            <w:rFonts w:ascii="Arial" w:eastAsia="Times New Roman" w:hAnsi="Arial" w:cs="Arial"/>
            <w:color w:val="666666"/>
            <w:sz w:val="24"/>
            <w:szCs w:val="24"/>
          </w:rPr>
          <w:t xml:space="preserve"> - It’s a generalized version of all numeric read methods, which supports up to 48 bits accuracy. Setting noAssert to “true” to skip the validation.</w:t>
        </w:r>
      </w:ins>
    </w:p>
    <w:p w:rsidR="000A7D7A" w:rsidRPr="000A7D7A" w:rsidRDefault="000A7D7A" w:rsidP="000A7D7A">
      <w:pPr>
        <w:numPr>
          <w:ilvl w:val="0"/>
          <w:numId w:val="34"/>
        </w:numPr>
        <w:shd w:val="clear" w:color="auto" w:fill="FFFFFF"/>
        <w:spacing w:before="100" w:beforeAutospacing="1" w:after="100" w:afterAutospacing="1" w:line="240" w:lineRule="auto"/>
        <w:ind w:left="0"/>
        <w:rPr>
          <w:ins w:id="700" w:author="Unknown"/>
          <w:rFonts w:ascii="Arial" w:eastAsia="Times New Roman" w:hAnsi="Arial" w:cs="Arial"/>
          <w:color w:val="666666"/>
          <w:sz w:val="24"/>
          <w:szCs w:val="24"/>
        </w:rPr>
      </w:pPr>
      <w:proofErr w:type="gramStart"/>
      <w:ins w:id="701" w:author="Unknown">
        <w:r w:rsidRPr="000A7D7A">
          <w:rPr>
            <w:rFonts w:ascii="Arial" w:eastAsia="Times New Roman" w:hAnsi="Arial" w:cs="Arial"/>
            <w:color w:val="666666"/>
            <w:sz w:val="24"/>
            <w:szCs w:val="24"/>
          </w:rPr>
          <w:t>writeIntBE</w:t>
        </w:r>
        <w:proofErr w:type="gramEnd"/>
        <w:r w:rsidRPr="000A7D7A">
          <w:rPr>
            <w:rFonts w:ascii="Arial" w:eastAsia="Times New Roman" w:hAnsi="Arial" w:cs="Arial"/>
            <w:color w:val="666666"/>
            <w:sz w:val="24"/>
            <w:szCs w:val="24"/>
          </w:rPr>
          <w:t xml:space="preserve"> - This will write the value to the buffer at the specified byteLength and offset and it supports upto 48 bits of accuracy.</w:t>
        </w:r>
      </w:ins>
    </w:p>
    <w:p w:rsidR="000A7D7A" w:rsidRPr="000A7D7A" w:rsidRDefault="000A7D7A" w:rsidP="000A7D7A">
      <w:pPr>
        <w:shd w:val="clear" w:color="auto" w:fill="FFFFFF"/>
        <w:spacing w:after="0" w:line="240" w:lineRule="auto"/>
        <w:rPr>
          <w:ins w:id="702" w:author="Unknown"/>
          <w:rFonts w:ascii="Arial" w:eastAsia="Times New Roman" w:hAnsi="Arial" w:cs="Arial"/>
          <w:color w:val="666666"/>
          <w:sz w:val="2"/>
          <w:szCs w:val="2"/>
        </w:rPr>
      </w:pPr>
      <w:ins w:id="703" w:author="Unknown">
        <w:r w:rsidRPr="000A7D7A">
          <w:rPr>
            <w:rFonts w:ascii="Arial" w:eastAsia="Times New Roman" w:hAnsi="Arial" w:cs="Arial"/>
            <w:color w:val="666666"/>
            <w:sz w:val="2"/>
            <w:szCs w:val="2"/>
          </w:rPr>
          <w:t> </w:t>
        </w:r>
      </w:ins>
    </w:p>
    <w:p w:rsidR="000A7D7A" w:rsidRPr="000A7D7A" w:rsidRDefault="000A7D7A" w:rsidP="000A7D7A">
      <w:pPr>
        <w:shd w:val="clear" w:color="auto" w:fill="FFFFFF"/>
        <w:spacing w:before="300" w:after="300" w:line="240" w:lineRule="auto"/>
        <w:rPr>
          <w:ins w:id="704" w:author="Unknown"/>
          <w:rFonts w:ascii="Arial" w:eastAsia="Times New Roman" w:hAnsi="Arial" w:cs="Arial"/>
          <w:color w:val="666666"/>
          <w:sz w:val="24"/>
          <w:szCs w:val="24"/>
        </w:rPr>
      </w:pPr>
      <w:ins w:id="705" w:author="Unknown">
        <w:r w:rsidRPr="000A7D7A">
          <w:rPr>
            <w:rFonts w:ascii="Arial" w:eastAsia="Times New Roman" w:hAnsi="Arial" w:cs="Arial"/>
            <w:b/>
            <w:bCs/>
            <w:color w:val="666666"/>
            <w:sz w:val="24"/>
            <w:szCs w:val="24"/>
          </w:rPr>
          <w:t>51) Why to use “__filename” in Node.JS?</w:t>
        </w:r>
      </w:ins>
    </w:p>
    <w:p w:rsidR="000A7D7A" w:rsidRPr="000A7D7A" w:rsidRDefault="000A7D7A" w:rsidP="000A7D7A">
      <w:pPr>
        <w:shd w:val="clear" w:color="auto" w:fill="FFFFFF"/>
        <w:spacing w:before="300" w:after="300" w:line="240" w:lineRule="auto"/>
        <w:rPr>
          <w:ins w:id="706" w:author="Unknown"/>
          <w:rFonts w:ascii="Arial" w:eastAsia="Times New Roman" w:hAnsi="Arial" w:cs="Arial"/>
          <w:color w:val="666666"/>
          <w:sz w:val="24"/>
          <w:szCs w:val="24"/>
        </w:rPr>
      </w:pPr>
      <w:ins w:id="707" w:author="Unknown">
        <w:r w:rsidRPr="000A7D7A">
          <w:rPr>
            <w:rFonts w:ascii="Arial" w:eastAsia="Times New Roman" w:hAnsi="Arial" w:cs="Arial"/>
            <w:color w:val="666666"/>
            <w:sz w:val="24"/>
            <w:szCs w:val="24"/>
          </w:rPr>
          <w:t>“__filename” is used to represent the filename of the code which is being executed. It used to resolve the absolute path of file. Below is the sample code for the same –</w:t>
        </w:r>
      </w:ins>
    </w:p>
    <w:p w:rsidR="000A7D7A" w:rsidRPr="000A7D7A" w:rsidRDefault="000A7D7A" w:rsidP="000A7D7A">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ins w:id="708" w:author="Unknown"/>
          <w:rFonts w:ascii="Arial" w:eastAsia="Times New Roman" w:hAnsi="Arial" w:cs="Arial"/>
          <w:color w:val="666666"/>
          <w:sz w:val="23"/>
          <w:szCs w:val="23"/>
        </w:rPr>
      </w:pPr>
      <w:proofErr w:type="gramStart"/>
      <w:ins w:id="709" w:author="Unknown">
        <w:r w:rsidRPr="000A7D7A">
          <w:rPr>
            <w:rFonts w:ascii="Arial" w:eastAsia="Times New Roman" w:hAnsi="Arial" w:cs="Arial"/>
            <w:color w:val="666666"/>
            <w:sz w:val="23"/>
            <w:szCs w:val="23"/>
          </w:rPr>
          <w:t>Console.log(</w:t>
        </w:r>
        <w:proofErr w:type="gramEnd"/>
        <w:r w:rsidRPr="000A7D7A">
          <w:rPr>
            <w:rFonts w:ascii="Arial" w:eastAsia="Times New Roman" w:hAnsi="Arial" w:cs="Arial"/>
            <w:color w:val="666666"/>
            <w:sz w:val="23"/>
            <w:szCs w:val="23"/>
          </w:rPr>
          <w:t>__filename);</w:t>
        </w:r>
      </w:ins>
    </w:p>
    <w:p w:rsidR="000A7D7A" w:rsidRPr="000A7D7A" w:rsidRDefault="000A7D7A" w:rsidP="000A7D7A">
      <w:pPr>
        <w:shd w:val="clear" w:color="auto" w:fill="FFFFFF"/>
        <w:spacing w:before="300" w:after="300" w:line="240" w:lineRule="auto"/>
        <w:rPr>
          <w:ins w:id="710" w:author="Unknown"/>
          <w:rFonts w:ascii="Arial" w:eastAsia="Times New Roman" w:hAnsi="Arial" w:cs="Arial"/>
          <w:color w:val="666666"/>
          <w:sz w:val="24"/>
          <w:szCs w:val="24"/>
        </w:rPr>
      </w:pPr>
      <w:ins w:id="711" w:author="Unknown">
        <w:r w:rsidRPr="000A7D7A">
          <w:rPr>
            <w:rFonts w:ascii="Arial" w:eastAsia="Times New Roman" w:hAnsi="Arial" w:cs="Arial"/>
            <w:b/>
            <w:bCs/>
            <w:color w:val="666666"/>
            <w:sz w:val="24"/>
            <w:szCs w:val="24"/>
          </w:rPr>
          <w:t>52) Why to use “SetTimeout” in Node.JS?</w:t>
        </w:r>
      </w:ins>
    </w:p>
    <w:p w:rsidR="000A7D7A" w:rsidRPr="000A7D7A" w:rsidRDefault="000A7D7A" w:rsidP="000A7D7A">
      <w:pPr>
        <w:shd w:val="clear" w:color="auto" w:fill="FFFFFF"/>
        <w:spacing w:before="300" w:after="300" w:line="240" w:lineRule="auto"/>
        <w:rPr>
          <w:ins w:id="712" w:author="Unknown"/>
          <w:rFonts w:ascii="Arial" w:eastAsia="Times New Roman" w:hAnsi="Arial" w:cs="Arial"/>
          <w:color w:val="666666"/>
          <w:sz w:val="24"/>
          <w:szCs w:val="24"/>
        </w:rPr>
      </w:pPr>
      <w:ins w:id="713" w:author="Unknown">
        <w:r w:rsidRPr="000A7D7A">
          <w:rPr>
            <w:rFonts w:ascii="Arial" w:eastAsia="Times New Roman" w:hAnsi="Arial" w:cs="Arial"/>
            <w:color w:val="666666"/>
            <w:sz w:val="24"/>
            <w:szCs w:val="24"/>
          </w:rPr>
          <w:t>This is the global function and it is used to run the callback after some milliseconds.</w:t>
        </w:r>
      </w:ins>
    </w:p>
    <w:p w:rsidR="000A7D7A" w:rsidRPr="000A7D7A" w:rsidRDefault="000A7D7A" w:rsidP="000A7D7A">
      <w:pPr>
        <w:shd w:val="clear" w:color="auto" w:fill="FFFFFF"/>
        <w:spacing w:before="300" w:after="300" w:line="240" w:lineRule="auto"/>
        <w:rPr>
          <w:ins w:id="714" w:author="Unknown"/>
          <w:rFonts w:ascii="Arial" w:eastAsia="Times New Roman" w:hAnsi="Arial" w:cs="Arial"/>
          <w:color w:val="666666"/>
          <w:sz w:val="24"/>
          <w:szCs w:val="24"/>
        </w:rPr>
      </w:pPr>
      <w:ins w:id="715" w:author="Unknown">
        <w:r w:rsidRPr="000A7D7A">
          <w:rPr>
            <w:rFonts w:ascii="Arial" w:eastAsia="Times New Roman" w:hAnsi="Arial" w:cs="Arial"/>
            <w:color w:val="666666"/>
            <w:sz w:val="24"/>
            <w:szCs w:val="24"/>
          </w:rPr>
          <w:t>Syntax of this method –</w:t>
        </w:r>
      </w:ins>
    </w:p>
    <w:p w:rsidR="000A7D7A" w:rsidRPr="000A7D7A" w:rsidRDefault="000A7D7A" w:rsidP="000A7D7A">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ins w:id="716" w:author="Unknown"/>
          <w:rFonts w:ascii="Arial" w:eastAsia="Times New Roman" w:hAnsi="Arial" w:cs="Arial"/>
          <w:color w:val="666666"/>
          <w:sz w:val="23"/>
          <w:szCs w:val="23"/>
        </w:rPr>
      </w:pPr>
      <w:proofErr w:type="gramStart"/>
      <w:ins w:id="717" w:author="Unknown">
        <w:r w:rsidRPr="000A7D7A">
          <w:rPr>
            <w:rFonts w:ascii="Arial" w:eastAsia="Times New Roman" w:hAnsi="Arial" w:cs="Arial"/>
            <w:color w:val="666666"/>
            <w:sz w:val="23"/>
            <w:szCs w:val="23"/>
          </w:rPr>
          <w:t>setTimeout(</w:t>
        </w:r>
        <w:proofErr w:type="gramEnd"/>
        <w:r w:rsidRPr="000A7D7A">
          <w:rPr>
            <w:rFonts w:ascii="Arial" w:eastAsia="Times New Roman" w:hAnsi="Arial" w:cs="Arial"/>
            <w:color w:val="666666"/>
            <w:sz w:val="23"/>
            <w:szCs w:val="23"/>
          </w:rPr>
          <w:t>callbackmethod, millisecs)</w:t>
        </w:r>
      </w:ins>
    </w:p>
    <w:p w:rsidR="000A7D7A" w:rsidRPr="000A7D7A" w:rsidRDefault="000A7D7A" w:rsidP="000A7D7A">
      <w:pPr>
        <w:shd w:val="clear" w:color="auto" w:fill="FFFFFF"/>
        <w:spacing w:before="300" w:after="300" w:line="240" w:lineRule="auto"/>
        <w:rPr>
          <w:ins w:id="718" w:author="Unknown"/>
          <w:rFonts w:ascii="Arial" w:eastAsia="Times New Roman" w:hAnsi="Arial" w:cs="Arial"/>
          <w:color w:val="666666"/>
          <w:sz w:val="24"/>
          <w:szCs w:val="24"/>
        </w:rPr>
      </w:pPr>
      <w:ins w:id="719" w:author="Unknown">
        <w:r w:rsidRPr="000A7D7A">
          <w:rPr>
            <w:rFonts w:ascii="Arial" w:eastAsia="Times New Roman" w:hAnsi="Arial" w:cs="Arial"/>
            <w:b/>
            <w:bCs/>
            <w:color w:val="666666"/>
            <w:sz w:val="24"/>
            <w:szCs w:val="24"/>
          </w:rPr>
          <w:t>53) Why to use “ClearTimeout” in Node.JS?</w:t>
        </w:r>
      </w:ins>
    </w:p>
    <w:p w:rsidR="000A7D7A" w:rsidRPr="000A7D7A" w:rsidRDefault="000A7D7A" w:rsidP="000A7D7A">
      <w:pPr>
        <w:shd w:val="clear" w:color="auto" w:fill="FFFFFF"/>
        <w:spacing w:before="300" w:after="300" w:line="240" w:lineRule="auto"/>
        <w:rPr>
          <w:ins w:id="720" w:author="Unknown"/>
          <w:rFonts w:ascii="Arial" w:eastAsia="Times New Roman" w:hAnsi="Arial" w:cs="Arial"/>
          <w:color w:val="666666"/>
          <w:sz w:val="24"/>
          <w:szCs w:val="24"/>
        </w:rPr>
      </w:pPr>
      <w:ins w:id="721" w:author="Unknown">
        <w:r w:rsidRPr="000A7D7A">
          <w:rPr>
            <w:rFonts w:ascii="Arial" w:eastAsia="Times New Roman" w:hAnsi="Arial" w:cs="Arial"/>
            <w:color w:val="666666"/>
            <w:sz w:val="24"/>
            <w:szCs w:val="24"/>
          </w:rPr>
          <w:t>This is the global function and it is used to stop a timer which was created during “</w:t>
        </w:r>
        <w:proofErr w:type="gramStart"/>
        <w:r w:rsidRPr="000A7D7A">
          <w:rPr>
            <w:rFonts w:ascii="Arial" w:eastAsia="Times New Roman" w:hAnsi="Arial" w:cs="Arial"/>
            <w:color w:val="666666"/>
            <w:sz w:val="24"/>
            <w:szCs w:val="24"/>
          </w:rPr>
          <w:t>settimeout(</w:t>
        </w:r>
        <w:proofErr w:type="gramEnd"/>
        <w:r w:rsidRPr="000A7D7A">
          <w:rPr>
            <w:rFonts w:ascii="Arial" w:eastAsia="Times New Roman" w:hAnsi="Arial" w:cs="Arial"/>
            <w:color w:val="666666"/>
            <w:sz w:val="24"/>
            <w:szCs w:val="24"/>
          </w:rPr>
          <w:t>)”.</w:t>
        </w:r>
      </w:ins>
    </w:p>
    <w:p w:rsidR="000A7D7A" w:rsidRPr="000A7D7A" w:rsidRDefault="000A7D7A" w:rsidP="000A7D7A">
      <w:pPr>
        <w:shd w:val="clear" w:color="auto" w:fill="FFFFFF"/>
        <w:spacing w:before="300" w:after="300" w:line="240" w:lineRule="auto"/>
        <w:rPr>
          <w:ins w:id="722" w:author="Unknown"/>
          <w:rFonts w:ascii="Arial" w:eastAsia="Times New Roman" w:hAnsi="Arial" w:cs="Arial"/>
          <w:color w:val="666666"/>
          <w:sz w:val="24"/>
          <w:szCs w:val="24"/>
        </w:rPr>
      </w:pPr>
      <w:ins w:id="723" w:author="Unknown">
        <w:r w:rsidRPr="000A7D7A">
          <w:rPr>
            <w:rFonts w:ascii="Arial" w:eastAsia="Times New Roman" w:hAnsi="Arial" w:cs="Arial"/>
            <w:b/>
            <w:bCs/>
            <w:color w:val="666666"/>
            <w:sz w:val="24"/>
            <w:szCs w:val="24"/>
          </w:rPr>
          <w:t>54) Explain Web Server?</w:t>
        </w:r>
      </w:ins>
    </w:p>
    <w:p w:rsidR="000A7D7A" w:rsidRPr="000A7D7A" w:rsidRDefault="000A7D7A" w:rsidP="000A7D7A">
      <w:pPr>
        <w:shd w:val="clear" w:color="auto" w:fill="FFFFFF"/>
        <w:spacing w:before="300" w:after="300" w:line="240" w:lineRule="auto"/>
        <w:rPr>
          <w:ins w:id="724" w:author="Unknown"/>
          <w:rFonts w:ascii="Arial" w:eastAsia="Times New Roman" w:hAnsi="Arial" w:cs="Arial"/>
          <w:color w:val="666666"/>
          <w:sz w:val="24"/>
          <w:szCs w:val="24"/>
        </w:rPr>
      </w:pPr>
      <w:ins w:id="725" w:author="Unknown">
        <w:r w:rsidRPr="000A7D7A">
          <w:rPr>
            <w:rFonts w:ascii="Arial" w:eastAsia="Times New Roman" w:hAnsi="Arial" w:cs="Arial"/>
            <w:color w:val="666666"/>
            <w:sz w:val="24"/>
            <w:szCs w:val="24"/>
          </w:rPr>
          <w:t>It is a software app which will handle the HTTP requests by client (eg: browser) and will return web pages to client as a response. Most of web server supports – server side scripts using scripting languages. Example of web server is Apache, which is mostly used webserver.</w:t>
        </w:r>
      </w:ins>
    </w:p>
    <w:p w:rsidR="000A7D7A" w:rsidRPr="000A7D7A" w:rsidRDefault="000A7D7A" w:rsidP="000A7D7A">
      <w:pPr>
        <w:shd w:val="clear" w:color="auto" w:fill="FFFFFF"/>
        <w:spacing w:before="300" w:after="300" w:line="240" w:lineRule="auto"/>
        <w:rPr>
          <w:ins w:id="726" w:author="Unknown"/>
          <w:rFonts w:ascii="Arial" w:eastAsia="Times New Roman" w:hAnsi="Arial" w:cs="Arial"/>
          <w:color w:val="666666"/>
          <w:sz w:val="24"/>
          <w:szCs w:val="24"/>
        </w:rPr>
      </w:pPr>
      <w:ins w:id="727" w:author="Unknown">
        <w:r w:rsidRPr="000A7D7A">
          <w:rPr>
            <w:rFonts w:ascii="Arial" w:eastAsia="Times New Roman" w:hAnsi="Arial" w:cs="Arial"/>
            <w:b/>
            <w:bCs/>
            <w:color w:val="666666"/>
            <w:sz w:val="24"/>
            <w:szCs w:val="24"/>
          </w:rPr>
          <w:t>55) List out the layers involved in Web App Architechure?</w:t>
        </w:r>
      </w:ins>
    </w:p>
    <w:p w:rsidR="000A7D7A" w:rsidRPr="000A7D7A" w:rsidRDefault="000A7D7A" w:rsidP="000A7D7A">
      <w:pPr>
        <w:shd w:val="clear" w:color="auto" w:fill="FFFFFF"/>
        <w:spacing w:before="300" w:after="300" w:line="240" w:lineRule="auto"/>
        <w:rPr>
          <w:ins w:id="728" w:author="Unknown"/>
          <w:rFonts w:ascii="Arial" w:eastAsia="Times New Roman" w:hAnsi="Arial" w:cs="Arial"/>
          <w:color w:val="666666"/>
          <w:sz w:val="24"/>
          <w:szCs w:val="24"/>
        </w:rPr>
      </w:pPr>
      <w:ins w:id="729" w:author="Unknown">
        <w:r w:rsidRPr="000A7D7A">
          <w:rPr>
            <w:rFonts w:ascii="Arial" w:eastAsia="Times New Roman" w:hAnsi="Arial" w:cs="Arial"/>
            <w:color w:val="666666"/>
            <w:sz w:val="24"/>
            <w:szCs w:val="24"/>
          </w:rPr>
          <w:t xml:space="preserve">Below are the layers used in Web Apps </w:t>
        </w:r>
        <w:proofErr w:type="gramStart"/>
        <w:r w:rsidRPr="000A7D7A">
          <w:rPr>
            <w:rFonts w:ascii="Arial" w:eastAsia="Times New Roman" w:hAnsi="Arial" w:cs="Arial"/>
            <w:color w:val="666666"/>
            <w:sz w:val="24"/>
            <w:szCs w:val="24"/>
          </w:rPr>
          <w:t>–</w:t>
        </w:r>
        <w:proofErr w:type="gramEnd"/>
      </w:ins>
    </w:p>
    <w:p w:rsidR="000A7D7A" w:rsidRPr="000A7D7A" w:rsidRDefault="000A7D7A" w:rsidP="000A7D7A">
      <w:pPr>
        <w:numPr>
          <w:ilvl w:val="0"/>
          <w:numId w:val="35"/>
        </w:numPr>
        <w:shd w:val="clear" w:color="auto" w:fill="FFFFFF"/>
        <w:spacing w:before="100" w:beforeAutospacing="1" w:after="100" w:afterAutospacing="1" w:line="240" w:lineRule="auto"/>
        <w:ind w:left="0"/>
        <w:rPr>
          <w:ins w:id="730" w:author="Unknown"/>
          <w:rFonts w:ascii="Arial" w:eastAsia="Times New Roman" w:hAnsi="Arial" w:cs="Arial"/>
          <w:color w:val="666666"/>
          <w:sz w:val="24"/>
          <w:szCs w:val="24"/>
        </w:rPr>
      </w:pPr>
      <w:ins w:id="731" w:author="Unknown">
        <w:r w:rsidRPr="000A7D7A">
          <w:rPr>
            <w:rFonts w:ascii="Arial" w:eastAsia="Times New Roman" w:hAnsi="Arial" w:cs="Arial"/>
            <w:color w:val="666666"/>
            <w:sz w:val="24"/>
            <w:szCs w:val="24"/>
          </w:rPr>
          <w:t xml:space="preserve">Client - </w:t>
        </w:r>
        <w:proofErr w:type="gramStart"/>
        <w:r w:rsidRPr="000A7D7A">
          <w:rPr>
            <w:rFonts w:ascii="Arial" w:eastAsia="Times New Roman" w:hAnsi="Arial" w:cs="Arial"/>
            <w:color w:val="666666"/>
            <w:sz w:val="24"/>
            <w:szCs w:val="24"/>
          </w:rPr>
          <w:t>Which makes HTTP request to the server.</w:t>
        </w:r>
        <w:proofErr w:type="gramEnd"/>
        <w:r w:rsidRPr="000A7D7A">
          <w:rPr>
            <w:rFonts w:ascii="Arial" w:eastAsia="Times New Roman" w:hAnsi="Arial" w:cs="Arial"/>
            <w:color w:val="666666"/>
            <w:sz w:val="24"/>
            <w:szCs w:val="24"/>
          </w:rPr>
          <w:t xml:space="preserve"> Eg: Browsers.</w:t>
        </w:r>
      </w:ins>
    </w:p>
    <w:p w:rsidR="000A7D7A" w:rsidRPr="000A7D7A" w:rsidRDefault="000A7D7A" w:rsidP="000A7D7A">
      <w:pPr>
        <w:numPr>
          <w:ilvl w:val="0"/>
          <w:numId w:val="35"/>
        </w:numPr>
        <w:shd w:val="clear" w:color="auto" w:fill="FFFFFF"/>
        <w:spacing w:before="100" w:beforeAutospacing="1" w:after="100" w:afterAutospacing="1" w:line="240" w:lineRule="auto"/>
        <w:ind w:left="0"/>
        <w:rPr>
          <w:ins w:id="732" w:author="Unknown"/>
          <w:rFonts w:ascii="Arial" w:eastAsia="Times New Roman" w:hAnsi="Arial" w:cs="Arial"/>
          <w:color w:val="666666"/>
          <w:sz w:val="24"/>
          <w:szCs w:val="24"/>
        </w:rPr>
      </w:pPr>
      <w:ins w:id="733" w:author="Unknown">
        <w:r w:rsidRPr="000A7D7A">
          <w:rPr>
            <w:rFonts w:ascii="Arial" w:eastAsia="Times New Roman" w:hAnsi="Arial" w:cs="Arial"/>
            <w:color w:val="666666"/>
            <w:sz w:val="24"/>
            <w:szCs w:val="24"/>
          </w:rPr>
          <w:t>Server – This layer is used to intercept the requests from client.</w:t>
        </w:r>
      </w:ins>
    </w:p>
    <w:p w:rsidR="000A7D7A" w:rsidRPr="000A7D7A" w:rsidRDefault="000A7D7A" w:rsidP="000A7D7A">
      <w:pPr>
        <w:numPr>
          <w:ilvl w:val="0"/>
          <w:numId w:val="35"/>
        </w:numPr>
        <w:shd w:val="clear" w:color="auto" w:fill="FFFFFF"/>
        <w:spacing w:before="100" w:beforeAutospacing="1" w:after="100" w:afterAutospacing="1" w:line="240" w:lineRule="auto"/>
        <w:ind w:left="0"/>
        <w:rPr>
          <w:ins w:id="734" w:author="Unknown"/>
          <w:rFonts w:ascii="Arial" w:eastAsia="Times New Roman" w:hAnsi="Arial" w:cs="Arial"/>
          <w:color w:val="666666"/>
          <w:sz w:val="24"/>
          <w:szCs w:val="24"/>
        </w:rPr>
      </w:pPr>
      <w:ins w:id="735" w:author="Unknown">
        <w:r w:rsidRPr="000A7D7A">
          <w:rPr>
            <w:rFonts w:ascii="Arial" w:eastAsia="Times New Roman" w:hAnsi="Arial" w:cs="Arial"/>
            <w:color w:val="666666"/>
            <w:sz w:val="24"/>
            <w:szCs w:val="24"/>
          </w:rPr>
          <w:t>Business – It will have application server utilized by web servers for processing.</w:t>
        </w:r>
      </w:ins>
    </w:p>
    <w:p w:rsidR="000A7D7A" w:rsidRPr="000A7D7A" w:rsidRDefault="000A7D7A" w:rsidP="000A7D7A">
      <w:pPr>
        <w:numPr>
          <w:ilvl w:val="0"/>
          <w:numId w:val="35"/>
        </w:numPr>
        <w:shd w:val="clear" w:color="auto" w:fill="FFFFFF"/>
        <w:spacing w:before="100" w:beforeAutospacing="1" w:after="100" w:afterAutospacing="1" w:line="240" w:lineRule="auto"/>
        <w:ind w:left="0"/>
        <w:rPr>
          <w:ins w:id="736" w:author="Unknown"/>
          <w:rFonts w:ascii="Arial" w:eastAsia="Times New Roman" w:hAnsi="Arial" w:cs="Arial"/>
          <w:color w:val="666666"/>
          <w:sz w:val="24"/>
          <w:szCs w:val="24"/>
        </w:rPr>
      </w:pPr>
      <w:ins w:id="737" w:author="Unknown">
        <w:r w:rsidRPr="000A7D7A">
          <w:rPr>
            <w:rFonts w:ascii="Arial" w:eastAsia="Times New Roman" w:hAnsi="Arial" w:cs="Arial"/>
            <w:color w:val="666666"/>
            <w:sz w:val="24"/>
            <w:szCs w:val="24"/>
          </w:rPr>
          <w:t>Data – This layer will have databases mainly or any source of data.</w:t>
        </w:r>
      </w:ins>
    </w:p>
    <w:p w:rsidR="000A7D7A" w:rsidRPr="000A7D7A" w:rsidRDefault="000A7D7A" w:rsidP="000A7D7A">
      <w:pPr>
        <w:shd w:val="clear" w:color="auto" w:fill="FFFFFF"/>
        <w:spacing w:before="300" w:after="300" w:line="240" w:lineRule="auto"/>
        <w:rPr>
          <w:ins w:id="738" w:author="Unknown"/>
          <w:rFonts w:ascii="Arial" w:eastAsia="Times New Roman" w:hAnsi="Arial" w:cs="Arial"/>
          <w:color w:val="666666"/>
          <w:sz w:val="24"/>
          <w:szCs w:val="24"/>
        </w:rPr>
      </w:pPr>
      <w:ins w:id="739" w:author="Unknown">
        <w:r w:rsidRPr="000A7D7A">
          <w:rPr>
            <w:rFonts w:ascii="Arial" w:eastAsia="Times New Roman" w:hAnsi="Arial" w:cs="Arial"/>
            <w:b/>
            <w:bCs/>
            <w:color w:val="666666"/>
            <w:sz w:val="24"/>
            <w:szCs w:val="24"/>
          </w:rPr>
          <w:lastRenderedPageBreak/>
          <w:t>56) Explain “Event Emitter” in Node.JS?</w:t>
        </w:r>
      </w:ins>
    </w:p>
    <w:p w:rsidR="000A7D7A" w:rsidRPr="000A7D7A" w:rsidRDefault="000A7D7A" w:rsidP="000A7D7A">
      <w:pPr>
        <w:shd w:val="clear" w:color="auto" w:fill="FFFFFF"/>
        <w:spacing w:before="300" w:after="300" w:line="240" w:lineRule="auto"/>
        <w:rPr>
          <w:ins w:id="740" w:author="Unknown"/>
          <w:rFonts w:ascii="Arial" w:eastAsia="Times New Roman" w:hAnsi="Arial" w:cs="Arial"/>
          <w:color w:val="666666"/>
          <w:sz w:val="24"/>
          <w:szCs w:val="24"/>
        </w:rPr>
      </w:pPr>
      <w:ins w:id="741" w:author="Unknown">
        <w:r w:rsidRPr="000A7D7A">
          <w:rPr>
            <w:rFonts w:ascii="Arial" w:eastAsia="Times New Roman" w:hAnsi="Arial" w:cs="Arial"/>
            <w:color w:val="666666"/>
            <w:sz w:val="24"/>
            <w:szCs w:val="24"/>
          </w:rPr>
          <w:t>It is a part of Events module. When instance of EventEmitter faces any error, it will emit an 'error' event. “Event Emitters” provides multiple properties like – “emit” and “on”.</w:t>
        </w:r>
      </w:ins>
    </w:p>
    <w:p w:rsidR="000A7D7A" w:rsidRPr="000A7D7A" w:rsidRDefault="000A7D7A" w:rsidP="000A7D7A">
      <w:pPr>
        <w:numPr>
          <w:ilvl w:val="0"/>
          <w:numId w:val="36"/>
        </w:numPr>
        <w:shd w:val="clear" w:color="auto" w:fill="FFFFFF"/>
        <w:spacing w:before="100" w:beforeAutospacing="1" w:after="100" w:afterAutospacing="1" w:line="240" w:lineRule="auto"/>
        <w:ind w:left="0"/>
        <w:rPr>
          <w:ins w:id="742" w:author="Unknown"/>
          <w:rFonts w:ascii="Arial" w:eastAsia="Times New Roman" w:hAnsi="Arial" w:cs="Arial"/>
          <w:color w:val="666666"/>
          <w:sz w:val="24"/>
          <w:szCs w:val="24"/>
        </w:rPr>
      </w:pPr>
      <w:ins w:id="743" w:author="Unknown">
        <w:r w:rsidRPr="000A7D7A">
          <w:rPr>
            <w:rFonts w:ascii="Arial" w:eastAsia="Times New Roman" w:hAnsi="Arial" w:cs="Arial"/>
            <w:color w:val="666666"/>
            <w:sz w:val="24"/>
            <w:szCs w:val="24"/>
          </w:rPr>
          <w:t>“</w:t>
        </w:r>
        <w:proofErr w:type="gramStart"/>
        <w:r w:rsidRPr="000A7D7A">
          <w:rPr>
            <w:rFonts w:ascii="Arial" w:eastAsia="Times New Roman" w:hAnsi="Arial" w:cs="Arial"/>
            <w:color w:val="666666"/>
            <w:sz w:val="24"/>
            <w:szCs w:val="24"/>
          </w:rPr>
          <w:t>on</w:t>
        </w:r>
        <w:proofErr w:type="gramEnd"/>
        <w:r w:rsidRPr="000A7D7A">
          <w:rPr>
            <w:rFonts w:ascii="Arial" w:eastAsia="Times New Roman" w:hAnsi="Arial" w:cs="Arial"/>
            <w:color w:val="666666"/>
            <w:sz w:val="24"/>
            <w:szCs w:val="24"/>
          </w:rPr>
          <w:t>” property is used for binding the function with event.</w:t>
        </w:r>
      </w:ins>
    </w:p>
    <w:p w:rsidR="000A7D7A" w:rsidRPr="000A7D7A" w:rsidRDefault="000A7D7A" w:rsidP="000A7D7A">
      <w:pPr>
        <w:numPr>
          <w:ilvl w:val="0"/>
          <w:numId w:val="36"/>
        </w:numPr>
        <w:shd w:val="clear" w:color="auto" w:fill="FFFFFF"/>
        <w:spacing w:before="100" w:beforeAutospacing="1" w:after="100" w:afterAutospacing="1" w:line="240" w:lineRule="auto"/>
        <w:ind w:left="0"/>
        <w:rPr>
          <w:ins w:id="744" w:author="Unknown"/>
          <w:rFonts w:ascii="Arial" w:eastAsia="Times New Roman" w:hAnsi="Arial" w:cs="Arial"/>
          <w:color w:val="666666"/>
          <w:sz w:val="24"/>
          <w:szCs w:val="24"/>
        </w:rPr>
      </w:pPr>
      <w:ins w:id="745" w:author="Unknown">
        <w:r w:rsidRPr="000A7D7A">
          <w:rPr>
            <w:rFonts w:ascii="Arial" w:eastAsia="Times New Roman" w:hAnsi="Arial" w:cs="Arial"/>
            <w:color w:val="666666"/>
            <w:sz w:val="24"/>
            <w:szCs w:val="24"/>
          </w:rPr>
          <w:t>“</w:t>
        </w:r>
        <w:proofErr w:type="gramStart"/>
        <w:r w:rsidRPr="000A7D7A">
          <w:rPr>
            <w:rFonts w:ascii="Arial" w:eastAsia="Times New Roman" w:hAnsi="Arial" w:cs="Arial"/>
            <w:color w:val="666666"/>
            <w:sz w:val="24"/>
            <w:szCs w:val="24"/>
          </w:rPr>
          <w:t>emit</w:t>
        </w:r>
        <w:proofErr w:type="gramEnd"/>
        <w:r w:rsidRPr="000A7D7A">
          <w:rPr>
            <w:rFonts w:ascii="Arial" w:eastAsia="Times New Roman" w:hAnsi="Arial" w:cs="Arial"/>
            <w:color w:val="666666"/>
            <w:sz w:val="24"/>
            <w:szCs w:val="24"/>
          </w:rPr>
          <w:t>” property is used for firing an event.</w:t>
        </w:r>
      </w:ins>
    </w:p>
    <w:p w:rsidR="000A7D7A" w:rsidRPr="000A7D7A" w:rsidRDefault="000A7D7A" w:rsidP="000A7D7A">
      <w:pPr>
        <w:shd w:val="clear" w:color="auto" w:fill="FFFFFF"/>
        <w:spacing w:before="300" w:after="300" w:line="240" w:lineRule="auto"/>
        <w:rPr>
          <w:ins w:id="746" w:author="Unknown"/>
          <w:rFonts w:ascii="Arial" w:eastAsia="Times New Roman" w:hAnsi="Arial" w:cs="Arial"/>
          <w:color w:val="666666"/>
          <w:sz w:val="24"/>
          <w:szCs w:val="24"/>
        </w:rPr>
      </w:pPr>
      <w:ins w:id="747" w:author="Unknown">
        <w:r w:rsidRPr="000A7D7A">
          <w:rPr>
            <w:rFonts w:ascii="Arial" w:eastAsia="Times New Roman" w:hAnsi="Arial" w:cs="Arial"/>
            <w:b/>
            <w:bCs/>
            <w:color w:val="666666"/>
            <w:sz w:val="24"/>
            <w:szCs w:val="24"/>
          </w:rPr>
          <w:t>57) Explain “NewListener” in Node.JS?</w:t>
        </w:r>
      </w:ins>
    </w:p>
    <w:p w:rsidR="000A7D7A" w:rsidRPr="000A7D7A" w:rsidRDefault="000A7D7A" w:rsidP="000A7D7A">
      <w:pPr>
        <w:shd w:val="clear" w:color="auto" w:fill="FFFFFF"/>
        <w:spacing w:before="300" w:after="300" w:line="240" w:lineRule="auto"/>
        <w:rPr>
          <w:ins w:id="748" w:author="Unknown"/>
          <w:rFonts w:ascii="Arial" w:eastAsia="Times New Roman" w:hAnsi="Arial" w:cs="Arial"/>
          <w:color w:val="666666"/>
          <w:sz w:val="24"/>
          <w:szCs w:val="24"/>
        </w:rPr>
      </w:pPr>
      <w:ins w:id="749" w:author="Unknown">
        <w:r w:rsidRPr="000A7D7A">
          <w:rPr>
            <w:rFonts w:ascii="Arial" w:eastAsia="Times New Roman" w:hAnsi="Arial" w:cs="Arial"/>
            <w:color w:val="666666"/>
            <w:sz w:val="24"/>
            <w:szCs w:val="24"/>
          </w:rPr>
          <w:t>This event is being emitted whenever any listener is added. So when event is triggered the listener may not have been removed from listener array for the event.</w:t>
        </w:r>
      </w:ins>
    </w:p>
    <w:p w:rsidR="000A7D7A" w:rsidRPr="000A7D7A" w:rsidRDefault="000A7D7A" w:rsidP="000A7D7A">
      <w:pPr>
        <w:shd w:val="clear" w:color="auto" w:fill="FFFFFF"/>
        <w:spacing w:before="300" w:after="300" w:line="240" w:lineRule="auto"/>
        <w:rPr>
          <w:ins w:id="750" w:author="Unknown"/>
          <w:rFonts w:ascii="Arial" w:eastAsia="Times New Roman" w:hAnsi="Arial" w:cs="Arial"/>
          <w:color w:val="666666"/>
          <w:sz w:val="24"/>
          <w:szCs w:val="24"/>
        </w:rPr>
      </w:pPr>
      <w:ins w:id="751" w:author="Unknown">
        <w:r w:rsidRPr="000A7D7A">
          <w:rPr>
            <w:rFonts w:ascii="Arial" w:eastAsia="Times New Roman" w:hAnsi="Arial" w:cs="Arial"/>
            <w:b/>
            <w:bCs/>
            <w:color w:val="666666"/>
            <w:sz w:val="24"/>
            <w:szCs w:val="24"/>
          </w:rPr>
          <w:t>58) Why to use Net.socket in Node.JS?</w:t>
        </w:r>
      </w:ins>
    </w:p>
    <w:p w:rsidR="000A7D7A" w:rsidRPr="000A7D7A" w:rsidRDefault="000A7D7A" w:rsidP="000A7D7A">
      <w:pPr>
        <w:shd w:val="clear" w:color="auto" w:fill="FFFFFF"/>
        <w:spacing w:before="300" w:after="300" w:line="240" w:lineRule="auto"/>
        <w:rPr>
          <w:ins w:id="752" w:author="Unknown"/>
          <w:rFonts w:ascii="Arial" w:eastAsia="Times New Roman" w:hAnsi="Arial" w:cs="Arial"/>
          <w:color w:val="666666"/>
          <w:sz w:val="24"/>
          <w:szCs w:val="24"/>
        </w:rPr>
      </w:pPr>
      <w:ins w:id="753" w:author="Unknown">
        <w:r w:rsidRPr="000A7D7A">
          <w:rPr>
            <w:rFonts w:ascii="Arial" w:eastAsia="Times New Roman" w:hAnsi="Arial" w:cs="Arial"/>
            <w:color w:val="666666"/>
            <w:sz w:val="24"/>
            <w:szCs w:val="24"/>
          </w:rPr>
          <w:t xml:space="preserve">This object is an abstraction of a local socket or TCP. </w:t>
        </w:r>
        <w:proofErr w:type="gramStart"/>
        <w:r w:rsidRPr="000A7D7A">
          <w:rPr>
            <w:rFonts w:ascii="Arial" w:eastAsia="Times New Roman" w:hAnsi="Arial" w:cs="Arial"/>
            <w:color w:val="666666"/>
            <w:sz w:val="24"/>
            <w:szCs w:val="24"/>
          </w:rPr>
          <w:t>net.Socket</w:t>
        </w:r>
        <w:proofErr w:type="gramEnd"/>
        <w:r w:rsidRPr="000A7D7A">
          <w:rPr>
            <w:rFonts w:ascii="Arial" w:eastAsia="Times New Roman" w:hAnsi="Arial" w:cs="Arial"/>
            <w:color w:val="666666"/>
            <w:sz w:val="24"/>
            <w:szCs w:val="24"/>
          </w:rPr>
          <w:t xml:space="preserve"> instances implement a duplex Stream interface. These can be created by the user and used as a client (with </w:t>
        </w:r>
        <w:proofErr w:type="gramStart"/>
        <w:r w:rsidRPr="000A7D7A">
          <w:rPr>
            <w:rFonts w:ascii="Arial" w:eastAsia="Times New Roman" w:hAnsi="Arial" w:cs="Arial"/>
            <w:color w:val="666666"/>
            <w:sz w:val="24"/>
            <w:szCs w:val="24"/>
          </w:rPr>
          <w:t>connect(</w:t>
        </w:r>
        <w:proofErr w:type="gramEnd"/>
        <w:r w:rsidRPr="000A7D7A">
          <w:rPr>
            <w:rFonts w:ascii="Arial" w:eastAsia="Times New Roman" w:hAnsi="Arial" w:cs="Arial"/>
            <w:color w:val="666666"/>
            <w:sz w:val="24"/>
            <w:szCs w:val="24"/>
          </w:rPr>
          <w:t>) function) or they can be created by Node and can be passed to the user through the 'connection' event of a server.</w:t>
        </w:r>
      </w:ins>
    </w:p>
    <w:p w:rsidR="000A7D7A" w:rsidRPr="000A7D7A" w:rsidRDefault="000A7D7A" w:rsidP="000A7D7A">
      <w:pPr>
        <w:shd w:val="clear" w:color="auto" w:fill="FFFFFF"/>
        <w:spacing w:before="300" w:after="300" w:line="240" w:lineRule="auto"/>
        <w:rPr>
          <w:ins w:id="754" w:author="Unknown"/>
          <w:rFonts w:ascii="Arial" w:eastAsia="Times New Roman" w:hAnsi="Arial" w:cs="Arial"/>
          <w:color w:val="666666"/>
          <w:sz w:val="24"/>
          <w:szCs w:val="24"/>
        </w:rPr>
      </w:pPr>
      <w:ins w:id="755" w:author="Unknown">
        <w:r w:rsidRPr="000A7D7A">
          <w:rPr>
            <w:rFonts w:ascii="Arial" w:eastAsia="Times New Roman" w:hAnsi="Arial" w:cs="Arial"/>
            <w:b/>
            <w:bCs/>
            <w:color w:val="666666"/>
            <w:sz w:val="24"/>
            <w:szCs w:val="24"/>
          </w:rPr>
          <w:t>59) Which events are emitted by Net.socket?</w:t>
        </w:r>
      </w:ins>
    </w:p>
    <w:p w:rsidR="000A7D7A" w:rsidRPr="000A7D7A" w:rsidRDefault="000A7D7A" w:rsidP="000A7D7A">
      <w:pPr>
        <w:shd w:val="clear" w:color="auto" w:fill="FFFFFF"/>
        <w:spacing w:before="300" w:after="300" w:line="240" w:lineRule="auto"/>
        <w:rPr>
          <w:ins w:id="756" w:author="Unknown"/>
          <w:rFonts w:ascii="Arial" w:eastAsia="Times New Roman" w:hAnsi="Arial" w:cs="Arial"/>
          <w:color w:val="666666"/>
          <w:sz w:val="24"/>
          <w:szCs w:val="24"/>
        </w:rPr>
      </w:pPr>
      <w:ins w:id="757" w:author="Unknown">
        <w:r w:rsidRPr="000A7D7A">
          <w:rPr>
            <w:rFonts w:ascii="Arial" w:eastAsia="Times New Roman" w:hAnsi="Arial" w:cs="Arial"/>
            <w:color w:val="666666"/>
            <w:sz w:val="24"/>
            <w:szCs w:val="24"/>
          </w:rPr>
          <w:t xml:space="preserve">Below </w:t>
        </w:r>
        <w:proofErr w:type="gramStart"/>
        <w:r w:rsidRPr="000A7D7A">
          <w:rPr>
            <w:rFonts w:ascii="Arial" w:eastAsia="Times New Roman" w:hAnsi="Arial" w:cs="Arial"/>
            <w:color w:val="666666"/>
            <w:sz w:val="24"/>
            <w:szCs w:val="24"/>
          </w:rPr>
          <w:t>are the list</w:t>
        </w:r>
        <w:proofErr w:type="gramEnd"/>
        <w:r w:rsidRPr="000A7D7A">
          <w:rPr>
            <w:rFonts w:ascii="Arial" w:eastAsia="Times New Roman" w:hAnsi="Arial" w:cs="Arial"/>
            <w:color w:val="666666"/>
            <w:sz w:val="24"/>
            <w:szCs w:val="24"/>
          </w:rPr>
          <w:t xml:space="preserve"> of events emitted by Net.socket –</w:t>
        </w:r>
      </w:ins>
    </w:p>
    <w:p w:rsidR="000A7D7A" w:rsidRPr="000A7D7A" w:rsidRDefault="000A7D7A" w:rsidP="000A7D7A">
      <w:pPr>
        <w:numPr>
          <w:ilvl w:val="0"/>
          <w:numId w:val="37"/>
        </w:numPr>
        <w:shd w:val="clear" w:color="auto" w:fill="FFFFFF"/>
        <w:spacing w:before="100" w:beforeAutospacing="1" w:after="100" w:afterAutospacing="1" w:line="240" w:lineRule="auto"/>
        <w:ind w:left="0"/>
        <w:rPr>
          <w:ins w:id="758" w:author="Unknown"/>
          <w:rFonts w:ascii="Arial" w:eastAsia="Times New Roman" w:hAnsi="Arial" w:cs="Arial"/>
          <w:color w:val="666666"/>
          <w:sz w:val="24"/>
          <w:szCs w:val="24"/>
        </w:rPr>
      </w:pPr>
      <w:ins w:id="759" w:author="Unknown">
        <w:r w:rsidRPr="000A7D7A">
          <w:rPr>
            <w:rFonts w:ascii="Arial" w:eastAsia="Times New Roman" w:hAnsi="Arial" w:cs="Arial"/>
            <w:color w:val="666666"/>
            <w:sz w:val="24"/>
            <w:szCs w:val="24"/>
          </w:rPr>
          <w:t>Connect</w:t>
        </w:r>
      </w:ins>
    </w:p>
    <w:p w:rsidR="000A7D7A" w:rsidRPr="000A7D7A" w:rsidRDefault="000A7D7A" w:rsidP="000A7D7A">
      <w:pPr>
        <w:numPr>
          <w:ilvl w:val="0"/>
          <w:numId w:val="37"/>
        </w:numPr>
        <w:shd w:val="clear" w:color="auto" w:fill="FFFFFF"/>
        <w:spacing w:before="100" w:beforeAutospacing="1" w:after="100" w:afterAutospacing="1" w:line="240" w:lineRule="auto"/>
        <w:ind w:left="0"/>
        <w:rPr>
          <w:ins w:id="760" w:author="Unknown"/>
          <w:rFonts w:ascii="Arial" w:eastAsia="Times New Roman" w:hAnsi="Arial" w:cs="Arial"/>
          <w:color w:val="666666"/>
          <w:sz w:val="24"/>
          <w:szCs w:val="24"/>
        </w:rPr>
      </w:pPr>
      <w:ins w:id="761" w:author="Unknown">
        <w:r w:rsidRPr="000A7D7A">
          <w:rPr>
            <w:rFonts w:ascii="Arial" w:eastAsia="Times New Roman" w:hAnsi="Arial" w:cs="Arial"/>
            <w:color w:val="666666"/>
            <w:sz w:val="24"/>
            <w:szCs w:val="24"/>
          </w:rPr>
          <w:t>Lookup</w:t>
        </w:r>
      </w:ins>
    </w:p>
    <w:p w:rsidR="000A7D7A" w:rsidRPr="000A7D7A" w:rsidRDefault="000A7D7A" w:rsidP="000A7D7A">
      <w:pPr>
        <w:numPr>
          <w:ilvl w:val="0"/>
          <w:numId w:val="37"/>
        </w:numPr>
        <w:shd w:val="clear" w:color="auto" w:fill="FFFFFF"/>
        <w:spacing w:before="100" w:beforeAutospacing="1" w:after="100" w:afterAutospacing="1" w:line="240" w:lineRule="auto"/>
        <w:ind w:left="0"/>
        <w:rPr>
          <w:ins w:id="762" w:author="Unknown"/>
          <w:rFonts w:ascii="Arial" w:eastAsia="Times New Roman" w:hAnsi="Arial" w:cs="Arial"/>
          <w:color w:val="666666"/>
          <w:sz w:val="24"/>
          <w:szCs w:val="24"/>
        </w:rPr>
      </w:pPr>
      <w:ins w:id="763" w:author="Unknown">
        <w:r w:rsidRPr="000A7D7A">
          <w:rPr>
            <w:rFonts w:ascii="Arial" w:eastAsia="Times New Roman" w:hAnsi="Arial" w:cs="Arial"/>
            <w:color w:val="666666"/>
            <w:sz w:val="24"/>
            <w:szCs w:val="24"/>
          </w:rPr>
          <w:t>End</w:t>
        </w:r>
      </w:ins>
    </w:p>
    <w:p w:rsidR="000A7D7A" w:rsidRPr="000A7D7A" w:rsidRDefault="000A7D7A" w:rsidP="000A7D7A">
      <w:pPr>
        <w:numPr>
          <w:ilvl w:val="0"/>
          <w:numId w:val="37"/>
        </w:numPr>
        <w:shd w:val="clear" w:color="auto" w:fill="FFFFFF"/>
        <w:spacing w:before="100" w:beforeAutospacing="1" w:after="100" w:afterAutospacing="1" w:line="240" w:lineRule="auto"/>
        <w:ind w:left="0"/>
        <w:rPr>
          <w:ins w:id="764" w:author="Unknown"/>
          <w:rFonts w:ascii="Arial" w:eastAsia="Times New Roman" w:hAnsi="Arial" w:cs="Arial"/>
          <w:color w:val="666666"/>
          <w:sz w:val="24"/>
          <w:szCs w:val="24"/>
        </w:rPr>
      </w:pPr>
      <w:ins w:id="765" w:author="Unknown">
        <w:r w:rsidRPr="000A7D7A">
          <w:rPr>
            <w:rFonts w:ascii="Arial" w:eastAsia="Times New Roman" w:hAnsi="Arial" w:cs="Arial"/>
            <w:color w:val="666666"/>
            <w:sz w:val="24"/>
            <w:szCs w:val="24"/>
          </w:rPr>
          <w:t>Data</w:t>
        </w:r>
      </w:ins>
    </w:p>
    <w:p w:rsidR="000A7D7A" w:rsidRPr="000A7D7A" w:rsidRDefault="000A7D7A" w:rsidP="000A7D7A">
      <w:pPr>
        <w:numPr>
          <w:ilvl w:val="0"/>
          <w:numId w:val="37"/>
        </w:numPr>
        <w:shd w:val="clear" w:color="auto" w:fill="FFFFFF"/>
        <w:spacing w:before="100" w:beforeAutospacing="1" w:after="100" w:afterAutospacing="1" w:line="240" w:lineRule="auto"/>
        <w:ind w:left="0"/>
        <w:rPr>
          <w:ins w:id="766" w:author="Unknown"/>
          <w:rFonts w:ascii="Arial" w:eastAsia="Times New Roman" w:hAnsi="Arial" w:cs="Arial"/>
          <w:color w:val="666666"/>
          <w:sz w:val="24"/>
          <w:szCs w:val="24"/>
        </w:rPr>
      </w:pPr>
      <w:ins w:id="767" w:author="Unknown">
        <w:r w:rsidRPr="000A7D7A">
          <w:rPr>
            <w:rFonts w:ascii="Arial" w:eastAsia="Times New Roman" w:hAnsi="Arial" w:cs="Arial"/>
            <w:color w:val="666666"/>
            <w:sz w:val="24"/>
            <w:szCs w:val="24"/>
          </w:rPr>
          <w:t>Close</w:t>
        </w:r>
      </w:ins>
    </w:p>
    <w:p w:rsidR="000A7D7A" w:rsidRPr="000A7D7A" w:rsidRDefault="000A7D7A" w:rsidP="000A7D7A">
      <w:pPr>
        <w:numPr>
          <w:ilvl w:val="0"/>
          <w:numId w:val="37"/>
        </w:numPr>
        <w:shd w:val="clear" w:color="auto" w:fill="FFFFFF"/>
        <w:spacing w:before="100" w:beforeAutospacing="1" w:after="100" w:afterAutospacing="1" w:line="240" w:lineRule="auto"/>
        <w:ind w:left="0"/>
        <w:rPr>
          <w:ins w:id="768" w:author="Unknown"/>
          <w:rFonts w:ascii="Arial" w:eastAsia="Times New Roman" w:hAnsi="Arial" w:cs="Arial"/>
          <w:color w:val="666666"/>
          <w:sz w:val="24"/>
          <w:szCs w:val="24"/>
        </w:rPr>
      </w:pPr>
      <w:ins w:id="769" w:author="Unknown">
        <w:r w:rsidRPr="000A7D7A">
          <w:rPr>
            <w:rFonts w:ascii="Arial" w:eastAsia="Times New Roman" w:hAnsi="Arial" w:cs="Arial"/>
            <w:color w:val="666666"/>
            <w:sz w:val="24"/>
            <w:szCs w:val="24"/>
          </w:rPr>
          <w:t>Drain</w:t>
        </w:r>
      </w:ins>
    </w:p>
    <w:p w:rsidR="000A7D7A" w:rsidRPr="000A7D7A" w:rsidRDefault="000A7D7A" w:rsidP="000A7D7A">
      <w:pPr>
        <w:numPr>
          <w:ilvl w:val="0"/>
          <w:numId w:val="37"/>
        </w:numPr>
        <w:shd w:val="clear" w:color="auto" w:fill="FFFFFF"/>
        <w:spacing w:before="100" w:beforeAutospacing="1" w:after="100" w:afterAutospacing="1" w:line="240" w:lineRule="auto"/>
        <w:ind w:left="0"/>
        <w:rPr>
          <w:ins w:id="770" w:author="Unknown"/>
          <w:rFonts w:ascii="Arial" w:eastAsia="Times New Roman" w:hAnsi="Arial" w:cs="Arial"/>
          <w:color w:val="666666"/>
          <w:sz w:val="24"/>
          <w:szCs w:val="24"/>
        </w:rPr>
      </w:pPr>
      <w:ins w:id="771" w:author="Unknown">
        <w:r w:rsidRPr="000A7D7A">
          <w:rPr>
            <w:rFonts w:ascii="Arial" w:eastAsia="Times New Roman" w:hAnsi="Arial" w:cs="Arial"/>
            <w:color w:val="666666"/>
            <w:sz w:val="24"/>
            <w:szCs w:val="24"/>
          </w:rPr>
          <w:t>Timeout</w:t>
        </w:r>
      </w:ins>
    </w:p>
    <w:p w:rsidR="000A7D7A" w:rsidRPr="000A7D7A" w:rsidRDefault="000A7D7A" w:rsidP="000A7D7A">
      <w:pPr>
        <w:numPr>
          <w:ilvl w:val="0"/>
          <w:numId w:val="37"/>
        </w:numPr>
        <w:shd w:val="clear" w:color="auto" w:fill="FFFFFF"/>
        <w:spacing w:before="100" w:beforeAutospacing="1" w:after="100" w:afterAutospacing="1" w:line="240" w:lineRule="auto"/>
        <w:ind w:left="0"/>
        <w:rPr>
          <w:ins w:id="772" w:author="Unknown"/>
          <w:rFonts w:ascii="Arial" w:eastAsia="Times New Roman" w:hAnsi="Arial" w:cs="Arial"/>
          <w:color w:val="666666"/>
          <w:sz w:val="24"/>
          <w:szCs w:val="24"/>
        </w:rPr>
      </w:pPr>
      <w:ins w:id="773" w:author="Unknown">
        <w:r w:rsidRPr="000A7D7A">
          <w:rPr>
            <w:rFonts w:ascii="Arial" w:eastAsia="Times New Roman" w:hAnsi="Arial" w:cs="Arial"/>
            <w:color w:val="666666"/>
            <w:sz w:val="24"/>
            <w:szCs w:val="24"/>
          </w:rPr>
          <w:t>Error</w:t>
        </w:r>
      </w:ins>
    </w:p>
    <w:p w:rsidR="000A7D7A" w:rsidRPr="000A7D7A" w:rsidRDefault="000A7D7A" w:rsidP="000A7D7A">
      <w:pPr>
        <w:shd w:val="clear" w:color="auto" w:fill="FFFFFF"/>
        <w:spacing w:before="300" w:after="300" w:line="240" w:lineRule="auto"/>
        <w:rPr>
          <w:ins w:id="774" w:author="Unknown"/>
          <w:rFonts w:ascii="Arial" w:eastAsia="Times New Roman" w:hAnsi="Arial" w:cs="Arial"/>
          <w:color w:val="666666"/>
          <w:sz w:val="24"/>
          <w:szCs w:val="24"/>
        </w:rPr>
      </w:pPr>
      <w:ins w:id="775" w:author="Unknown">
        <w:r w:rsidRPr="000A7D7A">
          <w:rPr>
            <w:rFonts w:ascii="Arial" w:eastAsia="Times New Roman" w:hAnsi="Arial" w:cs="Arial"/>
            <w:b/>
            <w:bCs/>
            <w:color w:val="666666"/>
            <w:sz w:val="24"/>
            <w:szCs w:val="24"/>
          </w:rPr>
          <w:t>60) Explain “DNS module” in Node.JS?</w:t>
        </w:r>
      </w:ins>
    </w:p>
    <w:p w:rsidR="000A7D7A" w:rsidRPr="000A7D7A" w:rsidRDefault="000A7D7A" w:rsidP="000A7D7A">
      <w:pPr>
        <w:shd w:val="clear" w:color="auto" w:fill="FFFFFF"/>
        <w:spacing w:before="300" w:after="300" w:line="240" w:lineRule="auto"/>
        <w:rPr>
          <w:ins w:id="776" w:author="Unknown"/>
          <w:rFonts w:ascii="Arial" w:eastAsia="Times New Roman" w:hAnsi="Arial" w:cs="Arial"/>
          <w:color w:val="666666"/>
          <w:sz w:val="24"/>
          <w:szCs w:val="24"/>
        </w:rPr>
      </w:pPr>
      <w:ins w:id="777" w:author="Unknown">
        <w:r w:rsidRPr="000A7D7A">
          <w:rPr>
            <w:rFonts w:ascii="Arial" w:eastAsia="Times New Roman" w:hAnsi="Arial" w:cs="Arial"/>
            <w:color w:val="666666"/>
            <w:sz w:val="24"/>
            <w:szCs w:val="24"/>
          </w:rPr>
          <w:t>This module is used for DNS lookup and to use underlying OS name resolution. This used to provide asynchronous network wrapper. DNS module can be imported like –</w:t>
        </w:r>
      </w:ins>
    </w:p>
    <w:p w:rsidR="000A7D7A" w:rsidRPr="000A7D7A" w:rsidRDefault="000A7D7A" w:rsidP="000A7D7A">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ins w:id="778" w:author="Unknown"/>
          <w:rFonts w:ascii="Arial" w:eastAsia="Times New Roman" w:hAnsi="Arial" w:cs="Arial"/>
          <w:color w:val="666666"/>
          <w:sz w:val="23"/>
          <w:szCs w:val="23"/>
        </w:rPr>
      </w:pPr>
      <w:proofErr w:type="gramStart"/>
      <w:ins w:id="779" w:author="Unknown">
        <w:r w:rsidRPr="000A7D7A">
          <w:rPr>
            <w:rFonts w:ascii="Arial" w:eastAsia="Times New Roman" w:hAnsi="Arial" w:cs="Arial"/>
            <w:color w:val="666666"/>
            <w:sz w:val="23"/>
            <w:szCs w:val="23"/>
          </w:rPr>
          <w:t>var</w:t>
        </w:r>
        <w:proofErr w:type="gramEnd"/>
        <w:r w:rsidRPr="000A7D7A">
          <w:rPr>
            <w:rFonts w:ascii="Arial" w:eastAsia="Times New Roman" w:hAnsi="Arial" w:cs="Arial"/>
            <w:color w:val="666666"/>
            <w:sz w:val="23"/>
            <w:szCs w:val="23"/>
          </w:rPr>
          <w:t xml:space="preserve"> mydns = require("dns")</w:t>
        </w:r>
      </w:ins>
    </w:p>
    <w:p w:rsidR="000A7D7A" w:rsidRPr="000A7D7A" w:rsidRDefault="000A7D7A" w:rsidP="000A7D7A">
      <w:pPr>
        <w:shd w:val="clear" w:color="auto" w:fill="FFFFFF"/>
        <w:spacing w:before="300" w:after="300" w:line="240" w:lineRule="auto"/>
        <w:rPr>
          <w:ins w:id="780" w:author="Unknown"/>
          <w:rFonts w:ascii="Arial" w:eastAsia="Times New Roman" w:hAnsi="Arial" w:cs="Arial"/>
          <w:color w:val="666666"/>
          <w:sz w:val="24"/>
          <w:szCs w:val="24"/>
        </w:rPr>
      </w:pPr>
      <w:ins w:id="781" w:author="Unknown">
        <w:r w:rsidRPr="000A7D7A">
          <w:rPr>
            <w:rFonts w:ascii="Arial" w:eastAsia="Times New Roman" w:hAnsi="Arial" w:cs="Arial"/>
            <w:b/>
            <w:bCs/>
            <w:color w:val="666666"/>
            <w:sz w:val="24"/>
            <w:szCs w:val="24"/>
          </w:rPr>
          <w:t>61) Explain binding in domain module in Node.JS?</w:t>
        </w:r>
      </w:ins>
    </w:p>
    <w:p w:rsidR="000A7D7A" w:rsidRPr="000A7D7A" w:rsidRDefault="000A7D7A" w:rsidP="000A7D7A">
      <w:pPr>
        <w:shd w:val="clear" w:color="auto" w:fill="FFFFFF"/>
        <w:spacing w:before="300" w:after="300" w:line="240" w:lineRule="auto"/>
        <w:rPr>
          <w:ins w:id="782" w:author="Unknown"/>
          <w:rFonts w:ascii="Arial" w:eastAsia="Times New Roman" w:hAnsi="Arial" w:cs="Arial"/>
          <w:color w:val="666666"/>
          <w:sz w:val="24"/>
          <w:szCs w:val="24"/>
        </w:rPr>
      </w:pPr>
      <w:ins w:id="783" w:author="Unknown">
        <w:r w:rsidRPr="000A7D7A">
          <w:rPr>
            <w:rFonts w:ascii="Arial" w:eastAsia="Times New Roman" w:hAnsi="Arial" w:cs="Arial"/>
            <w:color w:val="666666"/>
            <w:sz w:val="24"/>
            <w:szCs w:val="24"/>
          </w:rPr>
          <w:t>Below are the bindings in domain modules –</w:t>
        </w:r>
      </w:ins>
    </w:p>
    <w:p w:rsidR="000A7D7A" w:rsidRPr="000A7D7A" w:rsidRDefault="000A7D7A" w:rsidP="000A7D7A">
      <w:pPr>
        <w:numPr>
          <w:ilvl w:val="0"/>
          <w:numId w:val="38"/>
        </w:numPr>
        <w:shd w:val="clear" w:color="auto" w:fill="FFFFFF"/>
        <w:spacing w:before="100" w:beforeAutospacing="1" w:after="100" w:afterAutospacing="1" w:line="240" w:lineRule="auto"/>
        <w:ind w:left="0"/>
        <w:rPr>
          <w:ins w:id="784" w:author="Unknown"/>
          <w:rFonts w:ascii="Arial" w:eastAsia="Times New Roman" w:hAnsi="Arial" w:cs="Arial"/>
          <w:color w:val="666666"/>
          <w:sz w:val="24"/>
          <w:szCs w:val="24"/>
        </w:rPr>
      </w:pPr>
      <w:ins w:id="785" w:author="Unknown">
        <w:r w:rsidRPr="000A7D7A">
          <w:rPr>
            <w:rFonts w:ascii="Arial" w:eastAsia="Times New Roman" w:hAnsi="Arial" w:cs="Arial"/>
            <w:color w:val="666666"/>
            <w:sz w:val="24"/>
            <w:szCs w:val="24"/>
          </w:rPr>
          <w:lastRenderedPageBreak/>
          <w:t>External Binding </w:t>
        </w:r>
      </w:ins>
    </w:p>
    <w:p w:rsidR="000A7D7A" w:rsidRPr="000A7D7A" w:rsidRDefault="000A7D7A" w:rsidP="000A7D7A">
      <w:pPr>
        <w:numPr>
          <w:ilvl w:val="0"/>
          <w:numId w:val="38"/>
        </w:numPr>
        <w:shd w:val="clear" w:color="auto" w:fill="FFFFFF"/>
        <w:spacing w:before="100" w:beforeAutospacing="1" w:after="100" w:afterAutospacing="1" w:line="240" w:lineRule="auto"/>
        <w:ind w:left="0"/>
        <w:rPr>
          <w:ins w:id="786" w:author="Unknown"/>
          <w:rFonts w:ascii="Arial" w:eastAsia="Times New Roman" w:hAnsi="Arial" w:cs="Arial"/>
          <w:color w:val="666666"/>
          <w:sz w:val="24"/>
          <w:szCs w:val="24"/>
        </w:rPr>
      </w:pPr>
      <w:ins w:id="787" w:author="Unknown">
        <w:r w:rsidRPr="000A7D7A">
          <w:rPr>
            <w:rFonts w:ascii="Arial" w:eastAsia="Times New Roman" w:hAnsi="Arial" w:cs="Arial"/>
            <w:color w:val="666666"/>
            <w:sz w:val="24"/>
            <w:szCs w:val="24"/>
          </w:rPr>
          <w:t>Internal Binding </w:t>
        </w:r>
      </w:ins>
    </w:p>
    <w:p w:rsidR="000A7D7A" w:rsidRPr="000A7D7A" w:rsidRDefault="000A7D7A" w:rsidP="000A7D7A">
      <w:pPr>
        <w:shd w:val="clear" w:color="auto" w:fill="FFFFFF"/>
        <w:spacing w:before="300" w:after="300" w:line="240" w:lineRule="auto"/>
        <w:rPr>
          <w:ins w:id="788" w:author="Unknown"/>
          <w:rFonts w:ascii="Arial" w:eastAsia="Times New Roman" w:hAnsi="Arial" w:cs="Arial"/>
          <w:color w:val="666666"/>
          <w:sz w:val="24"/>
          <w:szCs w:val="24"/>
        </w:rPr>
      </w:pPr>
      <w:ins w:id="789" w:author="Unknown">
        <w:r w:rsidRPr="000A7D7A">
          <w:rPr>
            <w:rFonts w:ascii="Arial" w:eastAsia="Times New Roman" w:hAnsi="Arial" w:cs="Arial"/>
            <w:b/>
            <w:bCs/>
            <w:color w:val="666666"/>
            <w:sz w:val="24"/>
            <w:szCs w:val="24"/>
          </w:rPr>
          <w:t>62) Explain RESTful Web Service?</w:t>
        </w:r>
      </w:ins>
    </w:p>
    <w:p w:rsidR="000A7D7A" w:rsidRPr="000A7D7A" w:rsidRDefault="000A7D7A" w:rsidP="000A7D7A">
      <w:pPr>
        <w:shd w:val="clear" w:color="auto" w:fill="FFFFFF"/>
        <w:spacing w:before="300" w:after="300" w:line="240" w:lineRule="auto"/>
        <w:rPr>
          <w:ins w:id="790" w:author="Unknown"/>
          <w:rFonts w:ascii="Arial" w:eastAsia="Times New Roman" w:hAnsi="Arial" w:cs="Arial"/>
          <w:color w:val="666666"/>
          <w:sz w:val="24"/>
          <w:szCs w:val="24"/>
        </w:rPr>
      </w:pPr>
      <w:proofErr w:type="gramStart"/>
      <w:ins w:id="791" w:author="Unknown">
        <w:r w:rsidRPr="000A7D7A">
          <w:rPr>
            <w:rFonts w:ascii="Arial" w:eastAsia="Times New Roman" w:hAnsi="Arial" w:cs="Arial"/>
            <w:color w:val="666666"/>
            <w:sz w:val="24"/>
            <w:szCs w:val="24"/>
          </w:rPr>
          <w:t>Web services which uses</w:t>
        </w:r>
        <w:proofErr w:type="gramEnd"/>
        <w:r w:rsidRPr="000A7D7A">
          <w:rPr>
            <w:rFonts w:ascii="Arial" w:eastAsia="Times New Roman" w:hAnsi="Arial" w:cs="Arial"/>
            <w:color w:val="666666"/>
            <w:sz w:val="24"/>
            <w:szCs w:val="24"/>
          </w:rPr>
          <w:t xml:space="preserve"> REST architecture will be known as RESTful Web Services. </w:t>
        </w:r>
        <w:proofErr w:type="gramStart"/>
        <w:r w:rsidRPr="000A7D7A">
          <w:rPr>
            <w:rFonts w:ascii="Arial" w:eastAsia="Times New Roman" w:hAnsi="Arial" w:cs="Arial"/>
            <w:color w:val="666666"/>
            <w:sz w:val="24"/>
            <w:szCs w:val="24"/>
          </w:rPr>
          <w:t>These web services uses</w:t>
        </w:r>
        <w:proofErr w:type="gramEnd"/>
        <w:r w:rsidRPr="000A7D7A">
          <w:rPr>
            <w:rFonts w:ascii="Arial" w:eastAsia="Times New Roman" w:hAnsi="Arial" w:cs="Arial"/>
            <w:color w:val="666666"/>
            <w:sz w:val="24"/>
            <w:szCs w:val="24"/>
          </w:rPr>
          <w:t xml:space="preserve"> HTTP protocol and HTTP methods.</w:t>
        </w:r>
      </w:ins>
    </w:p>
    <w:p w:rsidR="000A7D7A" w:rsidRPr="000A7D7A" w:rsidRDefault="000A7D7A" w:rsidP="000A7D7A">
      <w:pPr>
        <w:shd w:val="clear" w:color="auto" w:fill="FFFFFF"/>
        <w:spacing w:before="300" w:after="300" w:line="240" w:lineRule="auto"/>
        <w:rPr>
          <w:ins w:id="792" w:author="Unknown"/>
          <w:rFonts w:ascii="Arial" w:eastAsia="Times New Roman" w:hAnsi="Arial" w:cs="Arial"/>
          <w:color w:val="666666"/>
          <w:sz w:val="24"/>
          <w:szCs w:val="24"/>
        </w:rPr>
      </w:pPr>
      <w:ins w:id="793" w:author="Unknown">
        <w:r w:rsidRPr="000A7D7A">
          <w:rPr>
            <w:rFonts w:ascii="Arial" w:eastAsia="Times New Roman" w:hAnsi="Arial" w:cs="Arial"/>
            <w:b/>
            <w:bCs/>
            <w:color w:val="666666"/>
            <w:sz w:val="24"/>
            <w:szCs w:val="24"/>
          </w:rPr>
          <w:t>63) How to truncate the file in Node.JS?</w:t>
        </w:r>
      </w:ins>
    </w:p>
    <w:p w:rsidR="000A7D7A" w:rsidRPr="000A7D7A" w:rsidRDefault="000A7D7A" w:rsidP="000A7D7A">
      <w:pPr>
        <w:shd w:val="clear" w:color="auto" w:fill="FFFFFF"/>
        <w:spacing w:before="300" w:after="300" w:line="240" w:lineRule="auto"/>
        <w:rPr>
          <w:ins w:id="794" w:author="Unknown"/>
          <w:rFonts w:ascii="Arial" w:eastAsia="Times New Roman" w:hAnsi="Arial" w:cs="Arial"/>
          <w:color w:val="666666"/>
          <w:sz w:val="24"/>
          <w:szCs w:val="24"/>
        </w:rPr>
      </w:pPr>
      <w:ins w:id="795" w:author="Unknown">
        <w:r w:rsidRPr="000A7D7A">
          <w:rPr>
            <w:rFonts w:ascii="Arial" w:eastAsia="Times New Roman" w:hAnsi="Arial" w:cs="Arial"/>
            <w:color w:val="666666"/>
            <w:sz w:val="24"/>
            <w:szCs w:val="24"/>
          </w:rPr>
          <w:t>Below command can be used for truncating the file –</w:t>
        </w:r>
      </w:ins>
    </w:p>
    <w:p w:rsidR="000A7D7A" w:rsidRPr="000A7D7A" w:rsidRDefault="000A7D7A" w:rsidP="000A7D7A">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ins w:id="796" w:author="Unknown"/>
          <w:rFonts w:ascii="Arial" w:eastAsia="Times New Roman" w:hAnsi="Arial" w:cs="Arial"/>
          <w:color w:val="666666"/>
          <w:sz w:val="23"/>
          <w:szCs w:val="23"/>
        </w:rPr>
      </w:pPr>
      <w:proofErr w:type="gramStart"/>
      <w:ins w:id="797" w:author="Unknown">
        <w:r w:rsidRPr="000A7D7A">
          <w:rPr>
            <w:rFonts w:ascii="Arial" w:eastAsia="Times New Roman" w:hAnsi="Arial" w:cs="Arial"/>
            <w:color w:val="666666"/>
            <w:sz w:val="23"/>
            <w:szCs w:val="23"/>
          </w:rPr>
          <w:t>fs.ftruncate(</w:t>
        </w:r>
        <w:proofErr w:type="gramEnd"/>
        <w:r w:rsidRPr="000A7D7A">
          <w:rPr>
            <w:rFonts w:ascii="Arial" w:eastAsia="Times New Roman" w:hAnsi="Arial" w:cs="Arial"/>
            <w:color w:val="666666"/>
            <w:sz w:val="23"/>
            <w:szCs w:val="23"/>
          </w:rPr>
          <w:t>fd, len, callback)</w:t>
        </w:r>
      </w:ins>
    </w:p>
    <w:p w:rsidR="000A7D7A" w:rsidRPr="00087BE8" w:rsidRDefault="000A7D7A" w:rsidP="00087BE8">
      <w:pPr>
        <w:shd w:val="clear" w:color="auto" w:fill="FFFFFF"/>
        <w:spacing w:after="144" w:line="360" w:lineRule="atLeast"/>
        <w:ind w:right="48"/>
        <w:jc w:val="both"/>
        <w:rPr>
          <w:rFonts w:ascii="Verdana" w:eastAsia="Times New Roman" w:hAnsi="Verdana" w:cs="Times New Roman"/>
          <w:color w:val="000000"/>
          <w:sz w:val="21"/>
          <w:szCs w:val="21"/>
        </w:rPr>
      </w:pPr>
    </w:p>
    <w:p w:rsidR="00D37818" w:rsidRDefault="00D37818" w:rsidP="00D37818">
      <w:pPr>
        <w:pStyle w:val="Heading1"/>
        <w:shd w:val="clear" w:color="auto" w:fill="FFFFFF"/>
        <w:spacing w:before="0"/>
        <w:ind w:left="-39"/>
        <w:rPr>
          <w:rFonts w:ascii="Lucida Sans Unicode" w:hAnsi="Lucida Sans Unicode" w:cs="Lucida Sans Unicode"/>
          <w:spacing w:val="-4"/>
          <w:sz w:val="63"/>
          <w:szCs w:val="63"/>
        </w:rPr>
      </w:pPr>
      <w:r>
        <w:rPr>
          <w:rFonts w:ascii="Lucida Sans Unicode" w:hAnsi="Lucida Sans Unicode" w:cs="Lucida Sans Unicode"/>
          <w:spacing w:val="-4"/>
          <w:sz w:val="63"/>
          <w:szCs w:val="63"/>
        </w:rPr>
        <w:lastRenderedPageBreak/>
        <w:t>Frequently asked: Node JS Interview Questions and Answers</w:t>
      </w:r>
    </w:p>
    <w:p w:rsidR="00D37818" w:rsidRDefault="00D37818" w:rsidP="00D37818">
      <w:pPr>
        <w:rPr>
          <w:rFonts w:ascii="Times New Roman" w:hAnsi="Times New Roman" w:cs="Times New Roman"/>
          <w:sz w:val="24"/>
          <w:szCs w:val="24"/>
        </w:rPr>
      </w:pPr>
      <w:r>
        <w:rPr>
          <w:noProof/>
        </w:rPr>
        <w:drawing>
          <wp:inline distT="0" distB="0" distL="0" distR="0">
            <wp:extent cx="7620000" cy="4286250"/>
            <wp:effectExtent l="0" t="0" r="0" b="0"/>
            <wp:docPr id="11" name="Picture 11" descr="https://cdn-images-1.medium.com/max/800/1*mp91A9RzagntGGjBnwu4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mp91A9RzagntGGjBnwu4Y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4286250"/>
                    </a:xfrm>
                    <a:prstGeom prst="rect">
                      <a:avLst/>
                    </a:prstGeom>
                    <a:noFill/>
                    <a:ln>
                      <a:noFill/>
                    </a:ln>
                  </pic:spPr>
                </pic:pic>
              </a:graphicData>
            </a:graphic>
          </wp:inline>
        </w:drawing>
      </w:r>
    </w:p>
    <w:p w:rsidR="00D37818" w:rsidRDefault="00D37818" w:rsidP="00D37818">
      <w:pPr>
        <w:pStyle w:val="graf"/>
        <w:shd w:val="clear" w:color="auto" w:fill="FFFFFF"/>
        <w:spacing w:before="570" w:beforeAutospacing="0" w:after="0" w:afterAutospacing="0"/>
        <w:rPr>
          <w:rFonts w:ascii="Georgia" w:hAnsi="Georgia"/>
          <w:spacing w:val="-1"/>
          <w:sz w:val="32"/>
          <w:szCs w:val="32"/>
        </w:rPr>
      </w:pPr>
      <w:r>
        <w:rPr>
          <w:rStyle w:val="Strong"/>
          <w:rFonts w:ascii="Georgia" w:hAnsi="Georgia"/>
          <w:spacing w:val="-1"/>
          <w:sz w:val="32"/>
          <w:szCs w:val="32"/>
        </w:rPr>
        <w:t>Q1. What is Node.js? What is it used for?</w:t>
      </w:r>
    </w:p>
    <w:p w:rsidR="00D37818" w:rsidRDefault="00D37818" w:rsidP="00D3781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Node.js is a run-time JavaScript environment built on top of Chrome’s V8 engine. It uses an event-driven, non-blocking I/O model. It is lightweight and so efficient. Node.js has a package ecosystem called </w:t>
      </w:r>
      <w:r>
        <w:rPr>
          <w:rStyle w:val="Strong"/>
          <w:rFonts w:ascii="Georgia" w:hAnsi="Georgia"/>
          <w:spacing w:val="-1"/>
          <w:sz w:val="32"/>
          <w:szCs w:val="32"/>
        </w:rPr>
        <w:t>npm</w:t>
      </w:r>
      <w:r>
        <w:rPr>
          <w:rFonts w:ascii="Georgia" w:hAnsi="Georgia"/>
          <w:spacing w:val="-1"/>
          <w:sz w:val="32"/>
          <w:szCs w:val="32"/>
        </w:rPr>
        <w:t>.</w:t>
      </w:r>
    </w:p>
    <w:p w:rsidR="00D37818" w:rsidRDefault="00D37818" w:rsidP="00D3781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Node.js can be used to build different types of applications such as web application, real-time chat application, REST API server etc. However, it is mainly used to build network programs like web servers, similar to PHP, Java, or ASP.NET. Node.js was developed by Ryan Dahl in 2009.</w:t>
      </w:r>
    </w:p>
    <w:p w:rsidR="00D37818" w:rsidRDefault="00D37818" w:rsidP="00D37818">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Q2. What is Event-driven programming?</w:t>
      </w:r>
    </w:p>
    <w:p w:rsidR="00D37818" w:rsidRDefault="00D37818" w:rsidP="00D3781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Event-driven programming is building our application based on and respond to events. When an event occurs, like click or keypress, we are running a callback function which is registered to the element for that event.</w:t>
      </w:r>
    </w:p>
    <w:p w:rsidR="00D37818" w:rsidRDefault="00D37818" w:rsidP="00D3781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Event driven programming follows mainly </w:t>
      </w:r>
      <w:proofErr w:type="gramStart"/>
      <w:r>
        <w:rPr>
          <w:rFonts w:ascii="Georgia" w:hAnsi="Georgia"/>
          <w:spacing w:val="-1"/>
          <w:sz w:val="32"/>
          <w:szCs w:val="32"/>
        </w:rPr>
        <w:t>a publish</w:t>
      </w:r>
      <w:proofErr w:type="gramEnd"/>
      <w:r>
        <w:rPr>
          <w:rFonts w:ascii="Georgia" w:hAnsi="Georgia"/>
          <w:spacing w:val="-1"/>
          <w:sz w:val="32"/>
          <w:szCs w:val="32"/>
        </w:rPr>
        <w:t>-subscribe pattern.</w:t>
      </w:r>
    </w:p>
    <w:p w:rsidR="00D37818" w:rsidRDefault="00D37818" w:rsidP="00D37818">
      <w:pPr>
        <w:rPr>
          <w:rFonts w:ascii="Times New Roman" w:hAnsi="Times New Roman"/>
          <w:sz w:val="24"/>
          <w:szCs w:val="24"/>
        </w:rPr>
      </w:pPr>
      <w:r>
        <w:rPr>
          <w:noProof/>
        </w:rPr>
        <w:drawing>
          <wp:inline distT="0" distB="0" distL="0" distR="0">
            <wp:extent cx="6134100" cy="1914525"/>
            <wp:effectExtent l="0" t="0" r="0" b="9525"/>
            <wp:docPr id="10" name="Picture 10" descr="https://cdn-images-1.medium.com/max/800/1*CIivQrkknaTktQTTMlK1N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800/1*CIivQrkknaTktQTTMlK1Nw.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4100" cy="1914525"/>
                    </a:xfrm>
                    <a:prstGeom prst="rect">
                      <a:avLst/>
                    </a:prstGeom>
                    <a:noFill/>
                    <a:ln>
                      <a:noFill/>
                    </a:ln>
                  </pic:spPr>
                </pic:pic>
              </a:graphicData>
            </a:graphic>
          </wp:inline>
        </w:drawing>
      </w:r>
    </w:p>
    <w:p w:rsidR="00D37818" w:rsidRDefault="00D37818" w:rsidP="00D37818">
      <w:pPr>
        <w:pStyle w:val="graf"/>
        <w:shd w:val="clear" w:color="auto" w:fill="FFFFFF"/>
        <w:spacing w:before="570" w:beforeAutospacing="0" w:after="0" w:afterAutospacing="0"/>
        <w:rPr>
          <w:rFonts w:ascii="Georgia" w:hAnsi="Georgia"/>
          <w:spacing w:val="-1"/>
          <w:sz w:val="32"/>
          <w:szCs w:val="32"/>
        </w:rPr>
      </w:pPr>
      <w:r>
        <w:rPr>
          <w:rStyle w:val="Strong"/>
          <w:rFonts w:ascii="Georgia" w:hAnsi="Georgia"/>
          <w:spacing w:val="-1"/>
          <w:sz w:val="32"/>
          <w:szCs w:val="32"/>
        </w:rPr>
        <w:t>Q3. What is </w:t>
      </w:r>
      <w:r>
        <w:rPr>
          <w:rStyle w:val="Emphasis"/>
          <w:rFonts w:ascii="Georgia" w:hAnsi="Georgia"/>
          <w:b/>
          <w:bCs/>
          <w:spacing w:val="-1"/>
          <w:sz w:val="32"/>
          <w:szCs w:val="32"/>
        </w:rPr>
        <w:t>Event loop</w:t>
      </w:r>
      <w:r>
        <w:rPr>
          <w:rStyle w:val="Strong"/>
          <w:rFonts w:ascii="Georgia" w:hAnsi="Georgia"/>
          <w:spacing w:val="-1"/>
          <w:sz w:val="32"/>
          <w:szCs w:val="32"/>
        </w:rPr>
        <w:t xml:space="preserve"> in Node.js work? And </w:t>
      </w:r>
      <w:proofErr w:type="gramStart"/>
      <w:r>
        <w:rPr>
          <w:rStyle w:val="Strong"/>
          <w:rFonts w:ascii="Georgia" w:hAnsi="Georgia"/>
          <w:spacing w:val="-1"/>
          <w:sz w:val="32"/>
          <w:szCs w:val="32"/>
        </w:rPr>
        <w:t>How</w:t>
      </w:r>
      <w:proofErr w:type="gramEnd"/>
      <w:r>
        <w:rPr>
          <w:rStyle w:val="Strong"/>
          <w:rFonts w:ascii="Georgia" w:hAnsi="Georgia"/>
          <w:spacing w:val="-1"/>
          <w:sz w:val="32"/>
          <w:szCs w:val="32"/>
        </w:rPr>
        <w:t xml:space="preserve"> does it work?</w:t>
      </w:r>
    </w:p>
    <w:p w:rsidR="00D37818" w:rsidRDefault="00D37818" w:rsidP="00D3781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w:t>
      </w:r>
      <w:r>
        <w:rPr>
          <w:rStyle w:val="Emphasis"/>
          <w:rFonts w:ascii="Georgia" w:hAnsi="Georgia"/>
          <w:spacing w:val="-1"/>
          <w:sz w:val="32"/>
          <w:szCs w:val="32"/>
        </w:rPr>
        <w:t>Event loop</w:t>
      </w:r>
      <w:r>
        <w:rPr>
          <w:rFonts w:ascii="Georgia" w:hAnsi="Georgia"/>
          <w:spacing w:val="-1"/>
          <w:sz w:val="32"/>
          <w:szCs w:val="32"/>
        </w:rPr>
        <w:t> handles all async callbacks. Node.js (or JavaScript) is a single-threaded, event-driven language. This means that we can attach listeners to events, and when a said event fires, the listener executes the callback we provided.</w:t>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Whenever we are call </w:t>
      </w:r>
      <w:r>
        <w:rPr>
          <w:rStyle w:val="HTMLCode"/>
          <w:spacing w:val="-1"/>
          <w:sz w:val="24"/>
          <w:szCs w:val="24"/>
        </w:rPr>
        <w:t>setTimeout</w:t>
      </w:r>
      <w:r>
        <w:rPr>
          <w:rFonts w:ascii="Georgia" w:hAnsi="Georgia"/>
          <w:spacing w:val="-1"/>
          <w:sz w:val="32"/>
          <w:szCs w:val="32"/>
        </w:rPr>
        <w:t>, </w:t>
      </w:r>
      <w:r>
        <w:rPr>
          <w:rStyle w:val="HTMLCode"/>
          <w:spacing w:val="-1"/>
          <w:sz w:val="24"/>
          <w:szCs w:val="24"/>
        </w:rPr>
        <w:t>http.get</w:t>
      </w:r>
      <w:r>
        <w:rPr>
          <w:rFonts w:ascii="Georgia" w:hAnsi="Georgia"/>
          <w:spacing w:val="-1"/>
          <w:sz w:val="32"/>
          <w:szCs w:val="32"/>
        </w:rPr>
        <w:t> and </w:t>
      </w:r>
      <w:r>
        <w:rPr>
          <w:rStyle w:val="HTMLCode"/>
          <w:spacing w:val="-1"/>
          <w:sz w:val="24"/>
          <w:szCs w:val="24"/>
        </w:rPr>
        <w:t>fs.readFile</w:t>
      </w:r>
      <w:r>
        <w:rPr>
          <w:rFonts w:ascii="Georgia" w:hAnsi="Georgia"/>
          <w:spacing w:val="-1"/>
          <w:sz w:val="32"/>
          <w:szCs w:val="32"/>
        </w:rPr>
        <w:t xml:space="preserve">, Node.js runs this operations and further conitnue to run other code </w:t>
      </w:r>
      <w:r>
        <w:rPr>
          <w:rFonts w:ascii="Georgia" w:hAnsi="Georgia"/>
          <w:spacing w:val="-1"/>
          <w:sz w:val="32"/>
          <w:szCs w:val="32"/>
        </w:rPr>
        <w:lastRenderedPageBreak/>
        <w:t>without waiting for the output. When the operation is finished, it receives the output and runs our callback function.</w:t>
      </w:r>
    </w:p>
    <w:p w:rsidR="00D37818" w:rsidRDefault="00D37818" w:rsidP="00D3781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So all the callback functions are queued in </w:t>
      </w:r>
      <w:proofErr w:type="gramStart"/>
      <w:r>
        <w:rPr>
          <w:rFonts w:ascii="Georgia" w:hAnsi="Georgia"/>
          <w:spacing w:val="-1"/>
          <w:sz w:val="32"/>
          <w:szCs w:val="32"/>
        </w:rPr>
        <w:t>an</w:t>
      </w:r>
      <w:proofErr w:type="gramEnd"/>
      <w:r>
        <w:rPr>
          <w:rFonts w:ascii="Georgia" w:hAnsi="Georgia"/>
          <w:spacing w:val="-1"/>
          <w:sz w:val="32"/>
          <w:szCs w:val="32"/>
        </w:rPr>
        <w:t xml:space="preserve"> loop, and will run one-by-one when the response has been received.</w:t>
      </w:r>
    </w:p>
    <w:p w:rsidR="00D37818" w:rsidRDefault="00D37818" w:rsidP="00D37818">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Q4. What is REPL in Node.js?</w:t>
      </w:r>
    </w:p>
    <w:p w:rsidR="00D37818" w:rsidRDefault="00D37818" w:rsidP="00D3781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REPL means Read-Eval-Print-Loop. It is a virtual environment that comes with Node.js. We can quickly test our JavaScript code in the Node.js REPL environment.</w:t>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To launch the REPL in Node.js, just opne the command prompt and type </w:t>
      </w:r>
      <w:r>
        <w:rPr>
          <w:rStyle w:val="HTMLCode"/>
          <w:spacing w:val="-1"/>
          <w:sz w:val="24"/>
          <w:szCs w:val="24"/>
        </w:rPr>
        <w:t>node</w:t>
      </w:r>
      <w:r>
        <w:rPr>
          <w:rFonts w:ascii="Georgia" w:hAnsi="Georgia"/>
          <w:spacing w:val="-1"/>
          <w:sz w:val="32"/>
          <w:szCs w:val="32"/>
        </w:rPr>
        <w:t>. It will change the prompt to </w:t>
      </w:r>
      <w:r>
        <w:rPr>
          <w:rStyle w:val="HTMLCode"/>
          <w:spacing w:val="-1"/>
          <w:sz w:val="24"/>
          <w:szCs w:val="24"/>
        </w:rPr>
        <w:t>&gt;</w:t>
      </w:r>
      <w:r>
        <w:rPr>
          <w:rFonts w:ascii="Georgia" w:hAnsi="Georgia"/>
          <w:spacing w:val="-1"/>
          <w:sz w:val="32"/>
          <w:szCs w:val="32"/>
        </w:rPr>
        <w:t> in Windows and MAC.</w:t>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Now we can type and run our JavaScript easily. For example, if we type </w:t>
      </w:r>
      <w:r>
        <w:rPr>
          <w:rStyle w:val="HTMLCode"/>
          <w:spacing w:val="-1"/>
          <w:sz w:val="24"/>
          <w:szCs w:val="24"/>
        </w:rPr>
        <w:t>10 + 20</w:t>
      </w:r>
      <w:r>
        <w:rPr>
          <w:rFonts w:ascii="Georgia" w:hAnsi="Georgia"/>
          <w:spacing w:val="-1"/>
          <w:sz w:val="32"/>
          <w:szCs w:val="32"/>
        </w:rPr>
        <w:t>, it will print </w:t>
      </w:r>
      <w:r>
        <w:rPr>
          <w:rStyle w:val="HTMLCode"/>
          <w:spacing w:val="-1"/>
          <w:sz w:val="24"/>
          <w:szCs w:val="24"/>
        </w:rPr>
        <w:t>30</w:t>
      </w:r>
      <w:r>
        <w:rPr>
          <w:rFonts w:ascii="Georgia" w:hAnsi="Georgia"/>
          <w:spacing w:val="-1"/>
          <w:sz w:val="32"/>
          <w:szCs w:val="32"/>
        </w:rPr>
        <w:t> in the next line.</w:t>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Style w:val="Strong"/>
          <w:rFonts w:ascii="Georgia" w:hAnsi="Georgia"/>
          <w:spacing w:val="-1"/>
          <w:sz w:val="32"/>
          <w:szCs w:val="32"/>
        </w:rPr>
        <w:t>Q5. What is the purpose of </w:t>
      </w:r>
      <w:r>
        <w:rPr>
          <w:rStyle w:val="Strong"/>
          <w:rFonts w:ascii="Courier New" w:hAnsi="Courier New" w:cs="Courier New"/>
          <w:spacing w:val="-1"/>
        </w:rPr>
        <w:t>module.exports</w:t>
      </w:r>
      <w:r>
        <w:rPr>
          <w:rStyle w:val="Strong"/>
          <w:rFonts w:ascii="Georgia" w:hAnsi="Georgia"/>
          <w:spacing w:val="-1"/>
          <w:sz w:val="32"/>
          <w:szCs w:val="32"/>
        </w:rPr>
        <w:t> in Node.js?</w:t>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A module encapsulates related code into a single unit of code. This can be interpreted as moving all related functions into a file. Imagine that we created a file called </w:t>
      </w:r>
      <w:r>
        <w:rPr>
          <w:rStyle w:val="HTMLCode"/>
          <w:spacing w:val="-1"/>
          <w:sz w:val="24"/>
          <w:szCs w:val="24"/>
        </w:rPr>
        <w:t>greetings.js</w:t>
      </w:r>
      <w:r>
        <w:rPr>
          <w:rFonts w:ascii="Georgia" w:hAnsi="Georgia"/>
          <w:spacing w:val="-1"/>
          <w:sz w:val="32"/>
          <w:szCs w:val="32"/>
        </w:rPr>
        <w:t> and it contains the following two functions:</w:t>
      </w:r>
    </w:p>
    <w:p w:rsidR="00D37818" w:rsidRDefault="00D37818" w:rsidP="00D37818">
      <w:pPr>
        <w:rPr>
          <w:rFonts w:ascii="Times New Roman" w:hAnsi="Times New Roman"/>
          <w:sz w:val="24"/>
          <w:szCs w:val="24"/>
        </w:rPr>
      </w:pPr>
      <w:r>
        <w:rPr>
          <w:noProof/>
        </w:rPr>
        <w:drawing>
          <wp:inline distT="0" distB="0" distL="0" distR="0">
            <wp:extent cx="6010275" cy="2466975"/>
            <wp:effectExtent l="0" t="0" r="9525" b="9525"/>
            <wp:docPr id="9" name="Picture 9" descr="https://cdn-images-1.medium.com/max/800/1*oI0dKGDLPA0yGbg6GIWKs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oI0dKGDLPA0yGbg6GIWKsQ.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0275" cy="2466975"/>
                    </a:xfrm>
                    <a:prstGeom prst="rect">
                      <a:avLst/>
                    </a:prstGeom>
                    <a:noFill/>
                    <a:ln>
                      <a:noFill/>
                    </a:ln>
                  </pic:spPr>
                </pic:pic>
              </a:graphicData>
            </a:graphic>
          </wp:inline>
        </w:drawing>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In the above code, </w:t>
      </w:r>
      <w:r>
        <w:rPr>
          <w:rStyle w:val="HTMLCode"/>
          <w:spacing w:val="-1"/>
          <w:sz w:val="24"/>
          <w:szCs w:val="24"/>
        </w:rPr>
        <w:t>module.exports</w:t>
      </w:r>
      <w:r>
        <w:rPr>
          <w:rFonts w:ascii="Georgia" w:hAnsi="Georgia"/>
          <w:spacing w:val="-1"/>
          <w:sz w:val="32"/>
          <w:szCs w:val="32"/>
        </w:rPr>
        <w:t> exposes two functions to the outer world. We can import them in another file as follow:</w:t>
      </w:r>
    </w:p>
    <w:p w:rsidR="00D37818" w:rsidRDefault="00D37818" w:rsidP="00D37818">
      <w:pPr>
        <w:rPr>
          <w:rFonts w:ascii="Times New Roman" w:hAnsi="Times New Roman"/>
          <w:sz w:val="24"/>
          <w:szCs w:val="24"/>
        </w:rPr>
      </w:pPr>
      <w:r>
        <w:rPr>
          <w:noProof/>
        </w:rPr>
        <w:lastRenderedPageBreak/>
        <w:drawing>
          <wp:inline distT="0" distB="0" distL="0" distR="0">
            <wp:extent cx="5829300" cy="1400175"/>
            <wp:effectExtent l="0" t="0" r="0" b="9525"/>
            <wp:docPr id="8" name="Picture 8" descr="https://cdn-images-1.medium.com/max/800/1*2UOu3-O4GW3sN-NiJGhz2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2UOu3-O4GW3sN-NiJGhz2Q.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9300" cy="1400175"/>
                    </a:xfrm>
                    <a:prstGeom prst="rect">
                      <a:avLst/>
                    </a:prstGeom>
                    <a:noFill/>
                    <a:ln>
                      <a:noFill/>
                    </a:ln>
                  </pic:spPr>
                </pic:pic>
              </a:graphicData>
            </a:graphic>
          </wp:inline>
        </w:drawing>
      </w:r>
    </w:p>
    <w:p w:rsidR="00D37818" w:rsidRDefault="00D37818" w:rsidP="00D37818">
      <w:pPr>
        <w:pStyle w:val="graf"/>
        <w:shd w:val="clear" w:color="auto" w:fill="FFFFFF"/>
        <w:spacing w:before="570" w:beforeAutospacing="0" w:after="0" w:afterAutospacing="0"/>
        <w:rPr>
          <w:rFonts w:ascii="Georgia" w:hAnsi="Georgia"/>
          <w:spacing w:val="-1"/>
          <w:sz w:val="32"/>
          <w:szCs w:val="32"/>
        </w:rPr>
      </w:pPr>
      <w:r>
        <w:rPr>
          <w:rStyle w:val="Strong"/>
          <w:rFonts w:ascii="Georgia" w:hAnsi="Georgia"/>
          <w:spacing w:val="-1"/>
          <w:sz w:val="32"/>
          <w:szCs w:val="32"/>
        </w:rPr>
        <w:t>Q6. What is the difference between Asynchronous and Non-blocking?</w:t>
      </w:r>
    </w:p>
    <w:p w:rsidR="00D37818" w:rsidRDefault="00D37818" w:rsidP="00D3781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Asynchronous literally means not synchronous. We are making HTTP requests which are asynchronous, means we are not waiting for the server response. We continue with other block and respond to the server response when we received.</w:t>
      </w:r>
    </w:p>
    <w:p w:rsidR="00D37818" w:rsidRDefault="00D37818" w:rsidP="00D3781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term Non-Blocking is widely used with IO. For example non-blocking read/write calls return with whatever they can do and expect caller to execute the call again. Read will wait until it has some data and put calling thread to sleep.</w:t>
      </w:r>
    </w:p>
    <w:p w:rsidR="00D37818" w:rsidRDefault="00D37818" w:rsidP="00D37818">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 xml:space="preserve">Q7. What is </w:t>
      </w:r>
      <w:proofErr w:type="gramStart"/>
      <w:r>
        <w:rPr>
          <w:rStyle w:val="Strong"/>
          <w:rFonts w:ascii="Georgia" w:hAnsi="Georgia"/>
          <w:spacing w:val="-1"/>
          <w:sz w:val="32"/>
          <w:szCs w:val="32"/>
        </w:rPr>
        <w:t>Tracing</w:t>
      </w:r>
      <w:proofErr w:type="gramEnd"/>
      <w:r>
        <w:rPr>
          <w:rStyle w:val="Strong"/>
          <w:rFonts w:ascii="Georgia" w:hAnsi="Georgia"/>
          <w:spacing w:val="-1"/>
          <w:sz w:val="32"/>
          <w:szCs w:val="32"/>
        </w:rPr>
        <w:t xml:space="preserve"> in Node.js?</w:t>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Tracing provides a mechanism to collect tracing information generated by V8, Node core and userspace code in a log file. Tracing can be enabled by passing the </w:t>
      </w:r>
      <w:r>
        <w:rPr>
          <w:rStyle w:val="HTMLCode"/>
          <w:spacing w:val="-1"/>
          <w:sz w:val="24"/>
          <w:szCs w:val="24"/>
        </w:rPr>
        <w:t>--trace-events-enabled</w:t>
      </w:r>
      <w:r>
        <w:rPr>
          <w:rFonts w:ascii="Georgia" w:hAnsi="Georgia"/>
          <w:spacing w:val="-1"/>
          <w:sz w:val="32"/>
          <w:szCs w:val="32"/>
        </w:rPr>
        <w:t> flag when starting a Node.js application.</w:t>
      </w:r>
    </w:p>
    <w:p w:rsidR="00D37818" w:rsidRDefault="00D37818" w:rsidP="00D37818">
      <w:pPr>
        <w:rPr>
          <w:rFonts w:ascii="Times New Roman" w:hAnsi="Times New Roman"/>
          <w:sz w:val="24"/>
          <w:szCs w:val="24"/>
        </w:rPr>
      </w:pPr>
      <w:r>
        <w:rPr>
          <w:noProof/>
        </w:rPr>
        <w:drawing>
          <wp:inline distT="0" distB="0" distL="0" distR="0">
            <wp:extent cx="6724650" cy="352425"/>
            <wp:effectExtent l="0" t="0" r="0" b="9525"/>
            <wp:docPr id="7" name="Picture 7" descr="https://cdn-images-1.medium.com/max/800/1*gaM6bjJjwacw6o861eTKB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gaM6bjJjwacw6o861eTKBA.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24650" cy="352425"/>
                    </a:xfrm>
                    <a:prstGeom prst="rect">
                      <a:avLst/>
                    </a:prstGeom>
                    <a:noFill/>
                    <a:ln>
                      <a:noFill/>
                    </a:ln>
                  </pic:spPr>
                </pic:pic>
              </a:graphicData>
            </a:graphic>
          </wp:inline>
        </w:drawing>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The set of categories for which traces are recorded can be specified using the </w:t>
      </w:r>
      <w:r>
        <w:rPr>
          <w:rStyle w:val="HTMLCode"/>
          <w:spacing w:val="-1"/>
          <w:sz w:val="24"/>
          <w:szCs w:val="24"/>
        </w:rPr>
        <w:t>--trace-event-categories</w:t>
      </w:r>
      <w:r>
        <w:rPr>
          <w:rFonts w:ascii="Georgia" w:hAnsi="Georgia"/>
          <w:spacing w:val="-1"/>
          <w:sz w:val="32"/>
          <w:szCs w:val="32"/>
        </w:rPr>
        <w:t> flag followed by a list of comma separated category names. By default the </w:t>
      </w:r>
      <w:r>
        <w:rPr>
          <w:rStyle w:val="HTMLCode"/>
          <w:spacing w:val="-1"/>
          <w:sz w:val="24"/>
          <w:szCs w:val="24"/>
        </w:rPr>
        <w:t>node</w:t>
      </w:r>
      <w:r>
        <w:rPr>
          <w:rFonts w:ascii="Georgia" w:hAnsi="Georgia"/>
          <w:spacing w:val="-1"/>
          <w:sz w:val="32"/>
          <w:szCs w:val="32"/>
        </w:rPr>
        <w:t> and </w:t>
      </w:r>
      <w:r>
        <w:rPr>
          <w:rStyle w:val="HTMLCode"/>
          <w:spacing w:val="-1"/>
          <w:sz w:val="24"/>
          <w:szCs w:val="24"/>
        </w:rPr>
        <w:t>v8</w:t>
      </w:r>
      <w:r>
        <w:rPr>
          <w:rFonts w:ascii="Georgia" w:hAnsi="Georgia"/>
          <w:spacing w:val="-1"/>
          <w:sz w:val="32"/>
          <w:szCs w:val="32"/>
        </w:rPr>
        <w:t> categories are enabled.</w:t>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Running Node.js with tracing enabled will produce log files that can be opened in the </w:t>
      </w:r>
      <w:r>
        <w:rPr>
          <w:rStyle w:val="HTMLCode"/>
          <w:spacing w:val="-1"/>
          <w:sz w:val="24"/>
          <w:szCs w:val="24"/>
        </w:rPr>
        <w:t>chrome</w:t>
      </w:r>
      <w:proofErr w:type="gramStart"/>
      <w:r>
        <w:rPr>
          <w:rStyle w:val="HTMLCode"/>
          <w:spacing w:val="-1"/>
          <w:sz w:val="24"/>
          <w:szCs w:val="24"/>
        </w:rPr>
        <w:t>:/</w:t>
      </w:r>
      <w:proofErr w:type="gramEnd"/>
      <w:r>
        <w:rPr>
          <w:rStyle w:val="HTMLCode"/>
          <w:spacing w:val="-1"/>
          <w:sz w:val="24"/>
          <w:szCs w:val="24"/>
        </w:rPr>
        <w:t>/tracing</w:t>
      </w:r>
      <w:r>
        <w:rPr>
          <w:rFonts w:ascii="Georgia" w:hAnsi="Georgia"/>
          <w:spacing w:val="-1"/>
          <w:sz w:val="32"/>
          <w:szCs w:val="32"/>
        </w:rPr>
        <w:t> tab of Chrome.</w:t>
      </w:r>
    </w:p>
    <w:p w:rsidR="00D37818" w:rsidRDefault="00D37818" w:rsidP="00D37818">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lastRenderedPageBreak/>
        <w:t>Q8. How will you debug an application in Node.js?</w:t>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Node.js includes a debugging utility called </w:t>
      </w:r>
      <w:r>
        <w:rPr>
          <w:rStyle w:val="HTMLCode"/>
          <w:spacing w:val="-1"/>
          <w:sz w:val="24"/>
          <w:szCs w:val="24"/>
        </w:rPr>
        <w:t>debugger</w:t>
      </w:r>
      <w:r>
        <w:rPr>
          <w:rFonts w:ascii="Georgia" w:hAnsi="Georgia"/>
          <w:spacing w:val="-1"/>
          <w:sz w:val="32"/>
          <w:szCs w:val="32"/>
        </w:rPr>
        <w:t>. To enable it start the Node.js with the </w:t>
      </w:r>
      <w:r>
        <w:rPr>
          <w:rStyle w:val="HTMLCode"/>
          <w:spacing w:val="-1"/>
          <w:sz w:val="24"/>
          <w:szCs w:val="24"/>
        </w:rPr>
        <w:t>debug</w:t>
      </w:r>
      <w:r>
        <w:rPr>
          <w:rFonts w:ascii="Georgia" w:hAnsi="Georgia"/>
          <w:spacing w:val="-1"/>
          <w:sz w:val="32"/>
          <w:szCs w:val="32"/>
        </w:rPr>
        <w:t> argument followed by the path to the script to debug.</w:t>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Inserting the statement </w:t>
      </w:r>
      <w:r>
        <w:rPr>
          <w:rStyle w:val="HTMLCode"/>
          <w:spacing w:val="-1"/>
          <w:sz w:val="24"/>
          <w:szCs w:val="24"/>
        </w:rPr>
        <w:t>debugger;</w:t>
      </w:r>
      <w:r>
        <w:rPr>
          <w:rFonts w:ascii="Georgia" w:hAnsi="Georgia"/>
          <w:spacing w:val="-1"/>
          <w:sz w:val="32"/>
          <w:szCs w:val="32"/>
        </w:rPr>
        <w:t> into the source code of a script will enable a breakpoint at that position in the code:</w:t>
      </w:r>
    </w:p>
    <w:p w:rsidR="00D37818" w:rsidRDefault="00D37818" w:rsidP="00D37818">
      <w:pPr>
        <w:rPr>
          <w:rFonts w:ascii="Times New Roman" w:hAnsi="Times New Roman"/>
          <w:sz w:val="24"/>
          <w:szCs w:val="24"/>
        </w:rPr>
      </w:pPr>
      <w:r>
        <w:rPr>
          <w:noProof/>
        </w:rPr>
        <w:drawing>
          <wp:inline distT="0" distB="0" distL="0" distR="0">
            <wp:extent cx="4019550" cy="1371600"/>
            <wp:effectExtent l="0" t="0" r="0" b="0"/>
            <wp:docPr id="6" name="Picture 6" descr="https://cdn-images-1.medium.com/max/800/1*qy5HcWVLICvVaRLI_-pt9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800/1*qy5HcWVLICvVaRLI_-pt9w.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9550" cy="1371600"/>
                    </a:xfrm>
                    <a:prstGeom prst="rect">
                      <a:avLst/>
                    </a:prstGeom>
                    <a:noFill/>
                    <a:ln>
                      <a:noFill/>
                    </a:ln>
                  </pic:spPr>
                </pic:pic>
              </a:graphicData>
            </a:graphic>
          </wp:inline>
        </w:drawing>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Style w:val="Strong"/>
          <w:rFonts w:ascii="Georgia" w:hAnsi="Georgia"/>
          <w:spacing w:val="-1"/>
          <w:sz w:val="32"/>
          <w:szCs w:val="32"/>
        </w:rPr>
        <w:t>Q9. Difference between </w:t>
      </w:r>
      <w:proofErr w:type="gramStart"/>
      <w:r>
        <w:rPr>
          <w:rStyle w:val="Strong"/>
          <w:rFonts w:ascii="Courier New" w:hAnsi="Courier New" w:cs="Courier New"/>
          <w:spacing w:val="-1"/>
        </w:rPr>
        <w:t>setImmediate(</w:t>
      </w:r>
      <w:proofErr w:type="gramEnd"/>
      <w:r>
        <w:rPr>
          <w:rStyle w:val="Strong"/>
          <w:rFonts w:ascii="Courier New" w:hAnsi="Courier New" w:cs="Courier New"/>
          <w:spacing w:val="-1"/>
        </w:rPr>
        <w:t>)</w:t>
      </w:r>
      <w:r>
        <w:rPr>
          <w:rStyle w:val="Strong"/>
          <w:rFonts w:ascii="Georgia" w:hAnsi="Georgia"/>
          <w:spacing w:val="-1"/>
          <w:sz w:val="32"/>
          <w:szCs w:val="32"/>
        </w:rPr>
        <w:t> vs </w:t>
      </w:r>
      <w:r>
        <w:rPr>
          <w:rStyle w:val="Strong"/>
          <w:rFonts w:ascii="Courier New" w:hAnsi="Courier New" w:cs="Courier New"/>
          <w:spacing w:val="-1"/>
        </w:rPr>
        <w:t>setTimeout()</w:t>
      </w:r>
    </w:p>
    <w:p w:rsidR="00D37818" w:rsidRDefault="00D37818" w:rsidP="00D37818">
      <w:pPr>
        <w:pStyle w:val="graf"/>
        <w:shd w:val="clear" w:color="auto" w:fill="FFFFFF"/>
        <w:spacing w:before="0" w:beforeAutospacing="0" w:after="0" w:afterAutospacing="0"/>
        <w:rPr>
          <w:rFonts w:ascii="Georgia" w:hAnsi="Georgia"/>
          <w:spacing w:val="-1"/>
          <w:sz w:val="32"/>
          <w:szCs w:val="32"/>
        </w:rPr>
      </w:pPr>
      <w:proofErr w:type="gramStart"/>
      <w:r>
        <w:rPr>
          <w:rStyle w:val="HTMLCode"/>
          <w:spacing w:val="-1"/>
          <w:sz w:val="24"/>
          <w:szCs w:val="24"/>
        </w:rPr>
        <w:t>setImmediate(</w:t>
      </w:r>
      <w:proofErr w:type="gramEnd"/>
      <w:r>
        <w:rPr>
          <w:rStyle w:val="HTMLCode"/>
          <w:spacing w:val="-1"/>
          <w:sz w:val="24"/>
          <w:szCs w:val="24"/>
        </w:rPr>
        <w:t>)</w:t>
      </w:r>
      <w:r>
        <w:rPr>
          <w:rFonts w:ascii="Georgia" w:hAnsi="Georgia"/>
          <w:spacing w:val="-1"/>
          <w:sz w:val="32"/>
          <w:szCs w:val="32"/>
        </w:rPr>
        <w:t> and </w:t>
      </w:r>
      <w:r>
        <w:rPr>
          <w:rStyle w:val="HTMLCode"/>
          <w:spacing w:val="-1"/>
          <w:sz w:val="24"/>
          <w:szCs w:val="24"/>
        </w:rPr>
        <w:t>setTimeout()</w:t>
      </w:r>
      <w:r>
        <w:rPr>
          <w:rFonts w:ascii="Georgia" w:hAnsi="Georgia"/>
          <w:spacing w:val="-1"/>
          <w:sz w:val="32"/>
          <w:szCs w:val="32"/>
        </w:rPr>
        <w:t> are similar, but behave in different ways depending on when they are called.</w:t>
      </w:r>
    </w:p>
    <w:p w:rsidR="00D37818" w:rsidRDefault="00D37818" w:rsidP="00D37818">
      <w:pPr>
        <w:numPr>
          <w:ilvl w:val="0"/>
          <w:numId w:val="39"/>
        </w:numPr>
        <w:shd w:val="clear" w:color="auto" w:fill="FFFFFF"/>
        <w:spacing w:beforeAutospacing="1" w:after="0" w:line="240" w:lineRule="auto"/>
        <w:ind w:left="450"/>
        <w:rPr>
          <w:rFonts w:ascii="Georgia" w:hAnsi="Georgia" w:cs="Segoe UI"/>
          <w:spacing w:val="-1"/>
          <w:sz w:val="32"/>
          <w:szCs w:val="32"/>
        </w:rPr>
      </w:pPr>
      <w:proofErr w:type="gramStart"/>
      <w:r>
        <w:rPr>
          <w:rStyle w:val="HTMLCode"/>
          <w:rFonts w:eastAsiaTheme="minorHAnsi"/>
          <w:spacing w:val="-1"/>
          <w:sz w:val="24"/>
          <w:szCs w:val="24"/>
        </w:rPr>
        <w:t>setImmediate(</w:t>
      </w:r>
      <w:proofErr w:type="gramEnd"/>
      <w:r>
        <w:rPr>
          <w:rStyle w:val="HTMLCode"/>
          <w:rFonts w:eastAsiaTheme="minorHAnsi"/>
          <w:spacing w:val="-1"/>
          <w:sz w:val="24"/>
          <w:szCs w:val="24"/>
        </w:rPr>
        <w:t>)</w:t>
      </w:r>
      <w:r>
        <w:rPr>
          <w:rFonts w:ascii="Georgia" w:hAnsi="Georgia" w:cs="Segoe UI"/>
          <w:spacing w:val="-1"/>
          <w:sz w:val="32"/>
          <w:szCs w:val="32"/>
        </w:rPr>
        <w:t> is designed to execute a script once the current poll (event loop) phase completes.</w:t>
      </w:r>
    </w:p>
    <w:p w:rsidR="00D37818" w:rsidRDefault="00D37818" w:rsidP="00D37818">
      <w:pPr>
        <w:numPr>
          <w:ilvl w:val="0"/>
          <w:numId w:val="39"/>
        </w:numPr>
        <w:shd w:val="clear" w:color="auto" w:fill="FFFFFF"/>
        <w:spacing w:beforeAutospacing="1" w:after="0" w:line="240" w:lineRule="auto"/>
        <w:ind w:left="450"/>
        <w:rPr>
          <w:rFonts w:ascii="Georgia" w:hAnsi="Georgia" w:cs="Segoe UI"/>
          <w:spacing w:val="-1"/>
          <w:sz w:val="32"/>
          <w:szCs w:val="32"/>
        </w:rPr>
      </w:pPr>
      <w:proofErr w:type="gramStart"/>
      <w:r>
        <w:rPr>
          <w:rStyle w:val="HTMLCode"/>
          <w:rFonts w:eastAsiaTheme="minorHAnsi"/>
          <w:spacing w:val="-1"/>
          <w:sz w:val="24"/>
          <w:szCs w:val="24"/>
        </w:rPr>
        <w:t>setTimeout(</w:t>
      </w:r>
      <w:proofErr w:type="gramEnd"/>
      <w:r>
        <w:rPr>
          <w:rStyle w:val="HTMLCode"/>
          <w:rFonts w:eastAsiaTheme="minorHAnsi"/>
          <w:spacing w:val="-1"/>
          <w:sz w:val="24"/>
          <w:szCs w:val="24"/>
        </w:rPr>
        <w:t>)</w:t>
      </w:r>
      <w:r>
        <w:rPr>
          <w:rFonts w:ascii="Georgia" w:hAnsi="Georgia" w:cs="Segoe UI"/>
          <w:spacing w:val="-1"/>
          <w:sz w:val="32"/>
          <w:szCs w:val="32"/>
        </w:rPr>
        <w:t> schedules a script to be run after a minimum threshold in ms has elapsed.</w:t>
      </w:r>
    </w:p>
    <w:p w:rsidR="00D37818" w:rsidRDefault="00D37818" w:rsidP="00D3781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order in which the timers are executed will vary depending on the context in which they are called. If both are called from within the main module, then timing will be bound by the performance of the process.</w:t>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Style w:val="Strong"/>
          <w:rFonts w:ascii="Georgia" w:hAnsi="Georgia"/>
          <w:spacing w:val="-1"/>
          <w:sz w:val="32"/>
          <w:szCs w:val="32"/>
        </w:rPr>
        <w:t>Q10. What is </w:t>
      </w:r>
      <w:proofErr w:type="gramStart"/>
      <w:r>
        <w:rPr>
          <w:rStyle w:val="Strong"/>
          <w:rFonts w:ascii="Courier New" w:hAnsi="Courier New" w:cs="Courier New"/>
          <w:spacing w:val="-1"/>
        </w:rPr>
        <w:t>process.nextTick()</w:t>
      </w:r>
      <w:proofErr w:type="gramEnd"/>
    </w:p>
    <w:p w:rsidR="00D37818" w:rsidRDefault="00D37818" w:rsidP="00D37818">
      <w:pPr>
        <w:pStyle w:val="graf"/>
        <w:shd w:val="clear" w:color="auto" w:fill="FFFFFF"/>
        <w:spacing w:before="0" w:beforeAutospacing="0" w:after="0" w:afterAutospacing="0"/>
        <w:rPr>
          <w:rFonts w:ascii="Georgia" w:hAnsi="Georgia"/>
          <w:spacing w:val="-1"/>
          <w:sz w:val="32"/>
          <w:szCs w:val="32"/>
        </w:rPr>
      </w:pPr>
      <w:proofErr w:type="gramStart"/>
      <w:r>
        <w:rPr>
          <w:rStyle w:val="HTMLCode"/>
          <w:spacing w:val="-1"/>
          <w:sz w:val="24"/>
          <w:szCs w:val="24"/>
        </w:rPr>
        <w:t>setImmediate(</w:t>
      </w:r>
      <w:proofErr w:type="gramEnd"/>
      <w:r>
        <w:rPr>
          <w:rStyle w:val="HTMLCode"/>
          <w:spacing w:val="-1"/>
          <w:sz w:val="24"/>
          <w:szCs w:val="24"/>
        </w:rPr>
        <w:t>)</w:t>
      </w:r>
      <w:r>
        <w:rPr>
          <w:rFonts w:ascii="Georgia" w:hAnsi="Georgia"/>
          <w:spacing w:val="-1"/>
          <w:sz w:val="32"/>
          <w:szCs w:val="32"/>
        </w:rPr>
        <w:t> and </w:t>
      </w:r>
      <w:r>
        <w:rPr>
          <w:rStyle w:val="HTMLCode"/>
          <w:spacing w:val="-1"/>
          <w:sz w:val="24"/>
          <w:szCs w:val="24"/>
        </w:rPr>
        <w:t>setTimeout()</w:t>
      </w:r>
      <w:r>
        <w:rPr>
          <w:rFonts w:ascii="Georgia" w:hAnsi="Georgia"/>
          <w:spacing w:val="-1"/>
          <w:sz w:val="32"/>
          <w:szCs w:val="32"/>
        </w:rPr>
        <w:t> are based on the event loop. But </w:t>
      </w:r>
      <w:proofErr w:type="gramStart"/>
      <w:r>
        <w:rPr>
          <w:rStyle w:val="HTMLCode"/>
          <w:spacing w:val="-1"/>
          <w:sz w:val="24"/>
          <w:szCs w:val="24"/>
        </w:rPr>
        <w:t>process.nextTick(</w:t>
      </w:r>
      <w:proofErr w:type="gramEnd"/>
      <w:r>
        <w:rPr>
          <w:rStyle w:val="HTMLCode"/>
          <w:spacing w:val="-1"/>
          <w:sz w:val="24"/>
          <w:szCs w:val="24"/>
        </w:rPr>
        <w:t>)</w:t>
      </w:r>
      <w:r>
        <w:rPr>
          <w:rFonts w:ascii="Georgia" w:hAnsi="Georgia"/>
          <w:spacing w:val="-1"/>
          <w:sz w:val="32"/>
          <w:szCs w:val="32"/>
        </w:rPr>
        <w:t> technically not part of the event loop. Instead, the </w:t>
      </w:r>
      <w:r>
        <w:rPr>
          <w:rStyle w:val="HTMLCode"/>
          <w:spacing w:val="-1"/>
          <w:sz w:val="24"/>
          <w:szCs w:val="24"/>
        </w:rPr>
        <w:t>nextTickQueue</w:t>
      </w:r>
      <w:r>
        <w:rPr>
          <w:rFonts w:ascii="Georgia" w:hAnsi="Georgia"/>
          <w:spacing w:val="-1"/>
          <w:sz w:val="32"/>
          <w:szCs w:val="32"/>
        </w:rPr>
        <w:t> will be processed after the current operation completes, regardless of the current phase of the event loop.</w:t>
      </w:r>
    </w:p>
    <w:p w:rsidR="00D37818" w:rsidRDefault="00D37818" w:rsidP="00D3781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lastRenderedPageBreak/>
        <w:t xml:space="preserve">Thus, any time you call </w:t>
      </w:r>
      <w:proofErr w:type="gramStart"/>
      <w:r>
        <w:rPr>
          <w:rFonts w:ascii="Georgia" w:hAnsi="Georgia"/>
          <w:spacing w:val="-1"/>
          <w:sz w:val="32"/>
          <w:szCs w:val="32"/>
        </w:rPr>
        <w:t>process.nextTick(</w:t>
      </w:r>
      <w:proofErr w:type="gramEnd"/>
      <w:r>
        <w:rPr>
          <w:rFonts w:ascii="Georgia" w:hAnsi="Georgia"/>
          <w:spacing w:val="-1"/>
          <w:sz w:val="32"/>
          <w:szCs w:val="32"/>
        </w:rPr>
        <w:t>) in a given phase, all callbacks passed to process.nextTick() will be resolved before the event loop continues.</w:t>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Style w:val="Strong"/>
          <w:rFonts w:ascii="Georgia" w:hAnsi="Georgia"/>
          <w:spacing w:val="-1"/>
          <w:sz w:val="32"/>
          <w:szCs w:val="32"/>
        </w:rPr>
        <w:t>Q11. What is </w:t>
      </w:r>
      <w:r>
        <w:rPr>
          <w:rStyle w:val="Strong"/>
          <w:rFonts w:ascii="Courier New" w:hAnsi="Courier New" w:cs="Courier New"/>
          <w:spacing w:val="-1"/>
        </w:rPr>
        <w:t>package.json</w:t>
      </w:r>
      <w:r>
        <w:rPr>
          <w:rStyle w:val="Strong"/>
          <w:rFonts w:ascii="Georgia" w:hAnsi="Georgia"/>
          <w:spacing w:val="-1"/>
          <w:sz w:val="32"/>
          <w:szCs w:val="32"/>
        </w:rPr>
        <w:t>? What is it used for?</w:t>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 xml:space="preserve">This file holds </w:t>
      </w:r>
      <w:proofErr w:type="gramStart"/>
      <w:r>
        <w:rPr>
          <w:rFonts w:ascii="Georgia" w:hAnsi="Georgia"/>
          <w:spacing w:val="-1"/>
          <w:sz w:val="32"/>
          <w:szCs w:val="32"/>
        </w:rPr>
        <w:t>various metadata information about the project</w:t>
      </w:r>
      <w:proofErr w:type="gramEnd"/>
      <w:r>
        <w:rPr>
          <w:rFonts w:ascii="Georgia" w:hAnsi="Georgia"/>
          <w:spacing w:val="-1"/>
          <w:sz w:val="32"/>
          <w:szCs w:val="32"/>
        </w:rPr>
        <w:t>. This file is used to give information to </w:t>
      </w:r>
      <w:r>
        <w:rPr>
          <w:rStyle w:val="HTMLCode"/>
          <w:spacing w:val="-1"/>
          <w:sz w:val="24"/>
          <w:szCs w:val="24"/>
        </w:rPr>
        <w:t>npm</w:t>
      </w:r>
      <w:r>
        <w:rPr>
          <w:rFonts w:ascii="Georgia" w:hAnsi="Georgia"/>
          <w:spacing w:val="-1"/>
          <w:sz w:val="32"/>
          <w:szCs w:val="32"/>
        </w:rPr>
        <w:t> that allows it to identify the project as well as handle the project's dependencies.</w:t>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Some of the fields are: </w:t>
      </w:r>
      <w:r>
        <w:rPr>
          <w:rStyle w:val="HTMLCode"/>
          <w:spacing w:val="-1"/>
          <w:sz w:val="24"/>
          <w:szCs w:val="24"/>
        </w:rPr>
        <w:t>name</w:t>
      </w:r>
      <w:r>
        <w:rPr>
          <w:rFonts w:ascii="Georgia" w:hAnsi="Georgia"/>
          <w:spacing w:val="-1"/>
          <w:sz w:val="32"/>
          <w:szCs w:val="32"/>
        </w:rPr>
        <w:t>, </w:t>
      </w:r>
      <w:r>
        <w:rPr>
          <w:rStyle w:val="HTMLCode"/>
          <w:spacing w:val="-1"/>
          <w:sz w:val="24"/>
          <w:szCs w:val="24"/>
        </w:rPr>
        <w:t>name</w:t>
      </w:r>
      <w:r>
        <w:rPr>
          <w:rFonts w:ascii="Georgia" w:hAnsi="Georgia"/>
          <w:spacing w:val="-1"/>
          <w:sz w:val="32"/>
          <w:szCs w:val="32"/>
        </w:rPr>
        <w:t>, </w:t>
      </w:r>
      <w:r>
        <w:rPr>
          <w:rStyle w:val="HTMLCode"/>
          <w:spacing w:val="-1"/>
          <w:sz w:val="24"/>
          <w:szCs w:val="24"/>
        </w:rPr>
        <w:t>description</w:t>
      </w:r>
      <w:r>
        <w:rPr>
          <w:rFonts w:ascii="Georgia" w:hAnsi="Georgia"/>
          <w:spacing w:val="-1"/>
          <w:sz w:val="32"/>
          <w:szCs w:val="32"/>
        </w:rPr>
        <w:t>, </w:t>
      </w:r>
      <w:r>
        <w:rPr>
          <w:rStyle w:val="HTMLCode"/>
          <w:spacing w:val="-1"/>
          <w:sz w:val="24"/>
          <w:szCs w:val="24"/>
        </w:rPr>
        <w:t>author</w:t>
      </w:r>
      <w:r>
        <w:rPr>
          <w:rFonts w:ascii="Georgia" w:hAnsi="Georgia"/>
          <w:spacing w:val="-1"/>
          <w:sz w:val="32"/>
          <w:szCs w:val="32"/>
        </w:rPr>
        <w:t> and </w:t>
      </w:r>
      <w:r>
        <w:rPr>
          <w:rStyle w:val="HTMLCode"/>
          <w:spacing w:val="-1"/>
          <w:sz w:val="24"/>
          <w:szCs w:val="24"/>
        </w:rPr>
        <w:t>dependencies</w:t>
      </w:r>
      <w:r>
        <w:rPr>
          <w:rFonts w:ascii="Georgia" w:hAnsi="Georgia"/>
          <w:spacing w:val="-1"/>
          <w:sz w:val="32"/>
          <w:szCs w:val="32"/>
        </w:rPr>
        <w:t>.</w:t>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When someone installs our project through </w:t>
      </w:r>
      <w:r>
        <w:rPr>
          <w:rStyle w:val="HTMLCode"/>
          <w:spacing w:val="-1"/>
          <w:sz w:val="24"/>
          <w:szCs w:val="24"/>
        </w:rPr>
        <w:t>npm</w:t>
      </w:r>
      <w:r>
        <w:rPr>
          <w:rFonts w:ascii="Georgia" w:hAnsi="Georgia"/>
          <w:spacing w:val="-1"/>
          <w:sz w:val="32"/>
          <w:szCs w:val="32"/>
        </w:rPr>
        <w:t>, all the dependencies listed will be installed as well. Additionally, if someone runs </w:t>
      </w:r>
      <w:r>
        <w:rPr>
          <w:rStyle w:val="HTMLCode"/>
          <w:spacing w:val="-1"/>
          <w:sz w:val="24"/>
          <w:szCs w:val="24"/>
        </w:rPr>
        <w:t>npm install</w:t>
      </w:r>
      <w:r>
        <w:rPr>
          <w:rFonts w:ascii="Georgia" w:hAnsi="Georgia"/>
          <w:spacing w:val="-1"/>
          <w:sz w:val="32"/>
          <w:szCs w:val="32"/>
        </w:rPr>
        <w:t xml:space="preserve"> in the root directory of our project, it will install all the dependencies </w:t>
      </w:r>
      <w:proofErr w:type="gramStart"/>
      <w:r>
        <w:rPr>
          <w:rFonts w:ascii="Georgia" w:hAnsi="Georgia"/>
          <w:spacing w:val="-1"/>
          <w:sz w:val="32"/>
          <w:szCs w:val="32"/>
        </w:rPr>
        <w:t>to </w:t>
      </w:r>
      <w:r>
        <w:rPr>
          <w:rStyle w:val="HTMLCode"/>
          <w:spacing w:val="-1"/>
          <w:sz w:val="24"/>
          <w:szCs w:val="24"/>
        </w:rPr>
        <w:t>./</w:t>
      </w:r>
      <w:proofErr w:type="gramEnd"/>
      <w:r>
        <w:rPr>
          <w:rStyle w:val="HTMLCode"/>
          <w:spacing w:val="-1"/>
          <w:sz w:val="24"/>
          <w:szCs w:val="24"/>
        </w:rPr>
        <w:t>node_modules</w:t>
      </w:r>
      <w:r>
        <w:rPr>
          <w:rFonts w:ascii="Georgia" w:hAnsi="Georgia"/>
          <w:spacing w:val="-1"/>
          <w:sz w:val="32"/>
          <w:szCs w:val="32"/>
        </w:rPr>
        <w:t> directory.</w:t>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Style w:val="Strong"/>
          <w:rFonts w:ascii="Georgia" w:hAnsi="Georgia"/>
          <w:spacing w:val="-1"/>
          <w:sz w:val="32"/>
          <w:szCs w:val="32"/>
        </w:rPr>
        <w:t>Q12. What is </w:t>
      </w:r>
      <w:r>
        <w:rPr>
          <w:rStyle w:val="Strong"/>
          <w:rFonts w:ascii="Courier New" w:hAnsi="Courier New" w:cs="Courier New"/>
          <w:spacing w:val="-1"/>
        </w:rPr>
        <w:t>libuv</w:t>
      </w:r>
      <w:r>
        <w:rPr>
          <w:rStyle w:val="Strong"/>
          <w:rFonts w:ascii="Georgia" w:hAnsi="Georgia"/>
          <w:spacing w:val="-1"/>
          <w:sz w:val="32"/>
          <w:szCs w:val="32"/>
        </w:rPr>
        <w:t>?</w:t>
      </w:r>
    </w:p>
    <w:p w:rsidR="00D37818" w:rsidRDefault="00D37818" w:rsidP="00D37818">
      <w:pPr>
        <w:pStyle w:val="graf"/>
        <w:shd w:val="clear" w:color="auto" w:fill="FFFFFF"/>
        <w:spacing w:before="0" w:beforeAutospacing="0" w:after="0" w:afterAutospacing="0"/>
        <w:rPr>
          <w:rFonts w:ascii="Georgia" w:hAnsi="Georgia"/>
          <w:spacing w:val="-1"/>
          <w:sz w:val="32"/>
          <w:szCs w:val="32"/>
        </w:rPr>
      </w:pPr>
      <w:proofErr w:type="gramStart"/>
      <w:r>
        <w:rPr>
          <w:rStyle w:val="HTMLCode"/>
          <w:spacing w:val="-1"/>
          <w:sz w:val="24"/>
          <w:szCs w:val="24"/>
        </w:rPr>
        <w:t>libuv</w:t>
      </w:r>
      <w:proofErr w:type="gramEnd"/>
      <w:r>
        <w:rPr>
          <w:rFonts w:ascii="Georgia" w:hAnsi="Georgia"/>
          <w:spacing w:val="-1"/>
          <w:sz w:val="32"/>
          <w:szCs w:val="32"/>
        </w:rPr>
        <w:t> is a multi-platform support library with a focus on asynchronous I/O. It was primarily developed for use by Node.js, but it’s also used by Luvit, Julia, pyuv, and others.</w:t>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When the node.js project began in 2009 as a JavaScript environment decoupled from the browser, it is using Google’s V8 and Marc Lehmann’s </w:t>
      </w:r>
      <w:r>
        <w:rPr>
          <w:rStyle w:val="HTMLCode"/>
          <w:spacing w:val="-1"/>
          <w:sz w:val="24"/>
          <w:szCs w:val="24"/>
        </w:rPr>
        <w:t>libev</w:t>
      </w:r>
      <w:r>
        <w:rPr>
          <w:rFonts w:ascii="Georgia" w:hAnsi="Georgia"/>
          <w:spacing w:val="-1"/>
          <w:sz w:val="32"/>
          <w:szCs w:val="32"/>
        </w:rPr>
        <w:t xml:space="preserve">, node.js combined a model of I/O – evented – with a language that was well suited to the style of programming; due to the way it had been shaped by browsers. As node.js grew in popularity, it was important to make it work on Windows, but libev ran only on </w:t>
      </w:r>
      <w:proofErr w:type="gramStart"/>
      <w:r>
        <w:rPr>
          <w:rFonts w:ascii="Georgia" w:hAnsi="Georgia"/>
          <w:spacing w:val="-1"/>
          <w:sz w:val="32"/>
          <w:szCs w:val="32"/>
        </w:rPr>
        <w:t>Unix</w:t>
      </w:r>
      <w:proofErr w:type="gramEnd"/>
      <w:r>
        <w:rPr>
          <w:rFonts w:ascii="Georgia" w:hAnsi="Georgia"/>
          <w:spacing w:val="-1"/>
          <w:sz w:val="32"/>
          <w:szCs w:val="32"/>
        </w:rPr>
        <w:t>. </w:t>
      </w:r>
      <w:proofErr w:type="gramStart"/>
      <w:r>
        <w:rPr>
          <w:rStyle w:val="HTMLCode"/>
          <w:spacing w:val="-1"/>
          <w:sz w:val="24"/>
          <w:szCs w:val="24"/>
        </w:rPr>
        <w:t>libuv</w:t>
      </w:r>
      <w:proofErr w:type="gramEnd"/>
      <w:r>
        <w:rPr>
          <w:rFonts w:ascii="Georgia" w:hAnsi="Georgia"/>
          <w:spacing w:val="-1"/>
          <w:sz w:val="32"/>
          <w:szCs w:val="32"/>
        </w:rPr>
        <w:t> was an abstraction around libev or IOCP depending on the platform, providing users an API based on libev. In the node-v0.9.0 version of libuv libev was removed.</w:t>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Some of the features of </w:t>
      </w:r>
      <w:r>
        <w:rPr>
          <w:rStyle w:val="HTMLCode"/>
          <w:spacing w:val="-1"/>
          <w:sz w:val="24"/>
          <w:szCs w:val="24"/>
        </w:rPr>
        <w:t>libuv</w:t>
      </w:r>
      <w:r>
        <w:rPr>
          <w:rFonts w:ascii="Georgia" w:hAnsi="Georgia"/>
          <w:spacing w:val="-1"/>
          <w:sz w:val="32"/>
          <w:szCs w:val="32"/>
        </w:rPr>
        <w:t> are:</w:t>
      </w:r>
    </w:p>
    <w:p w:rsidR="00D37818" w:rsidRDefault="00D37818" w:rsidP="00D37818">
      <w:pPr>
        <w:numPr>
          <w:ilvl w:val="0"/>
          <w:numId w:val="40"/>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Full-featured event loop backed by epoll, kqueue, IOCP, event ports.</w:t>
      </w:r>
    </w:p>
    <w:p w:rsidR="00D37818" w:rsidRDefault="00D37818" w:rsidP="00D37818">
      <w:pPr>
        <w:numPr>
          <w:ilvl w:val="0"/>
          <w:numId w:val="40"/>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Asynchronous TCP and UDP sockets</w:t>
      </w:r>
    </w:p>
    <w:p w:rsidR="00D37818" w:rsidRDefault="00D37818" w:rsidP="00D37818">
      <w:pPr>
        <w:numPr>
          <w:ilvl w:val="0"/>
          <w:numId w:val="40"/>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Asynchronous file and file system operations</w:t>
      </w:r>
    </w:p>
    <w:p w:rsidR="00D37818" w:rsidRDefault="00D37818" w:rsidP="00D37818">
      <w:pPr>
        <w:numPr>
          <w:ilvl w:val="0"/>
          <w:numId w:val="40"/>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Child processes</w:t>
      </w:r>
    </w:p>
    <w:p w:rsidR="00D37818" w:rsidRDefault="00D37818" w:rsidP="00D37818">
      <w:pPr>
        <w:numPr>
          <w:ilvl w:val="0"/>
          <w:numId w:val="40"/>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lastRenderedPageBreak/>
        <w:t>File system events</w:t>
      </w:r>
    </w:p>
    <w:p w:rsidR="00D37818" w:rsidRDefault="00D37818" w:rsidP="00D37818">
      <w:pPr>
        <w:pStyle w:val="graf"/>
        <w:shd w:val="clear" w:color="auto" w:fill="FFFFFF"/>
        <w:spacing w:before="435" w:beforeAutospacing="0" w:after="0" w:afterAutospacing="0"/>
        <w:rPr>
          <w:rFonts w:ascii="Georgia" w:hAnsi="Georgia"/>
          <w:spacing w:val="-1"/>
          <w:sz w:val="32"/>
          <w:szCs w:val="32"/>
        </w:rPr>
      </w:pPr>
      <w:r>
        <w:rPr>
          <w:rStyle w:val="Strong"/>
          <w:rFonts w:ascii="Georgia" w:hAnsi="Georgia"/>
          <w:spacing w:val="-1"/>
          <w:sz w:val="32"/>
          <w:szCs w:val="32"/>
        </w:rPr>
        <w:t>Q13. What are some of the most popular modules of Node.js?</w:t>
      </w:r>
    </w:p>
    <w:p w:rsidR="00D37818" w:rsidRDefault="00D37818" w:rsidP="00D3781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There are many most popular, most starred or most downloaded modules in Node.js. Some of them are:</w:t>
      </w:r>
    </w:p>
    <w:p w:rsidR="00D37818" w:rsidRDefault="00D37818" w:rsidP="00D37818">
      <w:pPr>
        <w:numPr>
          <w:ilvl w:val="0"/>
          <w:numId w:val="4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express</w:t>
      </w:r>
    </w:p>
    <w:p w:rsidR="00D37818" w:rsidRDefault="00D37818" w:rsidP="00D37818">
      <w:pPr>
        <w:numPr>
          <w:ilvl w:val="0"/>
          <w:numId w:val="4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async</w:t>
      </w:r>
    </w:p>
    <w:p w:rsidR="00D37818" w:rsidRDefault="00D37818" w:rsidP="00D37818">
      <w:pPr>
        <w:numPr>
          <w:ilvl w:val="0"/>
          <w:numId w:val="4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browserify</w:t>
      </w:r>
    </w:p>
    <w:p w:rsidR="00D37818" w:rsidRDefault="00D37818" w:rsidP="00D37818">
      <w:pPr>
        <w:numPr>
          <w:ilvl w:val="0"/>
          <w:numId w:val="4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socket.io</w:t>
      </w:r>
    </w:p>
    <w:p w:rsidR="00D37818" w:rsidRDefault="00D37818" w:rsidP="00D37818">
      <w:pPr>
        <w:numPr>
          <w:ilvl w:val="0"/>
          <w:numId w:val="4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bower</w:t>
      </w:r>
    </w:p>
    <w:p w:rsidR="00D37818" w:rsidRDefault="00D37818" w:rsidP="00D37818">
      <w:pPr>
        <w:numPr>
          <w:ilvl w:val="0"/>
          <w:numId w:val="41"/>
        </w:numPr>
        <w:shd w:val="clear" w:color="auto" w:fill="FFFFFF"/>
        <w:spacing w:before="100" w:beforeAutospacing="1" w:after="210" w:line="240" w:lineRule="auto"/>
        <w:ind w:left="450"/>
        <w:rPr>
          <w:rFonts w:ascii="Georgia" w:hAnsi="Georgia" w:cs="Segoe UI"/>
          <w:spacing w:val="-1"/>
          <w:sz w:val="32"/>
          <w:szCs w:val="32"/>
        </w:rPr>
      </w:pPr>
      <w:r>
        <w:rPr>
          <w:rFonts w:ascii="Georgia" w:hAnsi="Georgia" w:cs="Segoe UI"/>
          <w:spacing w:val="-1"/>
          <w:sz w:val="32"/>
          <w:szCs w:val="32"/>
        </w:rPr>
        <w:t>gulp</w:t>
      </w:r>
    </w:p>
    <w:p w:rsidR="00D37818" w:rsidRDefault="00D37818" w:rsidP="00D37818">
      <w:pPr>
        <w:numPr>
          <w:ilvl w:val="0"/>
          <w:numId w:val="41"/>
        </w:numPr>
        <w:shd w:val="clear" w:color="auto" w:fill="FFFFFF"/>
        <w:spacing w:before="100" w:beforeAutospacing="1" w:after="0" w:line="240" w:lineRule="auto"/>
        <w:ind w:left="450"/>
        <w:rPr>
          <w:rFonts w:ascii="Georgia" w:hAnsi="Georgia" w:cs="Segoe UI"/>
          <w:spacing w:val="-1"/>
          <w:sz w:val="32"/>
          <w:szCs w:val="32"/>
        </w:rPr>
      </w:pPr>
      <w:r>
        <w:rPr>
          <w:rFonts w:ascii="Georgia" w:hAnsi="Georgia" w:cs="Segoe UI"/>
          <w:spacing w:val="-1"/>
          <w:sz w:val="32"/>
          <w:szCs w:val="32"/>
        </w:rPr>
        <w:t>grunt</w:t>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Style w:val="Strong"/>
          <w:rFonts w:ascii="Georgia" w:hAnsi="Georgia"/>
          <w:spacing w:val="-1"/>
          <w:sz w:val="32"/>
          <w:szCs w:val="32"/>
        </w:rPr>
        <w:t>Q14. What is </w:t>
      </w:r>
      <w:r>
        <w:rPr>
          <w:rStyle w:val="Strong"/>
          <w:rFonts w:ascii="Courier New" w:hAnsi="Courier New" w:cs="Courier New"/>
          <w:spacing w:val="-1"/>
        </w:rPr>
        <w:t>EventEmitter</w:t>
      </w:r>
      <w:r>
        <w:rPr>
          <w:rStyle w:val="Strong"/>
          <w:rFonts w:ascii="Georgia" w:hAnsi="Georgia"/>
          <w:spacing w:val="-1"/>
          <w:sz w:val="32"/>
          <w:szCs w:val="32"/>
        </w:rPr>
        <w:t> in Node.js?</w:t>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All objects that emit events are instances of the </w:t>
      </w:r>
      <w:r>
        <w:rPr>
          <w:rStyle w:val="HTMLCode"/>
          <w:spacing w:val="-1"/>
          <w:sz w:val="24"/>
          <w:szCs w:val="24"/>
        </w:rPr>
        <w:t>EventEmitter</w:t>
      </w:r>
      <w:r>
        <w:rPr>
          <w:rFonts w:ascii="Georgia" w:hAnsi="Georgia"/>
          <w:spacing w:val="-1"/>
          <w:sz w:val="32"/>
          <w:szCs w:val="32"/>
        </w:rPr>
        <w:t> class. These objects expose an </w:t>
      </w:r>
      <w:proofErr w:type="gramStart"/>
      <w:r>
        <w:rPr>
          <w:rStyle w:val="HTMLCode"/>
          <w:spacing w:val="-1"/>
          <w:sz w:val="24"/>
          <w:szCs w:val="24"/>
        </w:rPr>
        <w:t>eventEmitter.on(</w:t>
      </w:r>
      <w:proofErr w:type="gramEnd"/>
      <w:r>
        <w:rPr>
          <w:rStyle w:val="HTMLCode"/>
          <w:spacing w:val="-1"/>
          <w:sz w:val="24"/>
          <w:szCs w:val="24"/>
        </w:rPr>
        <w:t>)</w:t>
      </w:r>
      <w:r>
        <w:rPr>
          <w:rFonts w:ascii="Georgia" w:hAnsi="Georgia"/>
          <w:spacing w:val="-1"/>
          <w:sz w:val="32"/>
          <w:szCs w:val="32"/>
        </w:rPr>
        <w:t> function that allows one or more functions to be attached to named events emitted by the object.</w:t>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When the </w:t>
      </w:r>
      <w:r>
        <w:rPr>
          <w:rStyle w:val="HTMLCode"/>
          <w:spacing w:val="-1"/>
          <w:sz w:val="24"/>
          <w:szCs w:val="24"/>
        </w:rPr>
        <w:t>EventEmitter</w:t>
      </w:r>
      <w:r>
        <w:rPr>
          <w:rFonts w:ascii="Georgia" w:hAnsi="Georgia"/>
          <w:spacing w:val="-1"/>
          <w:sz w:val="32"/>
          <w:szCs w:val="32"/>
        </w:rPr>
        <w:t> object emits an event, all of the functions attached to that specific event are called </w:t>
      </w:r>
      <w:r>
        <w:rPr>
          <w:rStyle w:val="Emphasis"/>
          <w:rFonts w:ascii="Georgia" w:hAnsi="Georgia"/>
          <w:spacing w:val="-1"/>
          <w:sz w:val="32"/>
          <w:szCs w:val="32"/>
        </w:rPr>
        <w:t>synchronously</w:t>
      </w:r>
      <w:r>
        <w:rPr>
          <w:rFonts w:ascii="Georgia" w:hAnsi="Georgia"/>
          <w:spacing w:val="-1"/>
          <w:sz w:val="32"/>
          <w:szCs w:val="32"/>
        </w:rPr>
        <w:t>.</w:t>
      </w:r>
    </w:p>
    <w:p w:rsidR="00D37818" w:rsidRDefault="00D37818" w:rsidP="00D37818">
      <w:pPr>
        <w:rPr>
          <w:rFonts w:ascii="Times New Roman" w:hAnsi="Times New Roman"/>
          <w:sz w:val="24"/>
          <w:szCs w:val="24"/>
        </w:rPr>
      </w:pPr>
      <w:r>
        <w:rPr>
          <w:noProof/>
        </w:rPr>
        <w:lastRenderedPageBreak/>
        <w:drawing>
          <wp:inline distT="0" distB="0" distL="0" distR="0">
            <wp:extent cx="6753225" cy="2705100"/>
            <wp:effectExtent l="0" t="0" r="9525" b="0"/>
            <wp:docPr id="5" name="Picture 5" descr="https://cdn-images-1.medium.com/max/800/1*nOqL-HoPdH2S1lmGW97bY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nOqL-HoPdH2S1lmGW97bYQ.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53225" cy="2705100"/>
                    </a:xfrm>
                    <a:prstGeom prst="rect">
                      <a:avLst/>
                    </a:prstGeom>
                    <a:noFill/>
                    <a:ln>
                      <a:noFill/>
                    </a:ln>
                  </pic:spPr>
                </pic:pic>
              </a:graphicData>
            </a:graphic>
          </wp:inline>
        </w:drawing>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Style w:val="Strong"/>
          <w:rFonts w:ascii="Georgia" w:hAnsi="Georgia"/>
          <w:spacing w:val="-1"/>
          <w:sz w:val="32"/>
          <w:szCs w:val="32"/>
        </w:rPr>
        <w:t>Q15. What is </w:t>
      </w:r>
      <w:r>
        <w:rPr>
          <w:rStyle w:val="Strong"/>
          <w:rFonts w:ascii="Courier New" w:hAnsi="Courier New" w:cs="Courier New"/>
          <w:spacing w:val="-1"/>
        </w:rPr>
        <w:t>Streams</w:t>
      </w:r>
      <w:r>
        <w:rPr>
          <w:rStyle w:val="Strong"/>
          <w:rFonts w:ascii="Georgia" w:hAnsi="Georgia"/>
          <w:spacing w:val="-1"/>
          <w:sz w:val="32"/>
          <w:szCs w:val="32"/>
        </w:rPr>
        <w:t> in Node.js?</w:t>
      </w:r>
    </w:p>
    <w:p w:rsidR="00D37818" w:rsidRDefault="00D37818" w:rsidP="00D37818">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Streams are pipes that let you easily read data from a source and pipe it to a destination. Simply put, a stream is nothing but an </w:t>
      </w:r>
      <w:r>
        <w:rPr>
          <w:rStyle w:val="HTMLCode"/>
          <w:spacing w:val="-1"/>
          <w:sz w:val="24"/>
          <w:szCs w:val="24"/>
        </w:rPr>
        <w:t>EventEmitter</w:t>
      </w:r>
      <w:r>
        <w:rPr>
          <w:rFonts w:ascii="Georgia" w:hAnsi="Georgia"/>
          <w:spacing w:val="-1"/>
          <w:sz w:val="32"/>
          <w:szCs w:val="32"/>
        </w:rPr>
        <w:t> and implements some specials methods. Depending on the methods implemented, a stream becomes Readable, Writable, or Duplex (both readable and writable).</w:t>
      </w:r>
    </w:p>
    <w:p w:rsidR="00D37818" w:rsidRDefault="00D37818" w:rsidP="00D37818">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For example, if we want to read data from a file, the best way to do it from a stream is to listen to data event and attach a callback. When a chunk of data is available, the readable stream emits a data event and your callback executes. Take a look at the following snippet:</w:t>
      </w:r>
    </w:p>
    <w:p w:rsidR="00D37818" w:rsidRDefault="00D37818" w:rsidP="00D37818">
      <w:pPr>
        <w:rPr>
          <w:rFonts w:ascii="Times New Roman" w:hAnsi="Times New Roman"/>
          <w:sz w:val="24"/>
          <w:szCs w:val="24"/>
        </w:rPr>
      </w:pPr>
      <w:r>
        <w:rPr>
          <w:noProof/>
        </w:rPr>
        <w:lastRenderedPageBreak/>
        <w:drawing>
          <wp:inline distT="0" distB="0" distL="0" distR="0">
            <wp:extent cx="6743700" cy="2952750"/>
            <wp:effectExtent l="0" t="0" r="0" b="0"/>
            <wp:docPr id="1" name="Picture 1" descr="https://cdn-images-1.medium.com/max/800/1*CPRmtq0khNvHLcJX7F09i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800/1*CPRmtq0khNvHLcJX7F09iA.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43700" cy="2952750"/>
                    </a:xfrm>
                    <a:prstGeom prst="rect">
                      <a:avLst/>
                    </a:prstGeom>
                    <a:noFill/>
                    <a:ln>
                      <a:noFill/>
                    </a:ln>
                  </pic:spPr>
                </pic:pic>
              </a:graphicData>
            </a:graphic>
          </wp:inline>
        </w:drawing>
      </w:r>
    </w:p>
    <w:p w:rsidR="00D37818" w:rsidRDefault="00D37818" w:rsidP="00D37818">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Types of streams are: Readable, Writable, Duplex and Transform.</w:t>
      </w:r>
    </w:p>
    <w:p w:rsidR="00B541F1" w:rsidRDefault="00B541F1" w:rsidP="00D37818">
      <w:pPr>
        <w:pStyle w:val="graf"/>
        <w:shd w:val="clear" w:color="auto" w:fill="FFFFFF"/>
        <w:spacing w:before="570" w:beforeAutospacing="0" w:after="0" w:afterAutospacing="0"/>
        <w:rPr>
          <w:rFonts w:ascii="Georgia" w:hAnsi="Georgia"/>
          <w:spacing w:val="-1"/>
          <w:sz w:val="32"/>
          <w:szCs w:val="32"/>
        </w:rPr>
      </w:pPr>
    </w:p>
    <w:p w:rsidR="00B541F1" w:rsidRDefault="00B541F1" w:rsidP="00D37818">
      <w:pPr>
        <w:pStyle w:val="graf"/>
        <w:shd w:val="clear" w:color="auto" w:fill="FFFFFF"/>
        <w:spacing w:before="570" w:beforeAutospacing="0" w:after="0" w:afterAutospacing="0"/>
        <w:rPr>
          <w:rFonts w:ascii="Georgia" w:hAnsi="Georgia"/>
          <w:spacing w:val="-1"/>
          <w:sz w:val="32"/>
          <w:szCs w:val="32"/>
        </w:rPr>
      </w:pPr>
    </w:p>
    <w:p w:rsidR="00B541F1" w:rsidRDefault="00B541F1" w:rsidP="00B541F1">
      <w:pPr>
        <w:pStyle w:val="Heading1"/>
        <w:shd w:val="clear" w:color="auto" w:fill="FFFFFF"/>
        <w:spacing w:before="0" w:after="75" w:line="240" w:lineRule="atLeast"/>
        <w:rPr>
          <w:rFonts w:ascii="Arial" w:hAnsi="Arial" w:cs="Arial"/>
          <w:b w:val="0"/>
          <w:bCs w:val="0"/>
          <w:color w:val="121212"/>
          <w:spacing w:val="-15"/>
          <w:sz w:val="38"/>
          <w:szCs w:val="38"/>
        </w:rPr>
      </w:pPr>
      <w:hyperlink r:id="rId19" w:history="1">
        <w:r>
          <w:rPr>
            <w:rStyle w:val="Hyperlink"/>
            <w:rFonts w:ascii="Arial" w:hAnsi="Arial" w:cs="Arial"/>
            <w:b w:val="0"/>
            <w:bCs w:val="0"/>
            <w:color w:val="121212"/>
            <w:spacing w:val="-15"/>
            <w:sz w:val="38"/>
            <w:szCs w:val="38"/>
            <w:u w:val="none"/>
          </w:rPr>
          <w:t>Promises VS Callback in Nodejs</w:t>
        </w:r>
      </w:hyperlink>
    </w:p>
    <w:p w:rsidR="00B541F1" w:rsidRDefault="00B541F1" w:rsidP="00B541F1">
      <w:pPr>
        <w:pStyle w:val="NormalWeb"/>
        <w:shd w:val="clear" w:color="auto" w:fill="FFFFFF"/>
        <w:spacing w:before="0" w:beforeAutospacing="0" w:after="270" w:afterAutospacing="0" w:line="360" w:lineRule="atLeast"/>
        <w:rPr>
          <w:rFonts w:ascii="Arial" w:hAnsi="Arial" w:cs="Arial"/>
          <w:color w:val="555555"/>
          <w:sz w:val="21"/>
          <w:szCs w:val="21"/>
        </w:rPr>
      </w:pPr>
      <w:r>
        <w:rPr>
          <w:rFonts w:ascii="Arial" w:hAnsi="Arial" w:cs="Arial"/>
          <w:color w:val="555555"/>
          <w:sz w:val="21"/>
          <w:szCs w:val="21"/>
        </w:rPr>
        <w:t>Posted by </w:t>
      </w:r>
      <w:hyperlink r:id="rId20" w:history="1">
        <w:r>
          <w:rPr>
            <w:rStyle w:val="Hyperlink"/>
            <w:rFonts w:ascii="Arial" w:hAnsi="Arial" w:cs="Arial"/>
            <w:color w:val="121212"/>
            <w:sz w:val="21"/>
            <w:szCs w:val="21"/>
            <w:u w:val="none"/>
          </w:rPr>
          <w:t>Pankaj Kumar Yadav </w:t>
        </w:r>
      </w:hyperlink>
      <w:r>
        <w:rPr>
          <w:rFonts w:ascii="Arial" w:hAnsi="Arial" w:cs="Arial"/>
          <w:color w:val="555555"/>
          <w:sz w:val="21"/>
          <w:szCs w:val="21"/>
        </w:rPr>
        <w:t>| Last Updated: 12-Feb-18 </w:t>
      </w:r>
      <w:r>
        <w:rPr>
          <w:rFonts w:ascii="Arial" w:hAnsi="Arial" w:cs="Arial"/>
          <w:color w:val="555555"/>
          <w:sz w:val="21"/>
          <w:szCs w:val="21"/>
        </w:rPr>
        <w:br/>
      </w:r>
      <w:r>
        <w:rPr>
          <w:rStyle w:val="stmainservices"/>
          <w:rFonts w:ascii="Verdana" w:hAnsi="Verdana" w:cs="Arial"/>
          <w:color w:val="000000"/>
          <w:sz w:val="17"/>
          <w:szCs w:val="17"/>
        </w:rPr>
        <w:t> </w:t>
      </w:r>
      <w:r>
        <w:rPr>
          <w:rStyle w:val="stbubblehcount"/>
          <w:rFonts w:ascii="Helvetica" w:hAnsi="Helvetica" w:cs="Helvetica"/>
          <w:b/>
          <w:bCs/>
          <w:color w:val="555555"/>
          <w:sz w:val="17"/>
          <w:szCs w:val="17"/>
          <w:bdr w:val="single" w:sz="6" w:space="2" w:color="DDDDDD" w:frame="1"/>
          <w:shd w:val="clear" w:color="auto" w:fill="FFFFFF"/>
        </w:rPr>
        <w:t>41</w:t>
      </w:r>
      <w:proofErr w:type="gramStart"/>
      <w:r>
        <w:rPr>
          <w:rFonts w:ascii="Arial" w:hAnsi="Arial" w:cs="Arial"/>
          <w:color w:val="555555"/>
          <w:sz w:val="21"/>
          <w:szCs w:val="21"/>
        </w:rPr>
        <w:t> </w:t>
      </w:r>
      <w:r>
        <w:rPr>
          <w:rStyle w:val="stmainservices"/>
          <w:rFonts w:ascii="Verdana" w:hAnsi="Verdana" w:cs="Arial"/>
          <w:color w:val="000000"/>
          <w:sz w:val="17"/>
          <w:szCs w:val="17"/>
        </w:rPr>
        <w:t> </w:t>
      </w:r>
      <w:r>
        <w:rPr>
          <w:rStyle w:val="stbubblehcount"/>
          <w:rFonts w:ascii="Helvetica" w:hAnsi="Helvetica" w:cs="Helvetica"/>
          <w:b/>
          <w:bCs/>
          <w:color w:val="555555"/>
          <w:sz w:val="17"/>
          <w:szCs w:val="17"/>
          <w:bdr w:val="single" w:sz="6" w:space="2" w:color="DDDDDD" w:frame="1"/>
          <w:shd w:val="clear" w:color="auto" w:fill="FFFFFF"/>
        </w:rPr>
        <w:t>28</w:t>
      </w:r>
      <w:proofErr w:type="gramEnd"/>
      <w:r>
        <w:rPr>
          <w:rFonts w:ascii="Arial" w:hAnsi="Arial" w:cs="Arial"/>
          <w:color w:val="555555"/>
          <w:sz w:val="21"/>
          <w:szCs w:val="21"/>
        </w:rPr>
        <w:t> </w:t>
      </w:r>
      <w:r>
        <w:rPr>
          <w:rStyle w:val="stmainservices"/>
          <w:rFonts w:ascii="Verdana" w:hAnsi="Verdana" w:cs="Arial"/>
          <w:color w:val="000000"/>
          <w:sz w:val="17"/>
          <w:szCs w:val="17"/>
        </w:rPr>
        <w:t> </w:t>
      </w:r>
      <w:r>
        <w:rPr>
          <w:rStyle w:val="stbubblehcount"/>
          <w:rFonts w:ascii="Helvetica" w:hAnsi="Helvetica" w:cs="Helvetica"/>
          <w:b/>
          <w:bCs/>
          <w:color w:val="555555"/>
          <w:sz w:val="17"/>
          <w:szCs w:val="17"/>
          <w:bdr w:val="single" w:sz="6" w:space="2" w:color="DDDDDD" w:frame="1"/>
          <w:shd w:val="clear" w:color="auto" w:fill="FFFFFF"/>
        </w:rPr>
        <w:t>1</w:t>
      </w:r>
      <w:r>
        <w:rPr>
          <w:rFonts w:ascii="Arial" w:hAnsi="Arial" w:cs="Arial"/>
          <w:color w:val="555555"/>
          <w:sz w:val="21"/>
          <w:szCs w:val="21"/>
        </w:rPr>
        <w:t> </w:t>
      </w:r>
      <w:r>
        <w:rPr>
          <w:rStyle w:val="stmainservices"/>
          <w:rFonts w:ascii="Verdana" w:hAnsi="Verdana" w:cs="Arial"/>
          <w:color w:val="000000"/>
          <w:sz w:val="17"/>
          <w:szCs w:val="17"/>
        </w:rPr>
        <w:t> </w:t>
      </w:r>
      <w:r>
        <w:rPr>
          <w:rStyle w:val="stbubblehcount"/>
          <w:rFonts w:ascii="Helvetica" w:hAnsi="Helvetica" w:cs="Helvetica"/>
          <w:b/>
          <w:bCs/>
          <w:color w:val="555555"/>
          <w:sz w:val="17"/>
          <w:szCs w:val="17"/>
          <w:bdr w:val="single" w:sz="6" w:space="2" w:color="DDDDDD" w:frame="1"/>
          <w:shd w:val="clear" w:color="auto" w:fill="FFFFFF"/>
        </w:rPr>
        <w:t>8</w:t>
      </w:r>
      <w:r>
        <w:rPr>
          <w:rFonts w:ascii="Arial" w:hAnsi="Arial" w:cs="Arial"/>
          <w:color w:val="555555"/>
          <w:sz w:val="21"/>
          <w:szCs w:val="21"/>
        </w:rPr>
        <w:t> </w:t>
      </w:r>
      <w:r>
        <w:rPr>
          <w:rStyle w:val="stmainservices"/>
          <w:rFonts w:ascii="Verdana" w:hAnsi="Verdana" w:cs="Arial"/>
          <w:color w:val="000000"/>
          <w:sz w:val="17"/>
          <w:szCs w:val="17"/>
        </w:rPr>
        <w:t> </w:t>
      </w:r>
      <w:r>
        <w:rPr>
          <w:rStyle w:val="stbubblehcount"/>
          <w:rFonts w:ascii="Helvetica" w:hAnsi="Helvetica" w:cs="Helvetica"/>
          <w:b/>
          <w:bCs/>
          <w:color w:val="555555"/>
          <w:sz w:val="17"/>
          <w:szCs w:val="17"/>
          <w:bdr w:val="single" w:sz="6" w:space="2" w:color="DDDDDD" w:frame="1"/>
          <w:shd w:val="clear" w:color="auto" w:fill="FFFFFF"/>
        </w:rPr>
        <w:t>1</w:t>
      </w:r>
      <w:r>
        <w:rPr>
          <w:rFonts w:ascii="Arial" w:hAnsi="Arial" w:cs="Arial"/>
          <w:color w:val="555555"/>
          <w:sz w:val="21"/>
          <w:szCs w:val="21"/>
        </w:rPr>
        <w:t> </w:t>
      </w:r>
      <w:r>
        <w:rPr>
          <w:rStyle w:val="stmainservices"/>
          <w:rFonts w:ascii="Verdana" w:hAnsi="Verdana" w:cs="Arial"/>
          <w:color w:val="000000"/>
          <w:sz w:val="17"/>
          <w:szCs w:val="17"/>
        </w:rPr>
        <w:t> </w:t>
      </w:r>
      <w:r>
        <w:rPr>
          <w:rStyle w:val="stbubblehcount"/>
          <w:rFonts w:ascii="Helvetica" w:hAnsi="Helvetica" w:cs="Helvetica"/>
          <w:b/>
          <w:bCs/>
          <w:color w:val="555555"/>
          <w:sz w:val="17"/>
          <w:szCs w:val="17"/>
          <w:bdr w:val="single" w:sz="6" w:space="2" w:color="DDDDDD" w:frame="1"/>
          <w:shd w:val="clear" w:color="auto" w:fill="FFFFFF"/>
        </w:rPr>
        <w:t>1</w:t>
      </w:r>
    </w:p>
    <w:p w:rsidR="00B541F1" w:rsidRDefault="00B541F1" w:rsidP="00B541F1">
      <w:pPr>
        <w:pStyle w:val="NormalWeb"/>
        <w:shd w:val="clear" w:color="auto" w:fill="FFFFFF"/>
        <w:spacing w:after="270" w:afterAutospacing="0"/>
        <w:rPr>
          <w:rFonts w:ascii="Arial" w:hAnsi="Arial" w:cs="Arial"/>
          <w:color w:val="555555"/>
        </w:rPr>
      </w:pPr>
      <w:r>
        <w:rPr>
          <w:rFonts w:ascii="Arial" w:hAnsi="Arial" w:cs="Arial"/>
          <w:noProof/>
          <w:color w:val="555555"/>
        </w:rPr>
        <w:lastRenderedPageBreak/>
        <w:drawing>
          <wp:inline distT="0" distB="0" distL="0" distR="0">
            <wp:extent cx="7715250" cy="4286250"/>
            <wp:effectExtent l="0" t="0" r="0" b="0"/>
            <wp:docPr id="12" name="Picture 12" descr="Promises vs Callback in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mises vs Callback in NodeJ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15250" cy="4286250"/>
                    </a:xfrm>
                    <a:prstGeom prst="rect">
                      <a:avLst/>
                    </a:prstGeom>
                    <a:noFill/>
                    <a:ln>
                      <a:noFill/>
                    </a:ln>
                  </pic:spPr>
                </pic:pic>
              </a:graphicData>
            </a:graphic>
          </wp:inline>
        </w:drawing>
      </w:r>
      <w:r>
        <w:rPr>
          <w:rFonts w:ascii="Arial" w:hAnsi="Arial" w:cs="Arial"/>
          <w:color w:val="555555"/>
        </w:rPr>
        <w:br/>
      </w:r>
      <w:r>
        <w:rPr>
          <w:rFonts w:ascii="Arial" w:hAnsi="Arial" w:cs="Arial"/>
          <w:color w:val="555555"/>
        </w:rPr>
        <w:br/>
        <w:t>Hi All,</w:t>
      </w:r>
    </w:p>
    <w:p w:rsidR="00B541F1" w:rsidRDefault="00B541F1" w:rsidP="00B541F1">
      <w:pPr>
        <w:pStyle w:val="NormalWeb"/>
        <w:shd w:val="clear" w:color="auto" w:fill="FFFFFF"/>
        <w:spacing w:after="270" w:afterAutospacing="0"/>
        <w:rPr>
          <w:rFonts w:ascii="Arial" w:hAnsi="Arial" w:cs="Arial"/>
          <w:color w:val="555555"/>
        </w:rPr>
      </w:pPr>
      <w:r>
        <w:rPr>
          <w:rFonts w:ascii="Arial" w:hAnsi="Arial" w:cs="Arial"/>
          <w:color w:val="555555"/>
        </w:rPr>
        <w:t>In this blog I'm going to show the difference between callback and Promises in Nodejs</w:t>
      </w:r>
    </w:p>
    <w:p w:rsidR="00B541F1" w:rsidRDefault="00B541F1" w:rsidP="00B541F1">
      <w:pPr>
        <w:pStyle w:val="NormalWeb"/>
        <w:shd w:val="clear" w:color="auto" w:fill="FFFFFF"/>
        <w:spacing w:after="270" w:afterAutospacing="0"/>
        <w:rPr>
          <w:rFonts w:ascii="Arial" w:hAnsi="Arial" w:cs="Arial"/>
          <w:color w:val="555555"/>
        </w:rPr>
      </w:pPr>
      <w:r>
        <w:rPr>
          <w:rFonts w:ascii="Arial" w:hAnsi="Arial" w:cs="Arial"/>
          <w:color w:val="555555"/>
        </w:rPr>
        <w:t>First let's start with </w:t>
      </w:r>
      <w:r>
        <w:rPr>
          <w:rStyle w:val="Strong"/>
          <w:rFonts w:ascii="Arial" w:eastAsiaTheme="majorEastAsia" w:hAnsi="Arial" w:cs="Arial"/>
          <w:color w:val="555555"/>
        </w:rPr>
        <w:t>callbacks</w:t>
      </w:r>
      <w:r>
        <w:rPr>
          <w:rFonts w:ascii="Arial" w:hAnsi="Arial" w:cs="Arial"/>
          <w:color w:val="555555"/>
        </w:rPr>
        <w:t>.</w:t>
      </w:r>
    </w:p>
    <w:p w:rsidR="00B541F1" w:rsidRDefault="00B541F1" w:rsidP="00B541F1">
      <w:pPr>
        <w:pStyle w:val="NormalWeb"/>
        <w:shd w:val="clear" w:color="auto" w:fill="FFFFFF"/>
        <w:spacing w:after="270" w:afterAutospacing="0"/>
        <w:rPr>
          <w:rFonts w:ascii="Arial" w:hAnsi="Arial" w:cs="Arial"/>
          <w:color w:val="555555"/>
        </w:rPr>
      </w:pPr>
      <w:r>
        <w:rPr>
          <w:rFonts w:ascii="Arial" w:hAnsi="Arial" w:cs="Arial"/>
          <w:color w:val="555555"/>
        </w:rPr>
        <w:t>Due to non-blocking I/O, Node is heavy use of callbacks. All the APIs of Nodejs support callbacks.</w:t>
      </w:r>
      <w:r>
        <w:rPr>
          <w:rFonts w:ascii="Arial" w:hAnsi="Arial" w:cs="Arial"/>
          <w:color w:val="555555"/>
        </w:rPr>
        <w:br/>
        <w:t>A callback is a function called at the completion of a given task. This prevents any blocking, and allows other code to be run in the meantime. </w:t>
      </w:r>
    </w:p>
    <w:p w:rsidR="00B541F1" w:rsidRDefault="00B541F1" w:rsidP="00B541F1">
      <w:pPr>
        <w:pStyle w:val="NormalWeb"/>
        <w:shd w:val="clear" w:color="auto" w:fill="FFFFFF"/>
        <w:spacing w:after="270" w:afterAutospacing="0"/>
        <w:rPr>
          <w:rFonts w:ascii="Arial" w:hAnsi="Arial" w:cs="Arial"/>
          <w:color w:val="555555"/>
        </w:rPr>
      </w:pPr>
      <w:r>
        <w:rPr>
          <w:rFonts w:ascii="Arial" w:hAnsi="Arial" w:cs="Arial"/>
          <w:color w:val="555555"/>
        </w:rPr>
        <w:t>For example - Let there are four functions functionCall, doSomeworkOne, doSomeworkTwo, doSomeworkTwo and they are performing some IO tasks.</w:t>
      </w:r>
      <w:r>
        <w:rPr>
          <w:rFonts w:ascii="Arial" w:hAnsi="Arial" w:cs="Arial"/>
          <w:color w:val="555555"/>
        </w:rPr>
        <w:br/>
      </w:r>
      <w:proofErr w:type="gramStart"/>
      <w:r>
        <w:rPr>
          <w:rFonts w:ascii="Arial" w:hAnsi="Arial" w:cs="Arial"/>
          <w:color w:val="555555"/>
        </w:rPr>
        <w:t>function</w:t>
      </w:r>
      <w:proofErr w:type="gramEnd"/>
      <w:r>
        <w:rPr>
          <w:rFonts w:ascii="Arial" w:hAnsi="Arial" w:cs="Arial"/>
          <w:color w:val="555555"/>
        </w:rPr>
        <w:t xml:space="preserve"> doSomeworkThree functionCall depends doSomeworkOne, doSomeworkOne depends doSomeworkTwo, doSomeworkTwo depends doSomeworkThree. To make these sync, callback function passed as parameter in all functions.</w:t>
      </w:r>
    </w:p>
    <w:tbl>
      <w:tblPr>
        <w:tblW w:w="12570" w:type="dxa"/>
        <w:tblCellMar>
          <w:left w:w="0" w:type="dxa"/>
          <w:right w:w="0" w:type="dxa"/>
        </w:tblCellMar>
        <w:tblLook w:val="04A0" w:firstRow="1" w:lastRow="0" w:firstColumn="1" w:lastColumn="0" w:noHBand="0" w:noVBand="1"/>
      </w:tblPr>
      <w:tblGrid>
        <w:gridCol w:w="450"/>
        <w:gridCol w:w="12120"/>
      </w:tblGrid>
      <w:tr w:rsidR="00B541F1" w:rsidTr="00B541F1">
        <w:tc>
          <w:tcPr>
            <w:tcW w:w="0" w:type="auto"/>
            <w:vAlign w:val="center"/>
            <w:hideMark/>
          </w:tcPr>
          <w:p w:rsidR="00B541F1" w:rsidRDefault="00B541F1" w:rsidP="00B541F1">
            <w:r>
              <w:t>1</w:t>
            </w:r>
          </w:p>
          <w:p w:rsidR="00B541F1" w:rsidRDefault="00B541F1" w:rsidP="00B541F1">
            <w:r>
              <w:lastRenderedPageBreak/>
              <w:t>2</w:t>
            </w:r>
          </w:p>
          <w:p w:rsidR="00B541F1" w:rsidRDefault="00B541F1" w:rsidP="00B541F1">
            <w:r>
              <w:t>3</w:t>
            </w:r>
          </w:p>
          <w:p w:rsidR="00B541F1" w:rsidRDefault="00B541F1" w:rsidP="00B541F1">
            <w:r>
              <w:t>4</w:t>
            </w:r>
          </w:p>
          <w:p w:rsidR="00B541F1" w:rsidRDefault="00B541F1" w:rsidP="00B541F1">
            <w:pPr>
              <w:rPr>
                <w:sz w:val="24"/>
                <w:szCs w:val="24"/>
              </w:rPr>
            </w:pPr>
            <w:r>
              <w:t>5</w:t>
            </w:r>
          </w:p>
        </w:tc>
        <w:tc>
          <w:tcPr>
            <w:tcW w:w="12120" w:type="dxa"/>
            <w:vAlign w:val="center"/>
            <w:hideMark/>
          </w:tcPr>
          <w:p w:rsidR="00B541F1" w:rsidRDefault="00B541F1" w:rsidP="00B541F1">
            <w:r>
              <w:rPr>
                <w:rStyle w:val="HTMLCode"/>
                <w:rFonts w:eastAsiaTheme="minorHAnsi"/>
              </w:rPr>
              <w:lastRenderedPageBreak/>
              <w:t>function functionCall(data, callback){</w:t>
            </w:r>
          </w:p>
          <w:p w:rsidR="00B541F1" w:rsidRDefault="00B541F1" w:rsidP="00B541F1">
            <w:r>
              <w:rPr>
                <w:rStyle w:val="HTMLCode"/>
                <w:rFonts w:eastAsiaTheme="minorHAnsi"/>
                <w:color w:val="DD1144"/>
              </w:rPr>
              <w:t>    </w:t>
            </w:r>
            <w:r>
              <w:rPr>
                <w:rStyle w:val="HTMLCode"/>
                <w:rFonts w:eastAsiaTheme="minorHAnsi"/>
              </w:rPr>
              <w:t>...........</w:t>
            </w:r>
          </w:p>
          <w:p w:rsidR="00B541F1" w:rsidRDefault="00B541F1" w:rsidP="00B541F1">
            <w:r>
              <w:rPr>
                <w:rStyle w:val="HTMLCode"/>
                <w:rFonts w:eastAsiaTheme="minorHAnsi"/>
                <w:color w:val="DD1144"/>
              </w:rPr>
              <w:lastRenderedPageBreak/>
              <w:t>    </w:t>
            </w:r>
            <w:r>
              <w:rPr>
                <w:rStyle w:val="HTMLCode"/>
                <w:rFonts w:eastAsiaTheme="minorHAnsi"/>
              </w:rPr>
              <w:t>...........</w:t>
            </w:r>
          </w:p>
          <w:p w:rsidR="00B541F1" w:rsidRDefault="00B541F1" w:rsidP="00B541F1">
            <w:r>
              <w:rPr>
                <w:rStyle w:val="HTMLCode"/>
                <w:rFonts w:eastAsiaTheme="minorHAnsi"/>
                <w:color w:val="DD1144"/>
              </w:rPr>
              <w:t>    </w:t>
            </w:r>
            <w:r>
              <w:rPr>
                <w:rStyle w:val="HTMLCode"/>
                <w:rFonts w:eastAsiaTheme="minorHAnsi"/>
              </w:rPr>
              <w:t>doSomeworkOne(data, callback);</w:t>
            </w:r>
          </w:p>
          <w:p w:rsidR="00B541F1" w:rsidRDefault="00B541F1" w:rsidP="00B541F1">
            <w:pPr>
              <w:rPr>
                <w:sz w:val="24"/>
                <w:szCs w:val="24"/>
              </w:rPr>
            </w:pPr>
            <w:r>
              <w:rPr>
                <w:rStyle w:val="HTMLCode"/>
                <w:rFonts w:eastAsiaTheme="minorHAnsi"/>
              </w:rPr>
              <w:t>}</w:t>
            </w:r>
          </w:p>
        </w:tc>
      </w:tr>
      <w:tr w:rsidR="00B541F1" w:rsidTr="00B541F1">
        <w:tc>
          <w:tcPr>
            <w:tcW w:w="0" w:type="auto"/>
            <w:vAlign w:val="center"/>
            <w:hideMark/>
          </w:tcPr>
          <w:p w:rsidR="00B541F1" w:rsidRDefault="00B541F1" w:rsidP="00B541F1">
            <w:r>
              <w:lastRenderedPageBreak/>
              <w:t>1</w:t>
            </w:r>
          </w:p>
          <w:p w:rsidR="00B541F1" w:rsidRDefault="00B541F1" w:rsidP="00B541F1">
            <w:r>
              <w:t>2</w:t>
            </w:r>
          </w:p>
          <w:p w:rsidR="00B541F1" w:rsidRDefault="00B541F1" w:rsidP="00B541F1">
            <w:r>
              <w:t>3</w:t>
            </w:r>
          </w:p>
          <w:p w:rsidR="00B541F1" w:rsidRDefault="00B541F1" w:rsidP="00B541F1">
            <w:r>
              <w:t>4</w:t>
            </w:r>
          </w:p>
          <w:p w:rsidR="00B541F1" w:rsidRDefault="00B541F1" w:rsidP="00B541F1">
            <w:pPr>
              <w:rPr>
                <w:sz w:val="24"/>
                <w:szCs w:val="24"/>
              </w:rPr>
            </w:pPr>
            <w:r>
              <w:t>5</w:t>
            </w:r>
          </w:p>
        </w:tc>
        <w:tc>
          <w:tcPr>
            <w:tcW w:w="12120" w:type="dxa"/>
            <w:vAlign w:val="center"/>
            <w:hideMark/>
          </w:tcPr>
          <w:p w:rsidR="00B541F1" w:rsidRDefault="00B541F1" w:rsidP="00B541F1">
            <w:r>
              <w:rPr>
                <w:rStyle w:val="HTMLCode"/>
                <w:rFonts w:eastAsiaTheme="minorHAnsi"/>
              </w:rPr>
              <w:t>function doSomeworkOne(data, callback){</w:t>
            </w:r>
          </w:p>
          <w:p w:rsidR="00B541F1" w:rsidRDefault="00B541F1" w:rsidP="00B541F1">
            <w:r>
              <w:rPr>
                <w:rStyle w:val="HTMLCode"/>
                <w:rFonts w:eastAsiaTheme="minorHAnsi"/>
                <w:color w:val="DD1144"/>
              </w:rPr>
              <w:t>    </w:t>
            </w:r>
            <w:r>
              <w:rPr>
                <w:rStyle w:val="HTMLCode"/>
                <w:rFonts w:eastAsiaTheme="minorHAnsi"/>
              </w:rPr>
              <w:t>...........</w:t>
            </w:r>
          </w:p>
          <w:p w:rsidR="00B541F1" w:rsidRDefault="00B541F1" w:rsidP="00B541F1">
            <w:r>
              <w:rPr>
                <w:rStyle w:val="HTMLCode"/>
                <w:rFonts w:eastAsiaTheme="minorHAnsi"/>
                <w:color w:val="DD1144"/>
              </w:rPr>
              <w:t>    </w:t>
            </w:r>
            <w:r>
              <w:rPr>
                <w:rStyle w:val="HTMLCode"/>
                <w:rFonts w:eastAsiaTheme="minorHAnsi"/>
              </w:rPr>
              <w:t>...........</w:t>
            </w:r>
          </w:p>
          <w:p w:rsidR="00B541F1" w:rsidRDefault="00B541F1" w:rsidP="00B541F1">
            <w:r>
              <w:rPr>
                <w:rStyle w:val="HTMLCode"/>
                <w:rFonts w:eastAsiaTheme="minorHAnsi"/>
                <w:color w:val="DD1144"/>
              </w:rPr>
              <w:t>    </w:t>
            </w:r>
            <w:r>
              <w:rPr>
                <w:rStyle w:val="HTMLCode"/>
                <w:rFonts w:eastAsiaTheme="minorHAnsi"/>
              </w:rPr>
              <w:t>doSomeworkTwo(otherData, callback);        </w:t>
            </w:r>
          </w:p>
          <w:p w:rsidR="00B541F1" w:rsidRDefault="00B541F1" w:rsidP="00B541F1">
            <w:pPr>
              <w:rPr>
                <w:sz w:val="24"/>
                <w:szCs w:val="24"/>
              </w:rPr>
            </w:pPr>
            <w:r>
              <w:rPr>
                <w:rStyle w:val="HTMLCode"/>
                <w:rFonts w:eastAsiaTheme="minorHAnsi"/>
              </w:rPr>
              <w:t>}</w:t>
            </w:r>
          </w:p>
        </w:tc>
      </w:tr>
    </w:tbl>
    <w:p w:rsidR="00B541F1" w:rsidRDefault="00B541F1" w:rsidP="00B541F1">
      <w:pPr>
        <w:shd w:val="clear" w:color="auto" w:fill="FFFFFF"/>
        <w:rPr>
          <w:rFonts w:ascii="Arial" w:hAnsi="Arial" w:cs="Arial"/>
          <w:vanish/>
          <w:color w:val="555555"/>
        </w:rPr>
      </w:pPr>
    </w:p>
    <w:tbl>
      <w:tblPr>
        <w:tblW w:w="12570" w:type="dxa"/>
        <w:tblCellMar>
          <w:left w:w="0" w:type="dxa"/>
          <w:right w:w="0" w:type="dxa"/>
        </w:tblCellMar>
        <w:tblLook w:val="04A0" w:firstRow="1" w:lastRow="0" w:firstColumn="1" w:lastColumn="0" w:noHBand="0" w:noVBand="1"/>
      </w:tblPr>
      <w:tblGrid>
        <w:gridCol w:w="112"/>
        <w:gridCol w:w="10558"/>
        <w:gridCol w:w="1900"/>
      </w:tblGrid>
      <w:tr w:rsidR="00B541F1" w:rsidTr="00B541F1">
        <w:trPr>
          <w:gridAfter w:val="1"/>
          <w:wAfter w:w="2325" w:type="dxa"/>
        </w:trPr>
        <w:tc>
          <w:tcPr>
            <w:tcW w:w="0" w:type="auto"/>
            <w:vAlign w:val="center"/>
            <w:hideMark/>
          </w:tcPr>
          <w:p w:rsidR="00B541F1" w:rsidRDefault="00B541F1" w:rsidP="00B541F1">
            <w:r>
              <w:t>1</w:t>
            </w:r>
          </w:p>
          <w:p w:rsidR="00B541F1" w:rsidRDefault="00B541F1" w:rsidP="00B541F1">
            <w:r>
              <w:t>2</w:t>
            </w:r>
          </w:p>
          <w:p w:rsidR="00B541F1" w:rsidRDefault="00B541F1" w:rsidP="00B541F1">
            <w:r>
              <w:t>3</w:t>
            </w:r>
          </w:p>
          <w:p w:rsidR="00B541F1" w:rsidRDefault="00B541F1" w:rsidP="00B541F1">
            <w:r>
              <w:t>4</w:t>
            </w:r>
          </w:p>
          <w:p w:rsidR="00B541F1" w:rsidRDefault="00B541F1" w:rsidP="00B541F1">
            <w:pPr>
              <w:rPr>
                <w:sz w:val="24"/>
                <w:szCs w:val="24"/>
              </w:rPr>
            </w:pPr>
            <w:r>
              <w:t>5</w:t>
            </w:r>
          </w:p>
        </w:tc>
        <w:tc>
          <w:tcPr>
            <w:tcW w:w="12120" w:type="dxa"/>
            <w:vAlign w:val="center"/>
            <w:hideMark/>
          </w:tcPr>
          <w:p w:rsidR="00B541F1" w:rsidRDefault="00B541F1" w:rsidP="00B541F1">
            <w:r>
              <w:rPr>
                <w:rStyle w:val="HTMLCode"/>
                <w:rFonts w:eastAsiaTheme="minorHAnsi"/>
              </w:rPr>
              <w:t>function doSomeworkTwo(otherData, callback){</w:t>
            </w:r>
          </w:p>
          <w:p w:rsidR="00B541F1" w:rsidRDefault="00B541F1" w:rsidP="00B541F1">
            <w:r>
              <w:rPr>
                <w:rStyle w:val="HTMLCode"/>
                <w:rFonts w:eastAsiaTheme="minorHAnsi"/>
                <w:color w:val="DD1144"/>
              </w:rPr>
              <w:t>    </w:t>
            </w:r>
            <w:r>
              <w:rPr>
                <w:rStyle w:val="HTMLCode"/>
                <w:rFonts w:eastAsiaTheme="minorHAnsi"/>
              </w:rPr>
              <w:t>...........</w:t>
            </w:r>
          </w:p>
          <w:p w:rsidR="00B541F1" w:rsidRDefault="00B541F1" w:rsidP="00B541F1">
            <w:r>
              <w:rPr>
                <w:rStyle w:val="HTMLCode"/>
                <w:rFonts w:eastAsiaTheme="minorHAnsi"/>
                <w:color w:val="DD1144"/>
              </w:rPr>
              <w:t>    </w:t>
            </w:r>
            <w:r>
              <w:rPr>
                <w:rStyle w:val="HTMLCode"/>
                <w:rFonts w:eastAsiaTheme="minorHAnsi"/>
              </w:rPr>
              <w:t>...........</w:t>
            </w:r>
          </w:p>
          <w:p w:rsidR="00B541F1" w:rsidRDefault="00B541F1" w:rsidP="00B541F1">
            <w:r>
              <w:rPr>
                <w:rStyle w:val="HTMLCode"/>
                <w:rFonts w:eastAsiaTheme="minorHAnsi"/>
                <w:color w:val="DD1144"/>
              </w:rPr>
              <w:t>    </w:t>
            </w:r>
            <w:r>
              <w:rPr>
                <w:rStyle w:val="HTMLCode"/>
                <w:rFonts w:eastAsiaTheme="minorHAnsi"/>
              </w:rPr>
              <w:t>doSomeworkThree(otherData, callback);</w:t>
            </w:r>
          </w:p>
          <w:p w:rsidR="00B541F1" w:rsidRDefault="00B541F1" w:rsidP="00B541F1">
            <w:pPr>
              <w:rPr>
                <w:sz w:val="24"/>
                <w:szCs w:val="24"/>
              </w:rPr>
            </w:pPr>
            <w:r>
              <w:rPr>
                <w:rStyle w:val="HTMLCode"/>
                <w:rFonts w:eastAsiaTheme="minorHAnsi"/>
              </w:rPr>
              <w:t>}</w:t>
            </w:r>
          </w:p>
        </w:tc>
      </w:tr>
      <w:tr w:rsidR="00B541F1" w:rsidTr="00B541F1">
        <w:tc>
          <w:tcPr>
            <w:tcW w:w="0" w:type="auto"/>
            <w:vAlign w:val="center"/>
            <w:hideMark/>
          </w:tcPr>
          <w:p w:rsidR="00B541F1" w:rsidRDefault="00B541F1" w:rsidP="00B541F1">
            <w:r>
              <w:t>1</w:t>
            </w:r>
          </w:p>
          <w:p w:rsidR="00B541F1" w:rsidRDefault="00B541F1" w:rsidP="00B541F1">
            <w:r>
              <w:t>2</w:t>
            </w:r>
          </w:p>
          <w:p w:rsidR="00B541F1" w:rsidRDefault="00B541F1" w:rsidP="00B541F1">
            <w:r>
              <w:t>3</w:t>
            </w:r>
          </w:p>
          <w:p w:rsidR="00B541F1" w:rsidRDefault="00B541F1" w:rsidP="00B541F1">
            <w:r>
              <w:t>4</w:t>
            </w:r>
          </w:p>
          <w:p w:rsidR="00B541F1" w:rsidRDefault="00B541F1" w:rsidP="00B541F1">
            <w:r>
              <w:t>5</w:t>
            </w:r>
          </w:p>
          <w:p w:rsidR="00B541F1" w:rsidRDefault="00B541F1" w:rsidP="00B541F1">
            <w:pPr>
              <w:rPr>
                <w:sz w:val="24"/>
                <w:szCs w:val="24"/>
              </w:rPr>
            </w:pPr>
            <w:r>
              <w:t>6</w:t>
            </w:r>
          </w:p>
        </w:tc>
        <w:tc>
          <w:tcPr>
            <w:tcW w:w="14445" w:type="dxa"/>
            <w:gridSpan w:val="2"/>
            <w:vAlign w:val="center"/>
            <w:hideMark/>
          </w:tcPr>
          <w:p w:rsidR="00B541F1" w:rsidRDefault="00B541F1" w:rsidP="00B541F1">
            <w:r>
              <w:rPr>
                <w:rStyle w:val="HTMLCode"/>
                <w:rFonts w:eastAsiaTheme="minorHAnsi"/>
              </w:rPr>
              <w:t>&lt;span style="font-size:16px;"&gt;&lt;span style="font-family:arial,helvetica,sans-serif;"&gt; function doSomeworkThree(otherData, callback){</w:t>
            </w:r>
          </w:p>
          <w:p w:rsidR="00B541F1" w:rsidRDefault="00B541F1" w:rsidP="00B541F1">
            <w:r>
              <w:rPr>
                <w:rStyle w:val="HTMLCode"/>
                <w:rFonts w:eastAsiaTheme="minorHAnsi"/>
                <w:color w:val="DD1144"/>
              </w:rPr>
              <w:t>    </w:t>
            </w:r>
            <w:r>
              <w:rPr>
                <w:rStyle w:val="HTMLCode"/>
                <w:rFonts w:eastAsiaTheme="minorHAnsi"/>
              </w:rPr>
              <w:t>...........</w:t>
            </w:r>
          </w:p>
          <w:p w:rsidR="00B541F1" w:rsidRDefault="00B541F1" w:rsidP="00B541F1">
            <w:r>
              <w:rPr>
                <w:rStyle w:val="HTMLCode"/>
                <w:rFonts w:eastAsiaTheme="minorHAnsi"/>
                <w:color w:val="DD1144"/>
              </w:rPr>
              <w:t>    </w:t>
            </w:r>
            <w:r>
              <w:rPr>
                <w:rStyle w:val="HTMLCode"/>
                <w:rFonts w:eastAsiaTheme="minorHAnsi"/>
              </w:rPr>
              <w:t>...........</w:t>
            </w:r>
          </w:p>
          <w:p w:rsidR="00B541F1" w:rsidRDefault="00B541F1" w:rsidP="00B541F1">
            <w:r>
              <w:rPr>
                <w:rStyle w:val="HTMLCode"/>
                <w:rFonts w:eastAsiaTheme="minorHAnsi"/>
                <w:color w:val="DD1144"/>
              </w:rPr>
              <w:t>    </w:t>
            </w:r>
            <w:r>
              <w:rPr>
                <w:rStyle w:val="HTMLCode"/>
                <w:rFonts w:eastAsiaTheme="minorHAnsi"/>
              </w:rPr>
              <w:t>callback(result);</w:t>
            </w:r>
          </w:p>
          <w:p w:rsidR="00B541F1" w:rsidRDefault="00B541F1" w:rsidP="00B541F1">
            <w:r>
              <w:rPr>
                <w:rStyle w:val="HTMLCode"/>
                <w:rFonts w:eastAsiaTheme="minorHAnsi"/>
              </w:rPr>
              <w:t>}</w:t>
            </w:r>
          </w:p>
          <w:p w:rsidR="00B541F1" w:rsidRDefault="00B541F1" w:rsidP="00B541F1">
            <w:pPr>
              <w:rPr>
                <w:sz w:val="24"/>
                <w:szCs w:val="24"/>
              </w:rPr>
            </w:pPr>
            <w:r>
              <w:rPr>
                <w:rStyle w:val="HTMLCode"/>
                <w:rFonts w:eastAsiaTheme="minorHAnsi"/>
              </w:rPr>
              <w:t>&lt;/span&gt;&lt;/span&gt;</w:t>
            </w:r>
          </w:p>
        </w:tc>
      </w:tr>
    </w:tbl>
    <w:p w:rsidR="00B541F1" w:rsidRDefault="00B541F1" w:rsidP="00B541F1">
      <w:pPr>
        <w:shd w:val="clear" w:color="auto" w:fill="FFFFFF"/>
        <w:rPr>
          <w:rFonts w:ascii="Arial" w:hAnsi="Arial" w:cs="Arial"/>
          <w:vanish/>
          <w:color w:val="555555"/>
        </w:rPr>
      </w:pPr>
    </w:p>
    <w:tbl>
      <w:tblPr>
        <w:tblW w:w="12570" w:type="dxa"/>
        <w:tblCellMar>
          <w:left w:w="0" w:type="dxa"/>
          <w:right w:w="0" w:type="dxa"/>
        </w:tblCellMar>
        <w:tblLook w:val="04A0" w:firstRow="1" w:lastRow="0" w:firstColumn="1" w:lastColumn="0" w:noHBand="0" w:noVBand="1"/>
      </w:tblPr>
      <w:tblGrid>
        <w:gridCol w:w="450"/>
        <w:gridCol w:w="12120"/>
      </w:tblGrid>
      <w:tr w:rsidR="00B541F1" w:rsidTr="00B541F1">
        <w:tc>
          <w:tcPr>
            <w:tcW w:w="0" w:type="auto"/>
            <w:vAlign w:val="center"/>
            <w:hideMark/>
          </w:tcPr>
          <w:p w:rsidR="00B541F1" w:rsidRDefault="00B541F1" w:rsidP="00B541F1">
            <w:r>
              <w:t>1</w:t>
            </w:r>
          </w:p>
          <w:p w:rsidR="00B541F1" w:rsidRDefault="00B541F1" w:rsidP="00B541F1">
            <w:r>
              <w:t>2</w:t>
            </w:r>
          </w:p>
          <w:p w:rsidR="00B541F1" w:rsidRDefault="00B541F1" w:rsidP="00B541F1">
            <w:pPr>
              <w:rPr>
                <w:sz w:val="24"/>
                <w:szCs w:val="24"/>
              </w:rPr>
            </w:pPr>
            <w:r>
              <w:t>3</w:t>
            </w:r>
          </w:p>
        </w:tc>
        <w:tc>
          <w:tcPr>
            <w:tcW w:w="12120" w:type="dxa"/>
            <w:vAlign w:val="center"/>
            <w:hideMark/>
          </w:tcPr>
          <w:p w:rsidR="00B541F1" w:rsidRDefault="00B541F1" w:rsidP="00B541F1">
            <w:r>
              <w:rPr>
                <w:rStyle w:val="HTMLCode"/>
                <w:rFonts w:eastAsiaTheme="minorHAnsi"/>
              </w:rPr>
              <w:t>function callback(data){</w:t>
            </w:r>
          </w:p>
          <w:p w:rsidR="00B541F1" w:rsidRDefault="00B541F1" w:rsidP="00B541F1">
            <w:r>
              <w:rPr>
                <w:rStyle w:val="HTMLCode"/>
                <w:rFonts w:eastAsiaTheme="minorHAnsi"/>
                <w:color w:val="DD1144"/>
              </w:rPr>
              <w:t>    </w:t>
            </w:r>
            <w:r>
              <w:rPr>
                <w:rStyle w:val="HTMLCode"/>
                <w:rFonts w:eastAsiaTheme="minorHAnsi"/>
              </w:rPr>
              <w:t>return data</w:t>
            </w:r>
          </w:p>
          <w:p w:rsidR="00B541F1" w:rsidRDefault="00B541F1" w:rsidP="00B541F1">
            <w:pPr>
              <w:rPr>
                <w:sz w:val="24"/>
                <w:szCs w:val="24"/>
              </w:rPr>
            </w:pPr>
            <w:r>
              <w:rPr>
                <w:rStyle w:val="HTMLCode"/>
                <w:rFonts w:eastAsiaTheme="minorHAnsi"/>
              </w:rPr>
              <w:t>}</w:t>
            </w:r>
          </w:p>
        </w:tc>
      </w:tr>
    </w:tbl>
    <w:p w:rsidR="00B541F1" w:rsidRDefault="00B541F1" w:rsidP="00B541F1">
      <w:pPr>
        <w:pStyle w:val="NormalWeb"/>
        <w:shd w:val="clear" w:color="auto" w:fill="FFFFFF"/>
        <w:spacing w:after="270" w:afterAutospacing="0"/>
        <w:rPr>
          <w:rFonts w:ascii="Arial" w:hAnsi="Arial" w:cs="Arial"/>
          <w:color w:val="555555"/>
        </w:rPr>
      </w:pPr>
      <w:proofErr w:type="gramStart"/>
      <w:r>
        <w:rPr>
          <w:rFonts w:ascii="Arial" w:hAnsi="Arial" w:cs="Arial"/>
          <w:color w:val="555555"/>
        </w:rPr>
        <w:t>callback</w:t>
      </w:r>
      <w:proofErr w:type="gramEnd"/>
      <w:r>
        <w:rPr>
          <w:rFonts w:ascii="Arial" w:hAnsi="Arial" w:cs="Arial"/>
          <w:color w:val="555555"/>
        </w:rPr>
        <w:t xml:space="preserve"> is good. The main problem with callbacks is: nested inside of callbacks, nested inside of callbacks. In nested callbacks, it is very tough to test/maintain the codes.</w:t>
      </w:r>
      <w:r>
        <w:rPr>
          <w:rFonts w:ascii="Arial" w:hAnsi="Arial" w:cs="Arial"/>
          <w:color w:val="555555"/>
        </w:rPr>
        <w:br/>
        <w:t xml:space="preserve"> Here the Promises </w:t>
      </w:r>
      <w:proofErr w:type="gramStart"/>
      <w:r>
        <w:rPr>
          <w:rFonts w:ascii="Arial" w:hAnsi="Arial" w:cs="Arial"/>
          <w:color w:val="555555"/>
        </w:rPr>
        <w:t>comes</w:t>
      </w:r>
      <w:proofErr w:type="gramEnd"/>
      <w:r>
        <w:rPr>
          <w:rFonts w:ascii="Arial" w:hAnsi="Arial" w:cs="Arial"/>
          <w:color w:val="555555"/>
        </w:rPr>
        <w:t xml:space="preserve">. Promises provide us with a cleaner and more robust way of </w:t>
      </w:r>
      <w:r>
        <w:rPr>
          <w:rFonts w:ascii="Arial" w:hAnsi="Arial" w:cs="Arial"/>
          <w:color w:val="555555"/>
        </w:rPr>
        <w:lastRenderedPageBreak/>
        <w:t xml:space="preserve">handling async code. </w:t>
      </w:r>
      <w:proofErr w:type="gramStart"/>
      <w:r>
        <w:rPr>
          <w:rFonts w:ascii="Arial" w:hAnsi="Arial" w:cs="Arial"/>
          <w:color w:val="555555"/>
        </w:rPr>
        <w:t>Instead of using a callback.</w:t>
      </w:r>
      <w:proofErr w:type="gramEnd"/>
      <w:r>
        <w:rPr>
          <w:rFonts w:ascii="Arial" w:hAnsi="Arial" w:cs="Arial"/>
          <w:color w:val="555555"/>
        </w:rPr>
        <w:t xml:space="preserve"> And also handling errors with promises is very easy.</w:t>
      </w:r>
    </w:p>
    <w:p w:rsidR="00B541F1" w:rsidRDefault="00B541F1" w:rsidP="00B541F1">
      <w:pPr>
        <w:pStyle w:val="NormalWeb"/>
        <w:shd w:val="clear" w:color="auto" w:fill="FFFFFF"/>
        <w:spacing w:after="270" w:afterAutospacing="0"/>
        <w:rPr>
          <w:rFonts w:ascii="Arial" w:hAnsi="Arial" w:cs="Arial"/>
          <w:color w:val="555555"/>
        </w:rPr>
      </w:pPr>
      <w:r>
        <w:rPr>
          <w:rFonts w:ascii="Arial" w:hAnsi="Arial" w:cs="Arial"/>
          <w:color w:val="555555"/>
        </w:rPr>
        <w:t>See the example:</w:t>
      </w:r>
    </w:p>
    <w:tbl>
      <w:tblPr>
        <w:tblW w:w="12570" w:type="dxa"/>
        <w:tblCellMar>
          <w:left w:w="0" w:type="dxa"/>
          <w:right w:w="0" w:type="dxa"/>
        </w:tblCellMar>
        <w:tblLook w:val="04A0" w:firstRow="1" w:lastRow="0" w:firstColumn="1" w:lastColumn="0" w:noHBand="0" w:noVBand="1"/>
      </w:tblPr>
      <w:tblGrid>
        <w:gridCol w:w="450"/>
        <w:gridCol w:w="12120"/>
      </w:tblGrid>
      <w:tr w:rsidR="00B541F1" w:rsidTr="00B541F1">
        <w:tc>
          <w:tcPr>
            <w:tcW w:w="0" w:type="auto"/>
            <w:vAlign w:val="center"/>
            <w:hideMark/>
          </w:tcPr>
          <w:p w:rsidR="00B541F1" w:rsidRDefault="00B541F1" w:rsidP="00B541F1">
            <w:r>
              <w:t>1</w:t>
            </w:r>
          </w:p>
          <w:p w:rsidR="00B541F1" w:rsidRDefault="00B541F1" w:rsidP="00B541F1">
            <w:r>
              <w:t>2</w:t>
            </w:r>
          </w:p>
          <w:p w:rsidR="00B541F1" w:rsidRDefault="00B541F1" w:rsidP="00B541F1">
            <w:r>
              <w:t>3</w:t>
            </w:r>
          </w:p>
          <w:p w:rsidR="00B541F1" w:rsidRDefault="00B541F1" w:rsidP="00B541F1">
            <w:r>
              <w:t>4</w:t>
            </w:r>
          </w:p>
          <w:p w:rsidR="00B541F1" w:rsidRDefault="00B541F1" w:rsidP="00B541F1">
            <w:r>
              <w:t>5</w:t>
            </w:r>
          </w:p>
          <w:p w:rsidR="00B541F1" w:rsidRDefault="00B541F1" w:rsidP="00B541F1">
            <w:r>
              <w:t>6</w:t>
            </w:r>
          </w:p>
          <w:p w:rsidR="00B541F1" w:rsidRDefault="00B541F1" w:rsidP="00B541F1">
            <w:r>
              <w:t>7</w:t>
            </w:r>
          </w:p>
          <w:p w:rsidR="00B541F1" w:rsidRDefault="00B541F1" w:rsidP="00B541F1">
            <w:r>
              <w:t>8</w:t>
            </w:r>
          </w:p>
          <w:p w:rsidR="00B541F1" w:rsidRDefault="00B541F1" w:rsidP="00B541F1">
            <w:pPr>
              <w:rPr>
                <w:sz w:val="24"/>
                <w:szCs w:val="24"/>
              </w:rPr>
            </w:pPr>
            <w:r>
              <w:t>9</w:t>
            </w:r>
          </w:p>
        </w:tc>
        <w:tc>
          <w:tcPr>
            <w:tcW w:w="12120" w:type="dxa"/>
            <w:vAlign w:val="center"/>
            <w:hideMark/>
          </w:tcPr>
          <w:p w:rsidR="00B541F1" w:rsidRDefault="00B541F1" w:rsidP="00B541F1">
            <w:r>
              <w:rPr>
                <w:rStyle w:val="HTMLCode"/>
                <w:rFonts w:eastAsiaTheme="minorHAnsi"/>
              </w:rPr>
              <w:t>function functionCall(data){</w:t>
            </w:r>
          </w:p>
          <w:p w:rsidR="00B541F1" w:rsidRDefault="00B541F1" w:rsidP="00B541F1">
            <w:r>
              <w:rPr>
                <w:rStyle w:val="HTMLCode"/>
                <w:rFonts w:eastAsiaTheme="minorHAnsi"/>
                <w:color w:val="DD1144"/>
              </w:rPr>
              <w:t>    </w:t>
            </w:r>
            <w:r>
              <w:rPr>
                <w:rStyle w:val="HTMLCode"/>
                <w:rFonts w:eastAsiaTheme="minorHAnsi"/>
              </w:rPr>
              <w:t>doSomeworkOne(data).then(function(data){</w:t>
            </w:r>
          </w:p>
          <w:p w:rsidR="00B541F1" w:rsidRDefault="00B541F1" w:rsidP="00B541F1">
            <w:r>
              <w:rPr>
                <w:rStyle w:val="HTMLCode"/>
                <w:rFonts w:eastAsiaTheme="minorHAnsi"/>
                <w:color w:val="DD1144"/>
              </w:rPr>
              <w:t>        </w:t>
            </w:r>
            <w:r>
              <w:rPr>
                <w:rStyle w:val="HTMLCode"/>
                <w:rFonts w:eastAsiaTheme="minorHAnsi"/>
              </w:rPr>
              <w:t>return doSomeworkTwo(data);</w:t>
            </w:r>
          </w:p>
          <w:p w:rsidR="00B541F1" w:rsidRDefault="00B541F1" w:rsidP="00B541F1">
            <w:r>
              <w:rPr>
                <w:rStyle w:val="HTMLCode"/>
                <w:rFonts w:eastAsiaTheme="minorHAnsi"/>
                <w:color w:val="DD1144"/>
              </w:rPr>
              <w:t>    </w:t>
            </w:r>
            <w:r>
              <w:rPr>
                <w:rStyle w:val="HTMLCode"/>
                <w:rFonts w:eastAsiaTheme="minorHAnsi"/>
              </w:rPr>
              <w:t>}).then(function(data){</w:t>
            </w:r>
          </w:p>
          <w:p w:rsidR="00B541F1" w:rsidRDefault="00B541F1" w:rsidP="00B541F1">
            <w:r>
              <w:rPr>
                <w:rStyle w:val="HTMLCode"/>
                <w:rFonts w:eastAsiaTheme="minorHAnsi"/>
                <w:color w:val="DD1144"/>
              </w:rPr>
              <w:t>        </w:t>
            </w:r>
            <w:r>
              <w:rPr>
                <w:rStyle w:val="HTMLCode"/>
                <w:rFonts w:eastAsiaTheme="minorHAnsi"/>
              </w:rPr>
              <w:t>return     doSomeworkThree(data);</w:t>
            </w:r>
          </w:p>
          <w:p w:rsidR="00B541F1" w:rsidRDefault="00B541F1" w:rsidP="00B541F1">
            <w:r>
              <w:rPr>
                <w:rStyle w:val="HTMLCode"/>
                <w:rFonts w:eastAsiaTheme="minorHAnsi"/>
                <w:color w:val="DD1144"/>
              </w:rPr>
              <w:t>    </w:t>
            </w:r>
            <w:r>
              <w:rPr>
                <w:rStyle w:val="HTMLCode"/>
                <w:rFonts w:eastAsiaTheme="minorHAnsi"/>
              </w:rPr>
              <w:t>}).catch(function(e) {</w:t>
            </w:r>
          </w:p>
          <w:p w:rsidR="00B541F1" w:rsidRDefault="00B541F1" w:rsidP="00B541F1">
            <w:r>
              <w:rPr>
                <w:rStyle w:val="HTMLCode"/>
                <w:rFonts w:eastAsiaTheme="minorHAnsi"/>
                <w:color w:val="DD1144"/>
              </w:rPr>
              <w:t>        </w:t>
            </w:r>
            <w:r>
              <w:rPr>
                <w:rStyle w:val="HTMLCode"/>
                <w:rFonts w:eastAsiaTheme="minorHAnsi"/>
              </w:rPr>
              <w:t>// error handle    </w:t>
            </w:r>
          </w:p>
          <w:p w:rsidR="00B541F1" w:rsidRDefault="00B541F1" w:rsidP="00B541F1">
            <w:r>
              <w:rPr>
                <w:rStyle w:val="HTMLCode"/>
                <w:rFonts w:eastAsiaTheme="minorHAnsi"/>
                <w:color w:val="DD1144"/>
              </w:rPr>
              <w:t>    </w:t>
            </w:r>
            <w:r>
              <w:rPr>
                <w:rStyle w:val="HTMLCode"/>
                <w:rFonts w:eastAsiaTheme="minorHAnsi"/>
              </w:rPr>
              <w:t>});</w:t>
            </w:r>
          </w:p>
          <w:p w:rsidR="00B541F1" w:rsidRDefault="00B541F1" w:rsidP="00B541F1">
            <w:pPr>
              <w:rPr>
                <w:sz w:val="24"/>
                <w:szCs w:val="24"/>
              </w:rPr>
            </w:pPr>
            <w:r>
              <w:rPr>
                <w:rStyle w:val="HTMLCode"/>
                <w:rFonts w:eastAsiaTheme="minorHAnsi"/>
              </w:rPr>
              <w:t>}</w:t>
            </w:r>
          </w:p>
        </w:tc>
      </w:tr>
      <w:tr w:rsidR="00B541F1" w:rsidTr="00B541F1">
        <w:tc>
          <w:tcPr>
            <w:tcW w:w="0" w:type="auto"/>
            <w:vAlign w:val="center"/>
            <w:hideMark/>
          </w:tcPr>
          <w:p w:rsidR="00B541F1" w:rsidRDefault="00B541F1" w:rsidP="00B541F1">
            <w:r>
              <w:t>1</w:t>
            </w:r>
          </w:p>
          <w:p w:rsidR="00B541F1" w:rsidRDefault="00B541F1" w:rsidP="00B541F1">
            <w:r>
              <w:t>2</w:t>
            </w:r>
          </w:p>
          <w:p w:rsidR="00B541F1" w:rsidRDefault="00B541F1" w:rsidP="00B541F1">
            <w:r>
              <w:t>3</w:t>
            </w:r>
          </w:p>
          <w:p w:rsidR="00B541F1" w:rsidRDefault="00B541F1" w:rsidP="00B541F1">
            <w:r>
              <w:t>4</w:t>
            </w:r>
          </w:p>
          <w:p w:rsidR="00B541F1" w:rsidRDefault="00B541F1" w:rsidP="00B541F1">
            <w:r>
              <w:t>5</w:t>
            </w:r>
          </w:p>
          <w:p w:rsidR="00B541F1" w:rsidRDefault="00B541F1" w:rsidP="00B541F1">
            <w:r>
              <w:t>6</w:t>
            </w:r>
          </w:p>
          <w:p w:rsidR="00B541F1" w:rsidRDefault="00B541F1" w:rsidP="00B541F1">
            <w:r>
              <w:t>7</w:t>
            </w:r>
          </w:p>
          <w:p w:rsidR="00B541F1" w:rsidRDefault="00B541F1" w:rsidP="00B541F1">
            <w:r>
              <w:t>8</w:t>
            </w:r>
          </w:p>
          <w:p w:rsidR="00B541F1" w:rsidRDefault="00B541F1" w:rsidP="00B541F1">
            <w:r>
              <w:t>9</w:t>
            </w:r>
          </w:p>
          <w:p w:rsidR="00B541F1" w:rsidRDefault="00B541F1" w:rsidP="00B541F1">
            <w:r>
              <w:t>10</w:t>
            </w:r>
          </w:p>
          <w:p w:rsidR="00B541F1" w:rsidRDefault="00B541F1" w:rsidP="00B541F1">
            <w:pPr>
              <w:rPr>
                <w:sz w:val="24"/>
                <w:szCs w:val="24"/>
              </w:rPr>
            </w:pPr>
            <w:r>
              <w:t>11</w:t>
            </w:r>
          </w:p>
        </w:tc>
        <w:tc>
          <w:tcPr>
            <w:tcW w:w="12015" w:type="dxa"/>
            <w:vAlign w:val="center"/>
            <w:hideMark/>
          </w:tcPr>
          <w:p w:rsidR="00B541F1" w:rsidRDefault="00B541F1" w:rsidP="00B541F1">
            <w:r>
              <w:rPr>
                <w:rStyle w:val="HTMLCode"/>
                <w:rFonts w:eastAsiaTheme="minorHAnsi"/>
              </w:rPr>
              <w:t>function doSomeworkOne(data){</w:t>
            </w:r>
          </w:p>
          <w:p w:rsidR="00B541F1" w:rsidRDefault="00B541F1" w:rsidP="00B541F1">
            <w:r>
              <w:rPr>
                <w:rStyle w:val="HTMLCode"/>
                <w:rFonts w:eastAsiaTheme="minorHAnsi"/>
                <w:color w:val="DD1144"/>
              </w:rPr>
              <w:t>    </w:t>
            </w:r>
            <w:r>
              <w:rPr>
                <w:rStyle w:val="HTMLCode"/>
                <w:rFonts w:eastAsiaTheme="minorHAnsi"/>
              </w:rPr>
              <w:t>retrun new Promise(function(resolve, reject){</w:t>
            </w:r>
          </w:p>
          <w:p w:rsidR="00B541F1" w:rsidRDefault="00B541F1" w:rsidP="00B541F1">
            <w:r>
              <w:rPr>
                <w:rStyle w:val="HTMLCode"/>
                <w:rFonts w:eastAsiaTheme="minorHAnsi"/>
                <w:color w:val="DD1144"/>
              </w:rPr>
              <w:t>        </w:t>
            </w:r>
            <w:r>
              <w:rPr>
                <w:rStyle w:val="HTMLCode"/>
                <w:rFonts w:eastAsiaTheme="minorHAnsi"/>
              </w:rPr>
              <w:t>...........</w:t>
            </w:r>
          </w:p>
          <w:p w:rsidR="00B541F1" w:rsidRDefault="00B541F1" w:rsidP="00B541F1">
            <w:r>
              <w:rPr>
                <w:rStyle w:val="HTMLCode"/>
                <w:rFonts w:eastAsiaTheme="minorHAnsi"/>
                <w:color w:val="DD1144"/>
              </w:rPr>
              <w:t>        </w:t>
            </w:r>
            <w:r>
              <w:rPr>
                <w:rStyle w:val="HTMLCode"/>
                <w:rFonts w:eastAsiaTheme="minorHAnsi"/>
              </w:rPr>
              <w:t>...........</w:t>
            </w:r>
          </w:p>
          <w:p w:rsidR="00B541F1" w:rsidRDefault="00B541F1" w:rsidP="00B541F1">
            <w:r>
              <w:rPr>
                <w:rStyle w:val="HTMLCode"/>
                <w:rFonts w:eastAsiaTheme="minorHAnsi"/>
                <w:color w:val="DD1144"/>
              </w:rPr>
              <w:t>        </w:t>
            </w:r>
            <w:r>
              <w:rPr>
                <w:rStyle w:val="HTMLCode"/>
                <w:rFonts w:eastAsiaTheme="minorHAnsi"/>
              </w:rPr>
              <w:t>if(error){</w:t>
            </w:r>
          </w:p>
          <w:p w:rsidR="00B541F1" w:rsidRDefault="00B541F1" w:rsidP="00B541F1">
            <w:r>
              <w:rPr>
                <w:rStyle w:val="HTMLCode"/>
                <w:rFonts w:eastAsiaTheme="minorHAnsi"/>
                <w:color w:val="DD1144"/>
              </w:rPr>
              <w:t>            </w:t>
            </w:r>
            <w:r>
              <w:rPr>
                <w:rStyle w:val="HTMLCode"/>
                <w:rFonts w:eastAsiaTheme="minorHAnsi"/>
              </w:rPr>
              <w:t>reject(error);        </w:t>
            </w:r>
          </w:p>
          <w:p w:rsidR="00B541F1" w:rsidRDefault="00B541F1" w:rsidP="00B541F1">
            <w:r>
              <w:rPr>
                <w:rStyle w:val="HTMLCode"/>
                <w:rFonts w:eastAsiaTheme="minorHAnsi"/>
                <w:color w:val="DD1144"/>
              </w:rPr>
              <w:t>        </w:t>
            </w:r>
            <w:r>
              <w:rPr>
                <w:rStyle w:val="HTMLCode"/>
                <w:rFonts w:eastAsiaTheme="minorHAnsi"/>
              </w:rPr>
              <w:t>}else{</w:t>
            </w:r>
          </w:p>
          <w:p w:rsidR="00B541F1" w:rsidRDefault="00B541F1" w:rsidP="00B541F1">
            <w:r>
              <w:rPr>
                <w:rStyle w:val="HTMLCode"/>
                <w:rFonts w:eastAsiaTheme="minorHAnsi"/>
                <w:color w:val="DD1144"/>
              </w:rPr>
              <w:t>            </w:t>
            </w:r>
            <w:r>
              <w:rPr>
                <w:rStyle w:val="HTMLCode"/>
                <w:rFonts w:eastAsiaTheme="minorHAnsi"/>
              </w:rPr>
              <w:t>resolve(success);</w:t>
            </w:r>
          </w:p>
          <w:p w:rsidR="00B541F1" w:rsidRDefault="00B541F1" w:rsidP="00B541F1">
            <w:r>
              <w:rPr>
                <w:rStyle w:val="HTMLCode"/>
                <w:rFonts w:eastAsiaTheme="minorHAnsi"/>
                <w:color w:val="DD1144"/>
              </w:rPr>
              <w:t>        </w:t>
            </w:r>
            <w:r>
              <w:rPr>
                <w:rStyle w:val="HTMLCode"/>
                <w:rFonts w:eastAsiaTheme="minorHAnsi"/>
              </w:rPr>
              <w:t>}</w:t>
            </w:r>
          </w:p>
          <w:p w:rsidR="00B541F1" w:rsidRDefault="00B541F1" w:rsidP="00B541F1">
            <w:r>
              <w:rPr>
                <w:rStyle w:val="HTMLCode"/>
                <w:rFonts w:eastAsiaTheme="minorHAnsi"/>
                <w:color w:val="DD1144"/>
              </w:rPr>
              <w:t>    </w:t>
            </w:r>
            <w:r>
              <w:rPr>
                <w:rStyle w:val="HTMLCode"/>
                <w:rFonts w:eastAsiaTheme="minorHAnsi"/>
              </w:rPr>
              <w:t>})        </w:t>
            </w:r>
          </w:p>
          <w:p w:rsidR="00B541F1" w:rsidRDefault="00B541F1" w:rsidP="00B541F1">
            <w:pPr>
              <w:rPr>
                <w:sz w:val="24"/>
                <w:szCs w:val="24"/>
              </w:rPr>
            </w:pPr>
            <w:r>
              <w:rPr>
                <w:rStyle w:val="HTMLCode"/>
                <w:rFonts w:eastAsiaTheme="minorHAnsi"/>
              </w:rPr>
              <w:t>}</w:t>
            </w:r>
          </w:p>
        </w:tc>
      </w:tr>
    </w:tbl>
    <w:p w:rsidR="00B541F1" w:rsidRDefault="00B541F1" w:rsidP="00B541F1">
      <w:pPr>
        <w:shd w:val="clear" w:color="auto" w:fill="FFFFFF"/>
        <w:rPr>
          <w:rFonts w:ascii="Arial" w:hAnsi="Arial" w:cs="Arial"/>
          <w:vanish/>
          <w:color w:val="555555"/>
        </w:rPr>
      </w:pPr>
    </w:p>
    <w:tbl>
      <w:tblPr>
        <w:tblW w:w="12570" w:type="dxa"/>
        <w:tblCellMar>
          <w:left w:w="0" w:type="dxa"/>
          <w:right w:w="0" w:type="dxa"/>
        </w:tblCellMar>
        <w:tblLook w:val="04A0" w:firstRow="1" w:lastRow="0" w:firstColumn="1" w:lastColumn="0" w:noHBand="0" w:noVBand="1"/>
      </w:tblPr>
      <w:tblGrid>
        <w:gridCol w:w="555"/>
        <w:gridCol w:w="12015"/>
      </w:tblGrid>
      <w:tr w:rsidR="00B541F1" w:rsidTr="00B541F1">
        <w:tc>
          <w:tcPr>
            <w:tcW w:w="0" w:type="auto"/>
            <w:vAlign w:val="center"/>
            <w:hideMark/>
          </w:tcPr>
          <w:p w:rsidR="00B541F1" w:rsidRDefault="00B541F1" w:rsidP="00B541F1">
            <w:r>
              <w:t>1</w:t>
            </w:r>
          </w:p>
          <w:p w:rsidR="00B541F1" w:rsidRDefault="00B541F1" w:rsidP="00B541F1">
            <w:r>
              <w:t>2</w:t>
            </w:r>
          </w:p>
          <w:p w:rsidR="00B541F1" w:rsidRDefault="00B541F1" w:rsidP="00B541F1">
            <w:r>
              <w:lastRenderedPageBreak/>
              <w:t>3</w:t>
            </w:r>
          </w:p>
          <w:p w:rsidR="00B541F1" w:rsidRDefault="00B541F1" w:rsidP="00B541F1">
            <w:r>
              <w:t>4</w:t>
            </w:r>
          </w:p>
          <w:p w:rsidR="00B541F1" w:rsidRDefault="00B541F1" w:rsidP="00B541F1">
            <w:r>
              <w:t>5</w:t>
            </w:r>
          </w:p>
          <w:p w:rsidR="00B541F1" w:rsidRDefault="00B541F1" w:rsidP="00B541F1">
            <w:r>
              <w:t>6</w:t>
            </w:r>
          </w:p>
          <w:p w:rsidR="00B541F1" w:rsidRDefault="00B541F1" w:rsidP="00B541F1">
            <w:r>
              <w:t>7</w:t>
            </w:r>
          </w:p>
          <w:p w:rsidR="00B541F1" w:rsidRDefault="00B541F1" w:rsidP="00B541F1">
            <w:r>
              <w:t>8</w:t>
            </w:r>
          </w:p>
          <w:p w:rsidR="00B541F1" w:rsidRDefault="00B541F1" w:rsidP="00B541F1">
            <w:r>
              <w:t>9</w:t>
            </w:r>
          </w:p>
          <w:p w:rsidR="00B541F1" w:rsidRDefault="00B541F1" w:rsidP="00B541F1">
            <w:r>
              <w:t>10</w:t>
            </w:r>
          </w:p>
          <w:p w:rsidR="00B541F1" w:rsidRDefault="00B541F1" w:rsidP="00B541F1">
            <w:pPr>
              <w:rPr>
                <w:sz w:val="24"/>
                <w:szCs w:val="24"/>
              </w:rPr>
            </w:pPr>
            <w:r>
              <w:t>11</w:t>
            </w:r>
          </w:p>
        </w:tc>
        <w:tc>
          <w:tcPr>
            <w:tcW w:w="12015" w:type="dxa"/>
            <w:vAlign w:val="center"/>
            <w:hideMark/>
          </w:tcPr>
          <w:p w:rsidR="00B541F1" w:rsidRDefault="00B541F1" w:rsidP="00B541F1">
            <w:r>
              <w:rPr>
                <w:rStyle w:val="HTMLCode"/>
                <w:rFonts w:eastAsiaTheme="minorHAnsi"/>
              </w:rPr>
              <w:lastRenderedPageBreak/>
              <w:t>function doSomeworkTwo(data){</w:t>
            </w:r>
          </w:p>
          <w:p w:rsidR="00B541F1" w:rsidRDefault="00B541F1" w:rsidP="00B541F1">
            <w:r>
              <w:rPr>
                <w:rStyle w:val="HTMLCode"/>
                <w:rFonts w:eastAsiaTheme="minorHAnsi"/>
                <w:color w:val="DD1144"/>
              </w:rPr>
              <w:t>    </w:t>
            </w:r>
            <w:r>
              <w:rPr>
                <w:rStyle w:val="HTMLCode"/>
                <w:rFonts w:eastAsiaTheme="minorHAnsi"/>
              </w:rPr>
              <w:t>retrun new Promise(function(resolve, reject){</w:t>
            </w:r>
          </w:p>
          <w:p w:rsidR="00B541F1" w:rsidRDefault="00B541F1" w:rsidP="00B541F1">
            <w:r>
              <w:rPr>
                <w:rStyle w:val="HTMLCode"/>
                <w:rFonts w:eastAsiaTheme="minorHAnsi"/>
                <w:color w:val="DD1144"/>
              </w:rPr>
              <w:t>        </w:t>
            </w:r>
            <w:r>
              <w:rPr>
                <w:rStyle w:val="HTMLCode"/>
                <w:rFonts w:eastAsiaTheme="minorHAnsi"/>
              </w:rPr>
              <w:t>...........</w:t>
            </w:r>
          </w:p>
          <w:p w:rsidR="00B541F1" w:rsidRDefault="00B541F1" w:rsidP="00B541F1">
            <w:r>
              <w:rPr>
                <w:rStyle w:val="HTMLCode"/>
                <w:rFonts w:eastAsiaTheme="minorHAnsi"/>
                <w:color w:val="DD1144"/>
              </w:rPr>
              <w:lastRenderedPageBreak/>
              <w:t>        </w:t>
            </w:r>
            <w:r>
              <w:rPr>
                <w:rStyle w:val="HTMLCode"/>
                <w:rFonts w:eastAsiaTheme="minorHAnsi"/>
              </w:rPr>
              <w:t>...........</w:t>
            </w:r>
          </w:p>
          <w:p w:rsidR="00B541F1" w:rsidRDefault="00B541F1" w:rsidP="00B541F1">
            <w:r>
              <w:rPr>
                <w:rStyle w:val="HTMLCode"/>
                <w:rFonts w:eastAsiaTheme="minorHAnsi"/>
                <w:color w:val="DD1144"/>
              </w:rPr>
              <w:t>        </w:t>
            </w:r>
            <w:r>
              <w:rPr>
                <w:rStyle w:val="HTMLCode"/>
                <w:rFonts w:eastAsiaTheme="minorHAnsi"/>
              </w:rPr>
              <w:t>if(error){</w:t>
            </w:r>
          </w:p>
          <w:p w:rsidR="00B541F1" w:rsidRDefault="00B541F1" w:rsidP="00B541F1">
            <w:r>
              <w:rPr>
                <w:rStyle w:val="HTMLCode"/>
                <w:rFonts w:eastAsiaTheme="minorHAnsi"/>
                <w:color w:val="DD1144"/>
              </w:rPr>
              <w:t>            </w:t>
            </w:r>
            <w:r>
              <w:rPr>
                <w:rStyle w:val="HTMLCode"/>
                <w:rFonts w:eastAsiaTheme="minorHAnsi"/>
              </w:rPr>
              <w:t>reject(error);        </w:t>
            </w:r>
          </w:p>
          <w:p w:rsidR="00B541F1" w:rsidRDefault="00B541F1" w:rsidP="00B541F1">
            <w:r>
              <w:rPr>
                <w:rStyle w:val="HTMLCode"/>
                <w:rFonts w:eastAsiaTheme="minorHAnsi"/>
                <w:color w:val="DD1144"/>
              </w:rPr>
              <w:t>        </w:t>
            </w:r>
            <w:r>
              <w:rPr>
                <w:rStyle w:val="HTMLCode"/>
                <w:rFonts w:eastAsiaTheme="minorHAnsi"/>
              </w:rPr>
              <w:t>}else{</w:t>
            </w:r>
          </w:p>
          <w:p w:rsidR="00B541F1" w:rsidRDefault="00B541F1" w:rsidP="00B541F1">
            <w:r>
              <w:rPr>
                <w:rStyle w:val="HTMLCode"/>
                <w:rFonts w:eastAsiaTheme="minorHAnsi"/>
                <w:color w:val="DD1144"/>
              </w:rPr>
              <w:t>            </w:t>
            </w:r>
            <w:r>
              <w:rPr>
                <w:rStyle w:val="HTMLCode"/>
                <w:rFonts w:eastAsiaTheme="minorHAnsi"/>
              </w:rPr>
              <w:t>resolve(success);</w:t>
            </w:r>
          </w:p>
          <w:p w:rsidR="00B541F1" w:rsidRDefault="00B541F1" w:rsidP="00B541F1">
            <w:r>
              <w:rPr>
                <w:rStyle w:val="HTMLCode"/>
                <w:rFonts w:eastAsiaTheme="minorHAnsi"/>
                <w:color w:val="DD1144"/>
              </w:rPr>
              <w:t>        </w:t>
            </w:r>
            <w:r>
              <w:rPr>
                <w:rStyle w:val="HTMLCode"/>
                <w:rFonts w:eastAsiaTheme="minorHAnsi"/>
              </w:rPr>
              <w:t>}</w:t>
            </w:r>
          </w:p>
          <w:p w:rsidR="00B541F1" w:rsidRDefault="00B541F1" w:rsidP="00B541F1">
            <w:r>
              <w:rPr>
                <w:rStyle w:val="HTMLCode"/>
                <w:rFonts w:eastAsiaTheme="minorHAnsi"/>
                <w:color w:val="DD1144"/>
              </w:rPr>
              <w:t>    </w:t>
            </w:r>
            <w:r>
              <w:rPr>
                <w:rStyle w:val="HTMLCode"/>
                <w:rFonts w:eastAsiaTheme="minorHAnsi"/>
              </w:rPr>
              <w:t>})        </w:t>
            </w:r>
          </w:p>
          <w:p w:rsidR="00B541F1" w:rsidRDefault="00B541F1" w:rsidP="00B541F1">
            <w:pPr>
              <w:rPr>
                <w:sz w:val="24"/>
                <w:szCs w:val="24"/>
              </w:rPr>
            </w:pPr>
            <w:r>
              <w:rPr>
                <w:rStyle w:val="HTMLCode"/>
                <w:rFonts w:eastAsiaTheme="minorHAnsi"/>
              </w:rPr>
              <w:t>}</w:t>
            </w:r>
          </w:p>
        </w:tc>
      </w:tr>
      <w:tr w:rsidR="00B541F1" w:rsidTr="00B541F1">
        <w:tc>
          <w:tcPr>
            <w:tcW w:w="0" w:type="auto"/>
            <w:vAlign w:val="center"/>
            <w:hideMark/>
          </w:tcPr>
          <w:p w:rsidR="00B541F1" w:rsidRDefault="00B541F1" w:rsidP="00B541F1">
            <w:r>
              <w:lastRenderedPageBreak/>
              <w:t>1</w:t>
            </w:r>
          </w:p>
          <w:p w:rsidR="00B541F1" w:rsidRDefault="00B541F1" w:rsidP="00B541F1">
            <w:r>
              <w:t>2</w:t>
            </w:r>
          </w:p>
          <w:p w:rsidR="00B541F1" w:rsidRDefault="00B541F1" w:rsidP="00B541F1">
            <w:r>
              <w:t>3</w:t>
            </w:r>
          </w:p>
          <w:p w:rsidR="00B541F1" w:rsidRDefault="00B541F1" w:rsidP="00B541F1">
            <w:r>
              <w:t>4</w:t>
            </w:r>
          </w:p>
          <w:p w:rsidR="00B541F1" w:rsidRDefault="00B541F1" w:rsidP="00B541F1">
            <w:r>
              <w:t>5</w:t>
            </w:r>
          </w:p>
          <w:p w:rsidR="00B541F1" w:rsidRDefault="00B541F1" w:rsidP="00B541F1">
            <w:r>
              <w:t>6</w:t>
            </w:r>
          </w:p>
          <w:p w:rsidR="00B541F1" w:rsidRDefault="00B541F1" w:rsidP="00B541F1">
            <w:r>
              <w:t>7</w:t>
            </w:r>
          </w:p>
          <w:p w:rsidR="00B541F1" w:rsidRDefault="00B541F1" w:rsidP="00B541F1">
            <w:r>
              <w:t>8</w:t>
            </w:r>
          </w:p>
          <w:p w:rsidR="00B541F1" w:rsidRDefault="00B541F1" w:rsidP="00B541F1">
            <w:r>
              <w:t>9</w:t>
            </w:r>
          </w:p>
          <w:p w:rsidR="00B541F1" w:rsidRDefault="00B541F1" w:rsidP="00B541F1">
            <w:r>
              <w:t>10</w:t>
            </w:r>
          </w:p>
          <w:p w:rsidR="00B541F1" w:rsidRDefault="00B541F1" w:rsidP="00B541F1">
            <w:pPr>
              <w:rPr>
                <w:sz w:val="24"/>
                <w:szCs w:val="24"/>
              </w:rPr>
            </w:pPr>
            <w:r>
              <w:t>11</w:t>
            </w:r>
          </w:p>
        </w:tc>
        <w:tc>
          <w:tcPr>
            <w:tcW w:w="12015" w:type="dxa"/>
            <w:vAlign w:val="center"/>
            <w:hideMark/>
          </w:tcPr>
          <w:p w:rsidR="00B541F1" w:rsidRDefault="00B541F1" w:rsidP="00B541F1">
            <w:r>
              <w:rPr>
                <w:rStyle w:val="HTMLCode"/>
                <w:rFonts w:eastAsiaTheme="minorHAnsi"/>
              </w:rPr>
              <w:t>function doSomeworkThree(data){</w:t>
            </w:r>
          </w:p>
          <w:p w:rsidR="00B541F1" w:rsidRDefault="00B541F1" w:rsidP="00B541F1">
            <w:r>
              <w:rPr>
                <w:rStyle w:val="HTMLCode"/>
                <w:rFonts w:eastAsiaTheme="minorHAnsi"/>
                <w:color w:val="DD1144"/>
              </w:rPr>
              <w:t>    </w:t>
            </w:r>
            <w:r>
              <w:rPr>
                <w:rStyle w:val="HTMLCode"/>
                <w:rFonts w:eastAsiaTheme="minorHAnsi"/>
              </w:rPr>
              <w:t>retrun new Promise(function(resolve, reject){</w:t>
            </w:r>
          </w:p>
          <w:p w:rsidR="00B541F1" w:rsidRDefault="00B541F1" w:rsidP="00B541F1">
            <w:r>
              <w:rPr>
                <w:rStyle w:val="HTMLCode"/>
                <w:rFonts w:eastAsiaTheme="minorHAnsi"/>
                <w:color w:val="DD1144"/>
              </w:rPr>
              <w:t>        </w:t>
            </w:r>
            <w:r>
              <w:rPr>
                <w:rStyle w:val="HTMLCode"/>
                <w:rFonts w:eastAsiaTheme="minorHAnsi"/>
              </w:rPr>
              <w:t>...........</w:t>
            </w:r>
          </w:p>
          <w:p w:rsidR="00B541F1" w:rsidRDefault="00B541F1" w:rsidP="00B541F1">
            <w:r>
              <w:rPr>
                <w:rStyle w:val="HTMLCode"/>
                <w:rFonts w:eastAsiaTheme="minorHAnsi"/>
                <w:color w:val="DD1144"/>
              </w:rPr>
              <w:t>        </w:t>
            </w:r>
            <w:r>
              <w:rPr>
                <w:rStyle w:val="HTMLCode"/>
                <w:rFonts w:eastAsiaTheme="minorHAnsi"/>
              </w:rPr>
              <w:t>...........</w:t>
            </w:r>
          </w:p>
          <w:p w:rsidR="00B541F1" w:rsidRDefault="00B541F1" w:rsidP="00B541F1">
            <w:r>
              <w:rPr>
                <w:rStyle w:val="HTMLCode"/>
                <w:rFonts w:eastAsiaTheme="minorHAnsi"/>
                <w:color w:val="DD1144"/>
              </w:rPr>
              <w:t>        </w:t>
            </w:r>
            <w:r>
              <w:rPr>
                <w:rStyle w:val="HTMLCode"/>
                <w:rFonts w:eastAsiaTheme="minorHAnsi"/>
              </w:rPr>
              <w:t>if(error){</w:t>
            </w:r>
          </w:p>
          <w:p w:rsidR="00B541F1" w:rsidRDefault="00B541F1" w:rsidP="00B541F1">
            <w:r>
              <w:rPr>
                <w:rStyle w:val="HTMLCode"/>
                <w:rFonts w:eastAsiaTheme="minorHAnsi"/>
                <w:color w:val="DD1144"/>
              </w:rPr>
              <w:t>            </w:t>
            </w:r>
            <w:r>
              <w:rPr>
                <w:rStyle w:val="HTMLCode"/>
                <w:rFonts w:eastAsiaTheme="minorHAnsi"/>
              </w:rPr>
              <w:t>reject(error);        </w:t>
            </w:r>
          </w:p>
          <w:p w:rsidR="00B541F1" w:rsidRDefault="00B541F1" w:rsidP="00B541F1">
            <w:r>
              <w:rPr>
                <w:rStyle w:val="HTMLCode"/>
                <w:rFonts w:eastAsiaTheme="minorHAnsi"/>
                <w:color w:val="DD1144"/>
              </w:rPr>
              <w:t>        </w:t>
            </w:r>
            <w:r>
              <w:rPr>
                <w:rStyle w:val="HTMLCode"/>
                <w:rFonts w:eastAsiaTheme="minorHAnsi"/>
              </w:rPr>
              <w:t>}else{</w:t>
            </w:r>
          </w:p>
          <w:p w:rsidR="00B541F1" w:rsidRDefault="00B541F1" w:rsidP="00B541F1">
            <w:r>
              <w:rPr>
                <w:rStyle w:val="HTMLCode"/>
                <w:rFonts w:eastAsiaTheme="minorHAnsi"/>
                <w:color w:val="DD1144"/>
              </w:rPr>
              <w:t>            </w:t>
            </w:r>
            <w:r>
              <w:rPr>
                <w:rStyle w:val="HTMLCode"/>
                <w:rFonts w:eastAsiaTheme="minorHAnsi"/>
              </w:rPr>
              <w:t>resolve(success);</w:t>
            </w:r>
          </w:p>
          <w:p w:rsidR="00B541F1" w:rsidRDefault="00B541F1" w:rsidP="00B541F1">
            <w:r>
              <w:rPr>
                <w:rStyle w:val="HTMLCode"/>
                <w:rFonts w:eastAsiaTheme="minorHAnsi"/>
                <w:color w:val="DD1144"/>
              </w:rPr>
              <w:t>        </w:t>
            </w:r>
            <w:r>
              <w:rPr>
                <w:rStyle w:val="HTMLCode"/>
                <w:rFonts w:eastAsiaTheme="minorHAnsi"/>
              </w:rPr>
              <w:t>}</w:t>
            </w:r>
          </w:p>
          <w:p w:rsidR="00B541F1" w:rsidRDefault="00B541F1" w:rsidP="00B541F1">
            <w:r>
              <w:rPr>
                <w:rStyle w:val="HTMLCode"/>
                <w:rFonts w:eastAsiaTheme="minorHAnsi"/>
                <w:color w:val="DD1144"/>
              </w:rPr>
              <w:t>    </w:t>
            </w:r>
            <w:r>
              <w:rPr>
                <w:rStyle w:val="HTMLCode"/>
                <w:rFonts w:eastAsiaTheme="minorHAnsi"/>
              </w:rPr>
              <w:t>})        </w:t>
            </w:r>
          </w:p>
          <w:p w:rsidR="00B541F1" w:rsidRDefault="00B541F1" w:rsidP="00B541F1">
            <w:pPr>
              <w:rPr>
                <w:sz w:val="24"/>
                <w:szCs w:val="24"/>
              </w:rPr>
            </w:pPr>
            <w:r>
              <w:rPr>
                <w:rStyle w:val="HTMLCode"/>
                <w:rFonts w:eastAsiaTheme="minorHAnsi"/>
              </w:rPr>
              <w:t>}</w:t>
            </w:r>
          </w:p>
        </w:tc>
      </w:tr>
    </w:tbl>
    <w:p w:rsidR="00B541F1" w:rsidRDefault="00B541F1" w:rsidP="00B541F1">
      <w:pPr>
        <w:pStyle w:val="NormalWeb"/>
        <w:shd w:val="clear" w:color="auto" w:fill="FFFFFF"/>
        <w:spacing w:after="270" w:afterAutospacing="0"/>
        <w:rPr>
          <w:rFonts w:ascii="Arial" w:hAnsi="Arial" w:cs="Arial"/>
          <w:color w:val="555555"/>
        </w:rPr>
      </w:pPr>
      <w:r>
        <w:rPr>
          <w:rStyle w:val="Strong"/>
          <w:rFonts w:ascii="Arial" w:eastAsiaTheme="majorEastAsia" w:hAnsi="Arial" w:cs="Arial"/>
          <w:color w:val="555555"/>
        </w:rPr>
        <w:t>Note</w:t>
      </w:r>
      <w:r>
        <w:rPr>
          <w:rFonts w:ascii="Arial" w:hAnsi="Arial" w:cs="Arial"/>
          <w:color w:val="555555"/>
        </w:rPr>
        <w:t xml:space="preserve">: Promises and Callbacks are not fundamentally different. </w:t>
      </w:r>
      <w:proofErr w:type="gramStart"/>
      <w:r>
        <w:rPr>
          <w:rFonts w:ascii="Arial" w:hAnsi="Arial" w:cs="Arial"/>
          <w:color w:val="555555"/>
        </w:rPr>
        <w:t>Promises is</w:t>
      </w:r>
      <w:proofErr w:type="gramEnd"/>
      <w:r>
        <w:rPr>
          <w:rFonts w:ascii="Arial" w:hAnsi="Arial" w:cs="Arial"/>
          <w:color w:val="555555"/>
        </w:rPr>
        <w:t xml:space="preserve"> advisable in nested callbacks where you want to perform a series of actions.</w:t>
      </w:r>
    </w:p>
    <w:p w:rsidR="000959E6" w:rsidRDefault="000959E6" w:rsidP="00B541F1">
      <w:pPr>
        <w:pStyle w:val="NormalWeb"/>
        <w:shd w:val="clear" w:color="auto" w:fill="FFFFFF"/>
        <w:spacing w:after="270" w:afterAutospacing="0"/>
        <w:rPr>
          <w:rFonts w:ascii="Arial" w:hAnsi="Arial" w:cs="Arial"/>
          <w:color w:val="555555"/>
        </w:rPr>
      </w:pPr>
    </w:p>
    <w:p w:rsidR="000959E6" w:rsidRDefault="000959E6" w:rsidP="000959E6">
      <w:pPr>
        <w:pStyle w:val="uiqtextpara"/>
        <w:spacing w:before="0" w:beforeAutospacing="0" w:after="240" w:afterAutospacing="0"/>
        <w:rPr>
          <w:rFonts w:ascii="Georgia" w:hAnsi="Georgia"/>
          <w:color w:val="333333"/>
        </w:rPr>
      </w:pPr>
      <w:proofErr w:type="gramStart"/>
      <w:r>
        <w:rPr>
          <w:rFonts w:ascii="Georgia" w:hAnsi="Georgia"/>
          <w:color w:val="333333"/>
        </w:rPr>
        <w:t>avaScript</w:t>
      </w:r>
      <w:proofErr w:type="gramEnd"/>
      <w:r>
        <w:rPr>
          <w:rFonts w:ascii="Georgia" w:hAnsi="Georgia"/>
          <w:color w:val="333333"/>
        </w:rPr>
        <w:t xml:space="preserve"> Promises use callback functions actually to specify what to do after a Promise has been </w:t>
      </w:r>
      <w:r>
        <w:rPr>
          <w:rFonts w:ascii="Georgia" w:hAnsi="Georgia"/>
          <w:b/>
          <w:bCs/>
          <w:color w:val="333333"/>
        </w:rPr>
        <w:t>resolved</w:t>
      </w:r>
      <w:r>
        <w:rPr>
          <w:rFonts w:ascii="Georgia" w:hAnsi="Georgia"/>
          <w:color w:val="333333"/>
        </w:rPr>
        <w:t> or </w:t>
      </w:r>
      <w:r>
        <w:rPr>
          <w:rFonts w:ascii="Georgia" w:hAnsi="Georgia"/>
          <w:b/>
          <w:bCs/>
          <w:color w:val="333333"/>
        </w:rPr>
        <w:t>rejected</w:t>
      </w:r>
      <w:r>
        <w:rPr>
          <w:rFonts w:ascii="Georgia" w:hAnsi="Georgia"/>
          <w:color w:val="333333"/>
        </w:rPr>
        <w:t xml:space="preserve">, so the two are not fundamentally different. The main idea behind Promises is to take callbacks - especially nested callbacks where you want to perform a series of actions, each one after the resolution of the former- and “flatten out” </w:t>
      </w:r>
      <w:r>
        <w:rPr>
          <w:rFonts w:ascii="Georgia" w:hAnsi="Georgia"/>
          <w:color w:val="333333"/>
        </w:rPr>
        <w:lastRenderedPageBreak/>
        <w:t>the code required to do this. For example, the below uses JavaScript Promises to load a series of images and perform the desired action after each image load:</w:t>
      </w:r>
    </w:p>
    <w:p w:rsidR="000959E6" w:rsidRDefault="000959E6" w:rsidP="000959E6">
      <w:pPr>
        <w:pStyle w:val="HTMLPreformatted"/>
        <w:numPr>
          <w:ilvl w:val="0"/>
          <w:numId w:val="42"/>
        </w:numPr>
        <w:shd w:val="clear" w:color="auto" w:fill="F4F4F4"/>
        <w:tabs>
          <w:tab w:val="clear" w:pos="720"/>
        </w:tabs>
        <w:ind w:left="0"/>
        <w:rPr>
          <w:color w:val="999999"/>
        </w:rPr>
      </w:pPr>
      <w:r>
        <w:rPr>
          <w:rStyle w:val="kwd"/>
          <w:b/>
          <w:bCs/>
          <w:color w:val="007020"/>
        </w:rPr>
        <w:t>function</w:t>
      </w:r>
      <w:r>
        <w:rPr>
          <w:rStyle w:val="pln"/>
          <w:color w:val="666666"/>
        </w:rPr>
        <w:t xml:space="preserve"> fetchImage</w:t>
      </w:r>
      <w:r>
        <w:rPr>
          <w:rStyle w:val="pun"/>
          <w:color w:val="666600"/>
        </w:rPr>
        <w:t>(</w:t>
      </w:r>
      <w:r>
        <w:rPr>
          <w:rStyle w:val="pln"/>
          <w:color w:val="666666"/>
        </w:rPr>
        <w:t>url</w:t>
      </w:r>
      <w:r>
        <w:rPr>
          <w:rStyle w:val="pun"/>
          <w:color w:val="666600"/>
        </w:rPr>
        <w:t>){</w:t>
      </w:r>
    </w:p>
    <w:p w:rsidR="000959E6" w:rsidRDefault="000959E6" w:rsidP="000959E6">
      <w:pPr>
        <w:pStyle w:val="HTMLPreformatted"/>
        <w:numPr>
          <w:ilvl w:val="0"/>
          <w:numId w:val="42"/>
        </w:numPr>
        <w:shd w:val="clear" w:color="auto" w:fill="F4F4F4"/>
        <w:tabs>
          <w:tab w:val="clear" w:pos="720"/>
        </w:tabs>
        <w:ind w:left="0"/>
        <w:rPr>
          <w:color w:val="999999"/>
        </w:rPr>
      </w:pPr>
      <w:r>
        <w:rPr>
          <w:rStyle w:val="pln"/>
          <w:color w:val="666666"/>
        </w:rPr>
        <w:t xml:space="preserve">    </w:t>
      </w:r>
      <w:r>
        <w:rPr>
          <w:rStyle w:val="kwd"/>
          <w:b/>
          <w:bCs/>
          <w:color w:val="007020"/>
        </w:rPr>
        <w:t>return</w:t>
      </w:r>
      <w:r>
        <w:rPr>
          <w:rStyle w:val="pln"/>
          <w:color w:val="666666"/>
        </w:rPr>
        <w:t xml:space="preserve"> </w:t>
      </w:r>
      <w:r>
        <w:rPr>
          <w:rStyle w:val="kwd"/>
          <w:b/>
          <w:bCs/>
          <w:color w:val="007020"/>
        </w:rPr>
        <w:t>new</w:t>
      </w:r>
      <w:r>
        <w:rPr>
          <w:rStyle w:val="pln"/>
          <w:color w:val="666666"/>
        </w:rPr>
        <w:t xml:space="preserve"> </w:t>
      </w:r>
      <w:r>
        <w:rPr>
          <w:rStyle w:val="typ"/>
          <w:color w:val="902000"/>
        </w:rPr>
        <w:t>Promise</w:t>
      </w:r>
      <w:r>
        <w:rPr>
          <w:rStyle w:val="pun"/>
          <w:color w:val="666600"/>
        </w:rPr>
        <w:t>(</w:t>
      </w:r>
      <w:r>
        <w:rPr>
          <w:rStyle w:val="kwd"/>
          <w:b/>
          <w:bCs/>
          <w:color w:val="007020"/>
        </w:rPr>
        <w:t>function</w:t>
      </w:r>
      <w:r>
        <w:rPr>
          <w:rStyle w:val="pun"/>
          <w:color w:val="666600"/>
        </w:rPr>
        <w:t>(</w:t>
      </w:r>
      <w:r>
        <w:rPr>
          <w:rStyle w:val="pln"/>
          <w:color w:val="666666"/>
        </w:rPr>
        <w:t>resolve</w:t>
      </w:r>
      <w:r>
        <w:rPr>
          <w:rStyle w:val="pun"/>
          <w:color w:val="666600"/>
        </w:rPr>
        <w:t>,</w:t>
      </w:r>
      <w:r>
        <w:rPr>
          <w:rStyle w:val="pln"/>
          <w:color w:val="666666"/>
        </w:rPr>
        <w:t xml:space="preserve"> reject</w:t>
      </w:r>
      <w:r>
        <w:rPr>
          <w:rStyle w:val="pun"/>
          <w:color w:val="666600"/>
        </w:rPr>
        <w:t>){</w:t>
      </w:r>
    </w:p>
    <w:p w:rsidR="000959E6" w:rsidRDefault="000959E6" w:rsidP="000959E6">
      <w:pPr>
        <w:pStyle w:val="HTMLPreformatted"/>
        <w:numPr>
          <w:ilvl w:val="0"/>
          <w:numId w:val="42"/>
        </w:numPr>
        <w:shd w:val="clear" w:color="auto" w:fill="F4F4F4"/>
        <w:tabs>
          <w:tab w:val="clear" w:pos="720"/>
        </w:tabs>
        <w:ind w:left="0"/>
        <w:rPr>
          <w:color w:val="999999"/>
        </w:rPr>
      </w:pPr>
      <w:r>
        <w:rPr>
          <w:rStyle w:val="pln"/>
          <w:color w:val="666666"/>
        </w:rPr>
        <w:t xml:space="preserve">        </w:t>
      </w:r>
      <w:r>
        <w:rPr>
          <w:rStyle w:val="kwd"/>
          <w:b/>
          <w:bCs/>
          <w:color w:val="007020"/>
        </w:rPr>
        <w:t>var</w:t>
      </w:r>
      <w:r>
        <w:rPr>
          <w:rStyle w:val="pln"/>
          <w:color w:val="666666"/>
        </w:rPr>
        <w:t xml:space="preserve"> img </w:t>
      </w:r>
      <w:r>
        <w:rPr>
          <w:rStyle w:val="pun"/>
          <w:color w:val="666600"/>
        </w:rPr>
        <w:t>=</w:t>
      </w:r>
      <w:r>
        <w:rPr>
          <w:rStyle w:val="pln"/>
          <w:color w:val="666666"/>
        </w:rPr>
        <w:t xml:space="preserve"> </w:t>
      </w:r>
      <w:r>
        <w:rPr>
          <w:rStyle w:val="kwd"/>
          <w:b/>
          <w:bCs/>
          <w:color w:val="007020"/>
        </w:rPr>
        <w:t>new</w:t>
      </w:r>
      <w:r>
        <w:rPr>
          <w:rStyle w:val="pln"/>
          <w:color w:val="666666"/>
        </w:rPr>
        <w:t xml:space="preserve"> </w:t>
      </w:r>
      <w:r>
        <w:rPr>
          <w:rStyle w:val="typ"/>
          <w:color w:val="902000"/>
        </w:rPr>
        <w:t>Image</w:t>
      </w:r>
      <w:r>
        <w:rPr>
          <w:rStyle w:val="pun"/>
          <w:color w:val="666600"/>
        </w:rPr>
        <w:t>()</w:t>
      </w:r>
    </w:p>
    <w:p w:rsidR="000959E6" w:rsidRDefault="000959E6" w:rsidP="000959E6">
      <w:pPr>
        <w:pStyle w:val="HTMLPreformatted"/>
        <w:numPr>
          <w:ilvl w:val="0"/>
          <w:numId w:val="42"/>
        </w:numPr>
        <w:shd w:val="clear" w:color="auto" w:fill="F4F4F4"/>
        <w:tabs>
          <w:tab w:val="clear" w:pos="720"/>
        </w:tabs>
        <w:ind w:left="0"/>
        <w:rPr>
          <w:color w:val="999999"/>
        </w:rPr>
      </w:pPr>
      <w:r>
        <w:rPr>
          <w:rStyle w:val="pln"/>
          <w:color w:val="666666"/>
        </w:rPr>
        <w:t xml:space="preserve">        img</w:t>
      </w:r>
      <w:r>
        <w:rPr>
          <w:rStyle w:val="pun"/>
          <w:color w:val="666600"/>
        </w:rPr>
        <w:t>.</w:t>
      </w:r>
      <w:r>
        <w:rPr>
          <w:rStyle w:val="pln"/>
          <w:color w:val="666666"/>
        </w:rPr>
        <w:t xml:space="preserve">onload </w:t>
      </w:r>
      <w:r>
        <w:rPr>
          <w:rStyle w:val="pun"/>
          <w:color w:val="666600"/>
        </w:rPr>
        <w:t>=</w:t>
      </w:r>
      <w:r>
        <w:rPr>
          <w:rStyle w:val="pln"/>
          <w:color w:val="666666"/>
        </w:rPr>
        <w:t xml:space="preserve"> </w:t>
      </w:r>
      <w:r>
        <w:rPr>
          <w:rStyle w:val="kwd"/>
          <w:b/>
          <w:bCs/>
          <w:color w:val="007020"/>
        </w:rPr>
        <w:t>function</w:t>
      </w:r>
      <w:r>
        <w:rPr>
          <w:rStyle w:val="pun"/>
          <w:color w:val="666600"/>
        </w:rPr>
        <w:t>(){</w:t>
      </w:r>
    </w:p>
    <w:p w:rsidR="000959E6" w:rsidRDefault="000959E6" w:rsidP="000959E6">
      <w:pPr>
        <w:pStyle w:val="HTMLPreformatted"/>
        <w:numPr>
          <w:ilvl w:val="0"/>
          <w:numId w:val="42"/>
        </w:numPr>
        <w:shd w:val="clear" w:color="auto" w:fill="F4F4F4"/>
        <w:tabs>
          <w:tab w:val="clear" w:pos="720"/>
        </w:tabs>
        <w:ind w:left="0"/>
        <w:rPr>
          <w:color w:val="999999"/>
        </w:rPr>
      </w:pPr>
      <w:r>
        <w:rPr>
          <w:rStyle w:val="pln"/>
          <w:color w:val="666666"/>
        </w:rPr>
        <w:t xml:space="preserve">            resolve</w:t>
      </w:r>
      <w:r>
        <w:rPr>
          <w:rStyle w:val="pun"/>
          <w:color w:val="666600"/>
        </w:rPr>
        <w:t>(</w:t>
      </w:r>
      <w:r>
        <w:rPr>
          <w:rStyle w:val="pln"/>
          <w:color w:val="666666"/>
        </w:rPr>
        <w:t>url</w:t>
      </w:r>
      <w:r>
        <w:rPr>
          <w:rStyle w:val="pun"/>
          <w:color w:val="666600"/>
        </w:rPr>
        <w:t>)</w:t>
      </w:r>
    </w:p>
    <w:p w:rsidR="000959E6" w:rsidRDefault="000959E6" w:rsidP="000959E6">
      <w:pPr>
        <w:pStyle w:val="HTMLPreformatted"/>
        <w:numPr>
          <w:ilvl w:val="0"/>
          <w:numId w:val="42"/>
        </w:numPr>
        <w:shd w:val="clear" w:color="auto" w:fill="F4F4F4"/>
        <w:tabs>
          <w:tab w:val="clear" w:pos="720"/>
        </w:tabs>
        <w:ind w:left="0"/>
        <w:rPr>
          <w:color w:val="999999"/>
        </w:rPr>
      </w:pPr>
      <w:r>
        <w:rPr>
          <w:rStyle w:val="pln"/>
          <w:color w:val="666666"/>
        </w:rPr>
        <w:t xml:space="preserve">        </w:t>
      </w:r>
      <w:r>
        <w:rPr>
          <w:rStyle w:val="pun"/>
          <w:color w:val="666600"/>
        </w:rPr>
        <w:t>}</w:t>
      </w:r>
    </w:p>
    <w:p w:rsidR="000959E6" w:rsidRDefault="000959E6" w:rsidP="000959E6">
      <w:pPr>
        <w:pStyle w:val="HTMLPreformatted"/>
        <w:numPr>
          <w:ilvl w:val="0"/>
          <w:numId w:val="42"/>
        </w:numPr>
        <w:shd w:val="clear" w:color="auto" w:fill="F4F4F4"/>
        <w:tabs>
          <w:tab w:val="clear" w:pos="720"/>
        </w:tabs>
        <w:ind w:left="0"/>
        <w:rPr>
          <w:color w:val="999999"/>
        </w:rPr>
      </w:pPr>
      <w:r>
        <w:rPr>
          <w:rStyle w:val="pln"/>
          <w:color w:val="666666"/>
        </w:rPr>
        <w:t xml:space="preserve">        img</w:t>
      </w:r>
      <w:r>
        <w:rPr>
          <w:rStyle w:val="pun"/>
          <w:color w:val="666600"/>
        </w:rPr>
        <w:t>.</w:t>
      </w:r>
      <w:r>
        <w:rPr>
          <w:rStyle w:val="pln"/>
          <w:color w:val="666666"/>
        </w:rPr>
        <w:t xml:space="preserve">onerror </w:t>
      </w:r>
      <w:r>
        <w:rPr>
          <w:rStyle w:val="pun"/>
          <w:color w:val="666600"/>
        </w:rPr>
        <w:t>=</w:t>
      </w:r>
      <w:r>
        <w:rPr>
          <w:rStyle w:val="pln"/>
          <w:color w:val="666666"/>
        </w:rPr>
        <w:t xml:space="preserve"> </w:t>
      </w:r>
      <w:r>
        <w:rPr>
          <w:rStyle w:val="kwd"/>
          <w:b/>
          <w:bCs/>
          <w:color w:val="007020"/>
        </w:rPr>
        <w:t>function</w:t>
      </w:r>
      <w:r>
        <w:rPr>
          <w:rStyle w:val="pun"/>
          <w:color w:val="666600"/>
        </w:rPr>
        <w:t>(){</w:t>
      </w:r>
    </w:p>
    <w:p w:rsidR="000959E6" w:rsidRDefault="000959E6" w:rsidP="000959E6">
      <w:pPr>
        <w:pStyle w:val="HTMLPreformatted"/>
        <w:numPr>
          <w:ilvl w:val="0"/>
          <w:numId w:val="42"/>
        </w:numPr>
        <w:shd w:val="clear" w:color="auto" w:fill="F4F4F4"/>
        <w:tabs>
          <w:tab w:val="clear" w:pos="720"/>
        </w:tabs>
        <w:ind w:left="0"/>
        <w:rPr>
          <w:color w:val="999999"/>
        </w:rPr>
      </w:pPr>
      <w:r>
        <w:rPr>
          <w:rStyle w:val="pln"/>
          <w:color w:val="666666"/>
        </w:rPr>
        <w:t xml:space="preserve">            reject</w:t>
      </w:r>
      <w:r>
        <w:rPr>
          <w:rStyle w:val="pun"/>
          <w:color w:val="666600"/>
        </w:rPr>
        <w:t>(</w:t>
      </w:r>
      <w:r>
        <w:rPr>
          <w:rStyle w:val="pln"/>
          <w:color w:val="666666"/>
        </w:rPr>
        <w:t>url</w:t>
      </w:r>
      <w:r>
        <w:rPr>
          <w:rStyle w:val="pun"/>
          <w:color w:val="666600"/>
        </w:rPr>
        <w:t>)</w:t>
      </w:r>
    </w:p>
    <w:p w:rsidR="000959E6" w:rsidRDefault="000959E6" w:rsidP="000959E6">
      <w:pPr>
        <w:pStyle w:val="HTMLPreformatted"/>
        <w:numPr>
          <w:ilvl w:val="0"/>
          <w:numId w:val="42"/>
        </w:numPr>
        <w:shd w:val="clear" w:color="auto" w:fill="F4F4F4"/>
        <w:tabs>
          <w:tab w:val="clear" w:pos="720"/>
        </w:tabs>
        <w:ind w:left="0"/>
        <w:rPr>
          <w:color w:val="999999"/>
        </w:rPr>
      </w:pPr>
      <w:r>
        <w:rPr>
          <w:rStyle w:val="pln"/>
          <w:color w:val="666666"/>
        </w:rPr>
        <w:t xml:space="preserve">        </w:t>
      </w:r>
      <w:r>
        <w:rPr>
          <w:rStyle w:val="pun"/>
          <w:color w:val="666600"/>
        </w:rPr>
        <w:t>}</w:t>
      </w:r>
    </w:p>
    <w:p w:rsidR="000959E6" w:rsidRDefault="000959E6" w:rsidP="000959E6">
      <w:pPr>
        <w:pStyle w:val="HTMLPreformatted"/>
        <w:numPr>
          <w:ilvl w:val="0"/>
          <w:numId w:val="42"/>
        </w:numPr>
        <w:shd w:val="clear" w:color="auto" w:fill="F4F4F4"/>
        <w:tabs>
          <w:tab w:val="clear" w:pos="720"/>
        </w:tabs>
        <w:ind w:left="0"/>
        <w:rPr>
          <w:color w:val="999999"/>
        </w:rPr>
      </w:pPr>
      <w:r>
        <w:rPr>
          <w:rStyle w:val="pln"/>
          <w:color w:val="666666"/>
        </w:rPr>
        <w:t xml:space="preserve">        img</w:t>
      </w:r>
      <w:r>
        <w:rPr>
          <w:rStyle w:val="pun"/>
          <w:color w:val="666600"/>
        </w:rPr>
        <w:t>.</w:t>
      </w:r>
      <w:r>
        <w:rPr>
          <w:rStyle w:val="pln"/>
          <w:color w:val="666666"/>
        </w:rPr>
        <w:t xml:space="preserve">src </w:t>
      </w:r>
      <w:r>
        <w:rPr>
          <w:rStyle w:val="pun"/>
          <w:color w:val="666600"/>
        </w:rPr>
        <w:t>=</w:t>
      </w:r>
      <w:r>
        <w:rPr>
          <w:rStyle w:val="pln"/>
          <w:color w:val="666666"/>
        </w:rPr>
        <w:t xml:space="preserve"> url</w:t>
      </w:r>
    </w:p>
    <w:p w:rsidR="000959E6" w:rsidRDefault="000959E6" w:rsidP="000959E6">
      <w:pPr>
        <w:pStyle w:val="HTMLPreformatted"/>
        <w:numPr>
          <w:ilvl w:val="0"/>
          <w:numId w:val="42"/>
        </w:numPr>
        <w:shd w:val="clear" w:color="auto" w:fill="F4F4F4"/>
        <w:tabs>
          <w:tab w:val="clear" w:pos="720"/>
        </w:tabs>
        <w:ind w:left="0"/>
        <w:rPr>
          <w:color w:val="999999"/>
        </w:rPr>
      </w:pPr>
      <w:r>
        <w:rPr>
          <w:rStyle w:val="pln"/>
          <w:color w:val="666666"/>
        </w:rPr>
        <w:t xml:space="preserve">    </w:t>
      </w:r>
      <w:r>
        <w:rPr>
          <w:rStyle w:val="pun"/>
          <w:color w:val="666600"/>
        </w:rPr>
        <w:t>})</w:t>
      </w:r>
    </w:p>
    <w:p w:rsidR="000959E6" w:rsidRDefault="000959E6" w:rsidP="000959E6">
      <w:pPr>
        <w:pStyle w:val="HTMLPreformatted"/>
        <w:numPr>
          <w:ilvl w:val="0"/>
          <w:numId w:val="42"/>
        </w:numPr>
        <w:shd w:val="clear" w:color="auto" w:fill="F4F4F4"/>
        <w:tabs>
          <w:tab w:val="clear" w:pos="720"/>
        </w:tabs>
        <w:ind w:left="0"/>
        <w:rPr>
          <w:color w:val="999999"/>
        </w:rPr>
      </w:pPr>
      <w:r>
        <w:rPr>
          <w:rStyle w:val="pun"/>
          <w:color w:val="666600"/>
        </w:rPr>
        <w:t>}</w:t>
      </w:r>
    </w:p>
    <w:p w:rsidR="000959E6" w:rsidRDefault="000959E6" w:rsidP="000959E6">
      <w:pPr>
        <w:pStyle w:val="HTMLPreformatted"/>
        <w:numPr>
          <w:ilvl w:val="0"/>
          <w:numId w:val="42"/>
        </w:numPr>
        <w:shd w:val="clear" w:color="auto" w:fill="F4F4F4"/>
        <w:tabs>
          <w:tab w:val="clear" w:pos="720"/>
        </w:tabs>
        <w:ind w:left="0"/>
        <w:rPr>
          <w:color w:val="999999"/>
        </w:rPr>
      </w:pPr>
      <w:r>
        <w:rPr>
          <w:rStyle w:val="pln"/>
          <w:color w:val="666666"/>
        </w:rPr>
        <w:t> </w:t>
      </w:r>
    </w:p>
    <w:p w:rsidR="000959E6" w:rsidRDefault="000959E6" w:rsidP="000959E6">
      <w:pPr>
        <w:pStyle w:val="HTMLPreformatted"/>
        <w:numPr>
          <w:ilvl w:val="0"/>
          <w:numId w:val="42"/>
        </w:numPr>
        <w:shd w:val="clear" w:color="auto" w:fill="F4F4F4"/>
        <w:tabs>
          <w:tab w:val="clear" w:pos="720"/>
        </w:tabs>
        <w:ind w:left="0"/>
        <w:rPr>
          <w:color w:val="999999"/>
        </w:rPr>
      </w:pPr>
      <w:r>
        <w:rPr>
          <w:rStyle w:val="pln"/>
          <w:color w:val="666666"/>
        </w:rPr>
        <w:t>fetchImage</w:t>
      </w:r>
      <w:r>
        <w:rPr>
          <w:rStyle w:val="pun"/>
          <w:color w:val="666600"/>
        </w:rPr>
        <w:t>(</w:t>
      </w:r>
      <w:r>
        <w:rPr>
          <w:rStyle w:val="str"/>
          <w:color w:val="4070A0"/>
        </w:rPr>
        <w:t>'image1.png'</w:t>
      </w:r>
      <w:r>
        <w:rPr>
          <w:rStyle w:val="pun"/>
          <w:color w:val="666600"/>
        </w:rPr>
        <w:t>).</w:t>
      </w:r>
      <w:r>
        <w:rPr>
          <w:rStyle w:val="kwd"/>
          <w:b/>
          <w:bCs/>
          <w:color w:val="007020"/>
        </w:rPr>
        <w:t>then</w:t>
      </w:r>
      <w:r>
        <w:rPr>
          <w:rStyle w:val="pun"/>
          <w:color w:val="666600"/>
        </w:rPr>
        <w:t>(</w:t>
      </w:r>
      <w:r>
        <w:rPr>
          <w:rStyle w:val="kwd"/>
          <w:b/>
          <w:bCs/>
          <w:color w:val="007020"/>
        </w:rPr>
        <w:t>function</w:t>
      </w:r>
      <w:r>
        <w:rPr>
          <w:rStyle w:val="pun"/>
          <w:color w:val="666600"/>
        </w:rPr>
        <w:t>(</w:t>
      </w:r>
      <w:r>
        <w:rPr>
          <w:rStyle w:val="pln"/>
          <w:color w:val="666666"/>
        </w:rPr>
        <w:t>url</w:t>
      </w:r>
      <w:r>
        <w:rPr>
          <w:rStyle w:val="pun"/>
          <w:color w:val="666600"/>
        </w:rPr>
        <w:t>){</w:t>
      </w:r>
    </w:p>
    <w:p w:rsidR="000959E6" w:rsidRDefault="000959E6" w:rsidP="000959E6">
      <w:pPr>
        <w:pStyle w:val="HTMLPreformatted"/>
        <w:numPr>
          <w:ilvl w:val="0"/>
          <w:numId w:val="42"/>
        </w:numPr>
        <w:shd w:val="clear" w:color="auto" w:fill="F4F4F4"/>
        <w:tabs>
          <w:tab w:val="clear" w:pos="720"/>
        </w:tabs>
        <w:ind w:left="0"/>
        <w:rPr>
          <w:color w:val="999999"/>
        </w:rPr>
      </w:pPr>
      <w:r>
        <w:rPr>
          <w:rStyle w:val="pln"/>
          <w:color w:val="666666"/>
        </w:rPr>
        <w:t xml:space="preserve">    </w:t>
      </w:r>
      <w:proofErr w:type="gramStart"/>
      <w:r>
        <w:rPr>
          <w:rStyle w:val="pln"/>
          <w:color w:val="666666"/>
        </w:rPr>
        <w:t>console</w:t>
      </w:r>
      <w:r>
        <w:rPr>
          <w:rStyle w:val="pun"/>
          <w:color w:val="666600"/>
        </w:rPr>
        <w:t>.</w:t>
      </w:r>
      <w:r>
        <w:rPr>
          <w:rStyle w:val="pln"/>
          <w:color w:val="666666"/>
        </w:rPr>
        <w:t>log</w:t>
      </w:r>
      <w:r>
        <w:rPr>
          <w:rStyle w:val="pun"/>
          <w:color w:val="666600"/>
        </w:rPr>
        <w:t>(</w:t>
      </w:r>
      <w:proofErr w:type="gramEnd"/>
      <w:r>
        <w:rPr>
          <w:rStyle w:val="pln"/>
          <w:color w:val="666666"/>
        </w:rPr>
        <w:t xml:space="preserve">url </w:t>
      </w:r>
      <w:r>
        <w:rPr>
          <w:rStyle w:val="pun"/>
          <w:color w:val="666600"/>
        </w:rPr>
        <w:t>+</w:t>
      </w:r>
      <w:r>
        <w:rPr>
          <w:rStyle w:val="pln"/>
          <w:color w:val="666666"/>
        </w:rPr>
        <w:t xml:space="preserve"> </w:t>
      </w:r>
      <w:r>
        <w:rPr>
          <w:rStyle w:val="str"/>
          <w:color w:val="4070A0"/>
        </w:rPr>
        <w:t>' downloaded!'</w:t>
      </w:r>
      <w:r>
        <w:rPr>
          <w:rStyle w:val="pun"/>
          <w:color w:val="666600"/>
        </w:rPr>
        <w:t>)</w:t>
      </w:r>
    </w:p>
    <w:p w:rsidR="000959E6" w:rsidRDefault="000959E6" w:rsidP="000959E6">
      <w:pPr>
        <w:pStyle w:val="HTMLPreformatted"/>
        <w:numPr>
          <w:ilvl w:val="0"/>
          <w:numId w:val="42"/>
        </w:numPr>
        <w:shd w:val="clear" w:color="auto" w:fill="F4F4F4"/>
        <w:tabs>
          <w:tab w:val="clear" w:pos="720"/>
        </w:tabs>
        <w:ind w:left="0"/>
        <w:rPr>
          <w:color w:val="999999"/>
        </w:rPr>
      </w:pPr>
      <w:r>
        <w:rPr>
          <w:rStyle w:val="pln"/>
          <w:color w:val="666666"/>
        </w:rPr>
        <w:t xml:space="preserve">    </w:t>
      </w:r>
      <w:r>
        <w:rPr>
          <w:rStyle w:val="kwd"/>
          <w:b/>
          <w:bCs/>
          <w:color w:val="007020"/>
        </w:rPr>
        <w:t>return</w:t>
      </w:r>
      <w:r>
        <w:rPr>
          <w:rStyle w:val="pln"/>
          <w:color w:val="666666"/>
        </w:rPr>
        <w:t xml:space="preserve"> fetchImage</w:t>
      </w:r>
      <w:r>
        <w:rPr>
          <w:rStyle w:val="pun"/>
          <w:color w:val="666600"/>
        </w:rPr>
        <w:t>(</w:t>
      </w:r>
      <w:r>
        <w:rPr>
          <w:rStyle w:val="str"/>
          <w:color w:val="4070A0"/>
        </w:rPr>
        <w:t>'image2.png'</w:t>
      </w:r>
      <w:r>
        <w:rPr>
          <w:rStyle w:val="pun"/>
          <w:color w:val="666600"/>
        </w:rPr>
        <w:t>)</w:t>
      </w:r>
    </w:p>
    <w:p w:rsidR="000959E6" w:rsidRDefault="000959E6" w:rsidP="000959E6">
      <w:pPr>
        <w:pStyle w:val="HTMLPreformatted"/>
        <w:numPr>
          <w:ilvl w:val="0"/>
          <w:numId w:val="42"/>
        </w:numPr>
        <w:shd w:val="clear" w:color="auto" w:fill="F4F4F4"/>
        <w:tabs>
          <w:tab w:val="clear" w:pos="720"/>
        </w:tabs>
        <w:ind w:left="0"/>
        <w:rPr>
          <w:color w:val="999999"/>
        </w:rPr>
      </w:pPr>
      <w:r>
        <w:rPr>
          <w:rStyle w:val="pun"/>
          <w:color w:val="666600"/>
        </w:rPr>
        <w:t>}).</w:t>
      </w:r>
      <w:r>
        <w:rPr>
          <w:rStyle w:val="kwd"/>
          <w:b/>
          <w:bCs/>
          <w:color w:val="007020"/>
        </w:rPr>
        <w:t>then</w:t>
      </w:r>
      <w:r>
        <w:rPr>
          <w:rStyle w:val="pun"/>
          <w:color w:val="666600"/>
        </w:rPr>
        <w:t>(</w:t>
      </w:r>
      <w:r>
        <w:rPr>
          <w:rStyle w:val="kwd"/>
          <w:b/>
          <w:bCs/>
          <w:color w:val="007020"/>
        </w:rPr>
        <w:t>function</w:t>
      </w:r>
      <w:r>
        <w:rPr>
          <w:rStyle w:val="pun"/>
          <w:color w:val="666600"/>
        </w:rPr>
        <w:t>(</w:t>
      </w:r>
      <w:r>
        <w:rPr>
          <w:rStyle w:val="pln"/>
          <w:color w:val="666666"/>
        </w:rPr>
        <w:t>url</w:t>
      </w:r>
      <w:r>
        <w:rPr>
          <w:rStyle w:val="pun"/>
          <w:color w:val="666600"/>
        </w:rPr>
        <w:t>){</w:t>
      </w:r>
    </w:p>
    <w:p w:rsidR="000959E6" w:rsidRDefault="000959E6" w:rsidP="000959E6">
      <w:pPr>
        <w:pStyle w:val="HTMLPreformatted"/>
        <w:numPr>
          <w:ilvl w:val="0"/>
          <w:numId w:val="42"/>
        </w:numPr>
        <w:shd w:val="clear" w:color="auto" w:fill="F4F4F4"/>
        <w:tabs>
          <w:tab w:val="clear" w:pos="720"/>
        </w:tabs>
        <w:ind w:left="0"/>
        <w:rPr>
          <w:color w:val="999999"/>
        </w:rPr>
      </w:pPr>
      <w:r>
        <w:rPr>
          <w:rStyle w:val="pln"/>
          <w:color w:val="666666"/>
        </w:rPr>
        <w:t xml:space="preserve">    </w:t>
      </w:r>
      <w:proofErr w:type="gramStart"/>
      <w:r>
        <w:rPr>
          <w:rStyle w:val="pln"/>
          <w:color w:val="666666"/>
        </w:rPr>
        <w:t>console</w:t>
      </w:r>
      <w:r>
        <w:rPr>
          <w:rStyle w:val="pun"/>
          <w:color w:val="666600"/>
        </w:rPr>
        <w:t>.</w:t>
      </w:r>
      <w:r>
        <w:rPr>
          <w:rStyle w:val="pln"/>
          <w:color w:val="666666"/>
        </w:rPr>
        <w:t>log</w:t>
      </w:r>
      <w:r>
        <w:rPr>
          <w:rStyle w:val="pun"/>
          <w:color w:val="666600"/>
        </w:rPr>
        <w:t>(</w:t>
      </w:r>
      <w:proofErr w:type="gramEnd"/>
      <w:r>
        <w:rPr>
          <w:rStyle w:val="pln"/>
          <w:color w:val="666666"/>
        </w:rPr>
        <w:t xml:space="preserve">url </w:t>
      </w:r>
      <w:r>
        <w:rPr>
          <w:rStyle w:val="pun"/>
          <w:color w:val="666600"/>
        </w:rPr>
        <w:t>+</w:t>
      </w:r>
      <w:r>
        <w:rPr>
          <w:rStyle w:val="pln"/>
          <w:color w:val="666666"/>
        </w:rPr>
        <w:t xml:space="preserve"> </w:t>
      </w:r>
      <w:r>
        <w:rPr>
          <w:rStyle w:val="str"/>
          <w:color w:val="4070A0"/>
        </w:rPr>
        <w:t>' downloaded!'</w:t>
      </w:r>
      <w:r>
        <w:rPr>
          <w:rStyle w:val="pun"/>
          <w:color w:val="666600"/>
        </w:rPr>
        <w:t>)</w:t>
      </w:r>
    </w:p>
    <w:p w:rsidR="000959E6" w:rsidRDefault="000959E6" w:rsidP="000959E6">
      <w:pPr>
        <w:pStyle w:val="HTMLPreformatted"/>
        <w:numPr>
          <w:ilvl w:val="0"/>
          <w:numId w:val="42"/>
        </w:numPr>
        <w:shd w:val="clear" w:color="auto" w:fill="F4F4F4"/>
        <w:tabs>
          <w:tab w:val="clear" w:pos="720"/>
        </w:tabs>
        <w:ind w:left="0"/>
        <w:rPr>
          <w:color w:val="999999"/>
        </w:rPr>
      </w:pPr>
      <w:r>
        <w:rPr>
          <w:rStyle w:val="pln"/>
          <w:color w:val="666666"/>
        </w:rPr>
        <w:t xml:space="preserve">    </w:t>
      </w:r>
      <w:r>
        <w:rPr>
          <w:rStyle w:val="kwd"/>
          <w:b/>
          <w:bCs/>
          <w:color w:val="007020"/>
        </w:rPr>
        <w:t>return</w:t>
      </w:r>
      <w:r>
        <w:rPr>
          <w:rStyle w:val="pln"/>
          <w:color w:val="666666"/>
        </w:rPr>
        <w:t xml:space="preserve"> fetchImage</w:t>
      </w:r>
      <w:r>
        <w:rPr>
          <w:rStyle w:val="pun"/>
          <w:color w:val="666600"/>
        </w:rPr>
        <w:t>(</w:t>
      </w:r>
      <w:r>
        <w:rPr>
          <w:rStyle w:val="str"/>
          <w:color w:val="4070A0"/>
        </w:rPr>
        <w:t>'image3.png'</w:t>
      </w:r>
      <w:r>
        <w:rPr>
          <w:rStyle w:val="pun"/>
          <w:color w:val="666600"/>
        </w:rPr>
        <w:t>)</w:t>
      </w:r>
    </w:p>
    <w:p w:rsidR="000959E6" w:rsidRDefault="000959E6" w:rsidP="000959E6">
      <w:pPr>
        <w:pStyle w:val="HTMLPreformatted"/>
        <w:numPr>
          <w:ilvl w:val="0"/>
          <w:numId w:val="42"/>
        </w:numPr>
        <w:shd w:val="clear" w:color="auto" w:fill="F4F4F4"/>
        <w:tabs>
          <w:tab w:val="clear" w:pos="720"/>
        </w:tabs>
        <w:ind w:left="0"/>
        <w:rPr>
          <w:color w:val="999999"/>
        </w:rPr>
      </w:pPr>
      <w:r>
        <w:rPr>
          <w:rStyle w:val="pun"/>
          <w:color w:val="666600"/>
        </w:rPr>
        <w:t>}).</w:t>
      </w:r>
      <w:r>
        <w:rPr>
          <w:rStyle w:val="kwd"/>
          <w:b/>
          <w:bCs/>
          <w:color w:val="007020"/>
        </w:rPr>
        <w:t>then</w:t>
      </w:r>
      <w:r>
        <w:rPr>
          <w:rStyle w:val="pun"/>
          <w:color w:val="666600"/>
        </w:rPr>
        <w:t>(</w:t>
      </w:r>
      <w:r>
        <w:rPr>
          <w:rStyle w:val="kwd"/>
          <w:b/>
          <w:bCs/>
          <w:color w:val="007020"/>
        </w:rPr>
        <w:t>function</w:t>
      </w:r>
      <w:r>
        <w:rPr>
          <w:rStyle w:val="pun"/>
          <w:color w:val="666600"/>
        </w:rPr>
        <w:t>(</w:t>
      </w:r>
      <w:r>
        <w:rPr>
          <w:rStyle w:val="pln"/>
          <w:color w:val="666666"/>
        </w:rPr>
        <w:t>url</w:t>
      </w:r>
      <w:r>
        <w:rPr>
          <w:rStyle w:val="pun"/>
          <w:color w:val="666600"/>
        </w:rPr>
        <w:t>){</w:t>
      </w:r>
    </w:p>
    <w:p w:rsidR="000959E6" w:rsidRDefault="000959E6" w:rsidP="000959E6">
      <w:pPr>
        <w:pStyle w:val="HTMLPreformatted"/>
        <w:numPr>
          <w:ilvl w:val="0"/>
          <w:numId w:val="42"/>
        </w:numPr>
        <w:shd w:val="clear" w:color="auto" w:fill="F4F4F4"/>
        <w:tabs>
          <w:tab w:val="clear" w:pos="720"/>
        </w:tabs>
        <w:ind w:left="0"/>
        <w:rPr>
          <w:color w:val="999999"/>
        </w:rPr>
      </w:pPr>
      <w:r>
        <w:rPr>
          <w:rStyle w:val="pln"/>
          <w:color w:val="666666"/>
        </w:rPr>
        <w:t xml:space="preserve">    </w:t>
      </w:r>
      <w:proofErr w:type="gramStart"/>
      <w:r>
        <w:rPr>
          <w:rStyle w:val="pln"/>
          <w:color w:val="666666"/>
        </w:rPr>
        <w:t>console</w:t>
      </w:r>
      <w:r>
        <w:rPr>
          <w:rStyle w:val="pun"/>
          <w:color w:val="666600"/>
        </w:rPr>
        <w:t>.</w:t>
      </w:r>
      <w:r>
        <w:rPr>
          <w:rStyle w:val="pln"/>
          <w:color w:val="666666"/>
        </w:rPr>
        <w:t>log</w:t>
      </w:r>
      <w:r>
        <w:rPr>
          <w:rStyle w:val="pun"/>
          <w:color w:val="666600"/>
        </w:rPr>
        <w:t>(</w:t>
      </w:r>
      <w:proofErr w:type="gramEnd"/>
      <w:r>
        <w:rPr>
          <w:rStyle w:val="pln"/>
          <w:color w:val="666666"/>
        </w:rPr>
        <w:t xml:space="preserve">url </w:t>
      </w:r>
      <w:r>
        <w:rPr>
          <w:rStyle w:val="pun"/>
          <w:color w:val="666600"/>
        </w:rPr>
        <w:t>+</w:t>
      </w:r>
      <w:r>
        <w:rPr>
          <w:rStyle w:val="pln"/>
          <w:color w:val="666666"/>
        </w:rPr>
        <w:t xml:space="preserve"> </w:t>
      </w:r>
      <w:r>
        <w:rPr>
          <w:rStyle w:val="str"/>
          <w:color w:val="4070A0"/>
        </w:rPr>
        <w:t>' downloaded!'</w:t>
      </w:r>
      <w:r>
        <w:rPr>
          <w:rStyle w:val="pun"/>
          <w:color w:val="666600"/>
        </w:rPr>
        <w:t>)</w:t>
      </w:r>
    </w:p>
    <w:p w:rsidR="000959E6" w:rsidRDefault="000959E6" w:rsidP="000959E6">
      <w:pPr>
        <w:pStyle w:val="HTMLPreformatted"/>
        <w:numPr>
          <w:ilvl w:val="0"/>
          <w:numId w:val="42"/>
        </w:numPr>
        <w:shd w:val="clear" w:color="auto" w:fill="F4F4F4"/>
        <w:tabs>
          <w:tab w:val="clear" w:pos="720"/>
        </w:tabs>
        <w:ind w:left="0"/>
        <w:rPr>
          <w:color w:val="999999"/>
        </w:rPr>
      </w:pPr>
      <w:r>
        <w:rPr>
          <w:rStyle w:val="pln"/>
          <w:color w:val="666666"/>
        </w:rPr>
        <w:t xml:space="preserve">    </w:t>
      </w:r>
      <w:r>
        <w:rPr>
          <w:rStyle w:val="kwd"/>
          <w:b/>
          <w:bCs/>
          <w:color w:val="007020"/>
        </w:rPr>
        <w:t>return</w:t>
      </w:r>
      <w:r>
        <w:rPr>
          <w:rStyle w:val="pln"/>
          <w:color w:val="666666"/>
        </w:rPr>
        <w:t xml:space="preserve"> fetchImage</w:t>
      </w:r>
      <w:r>
        <w:rPr>
          <w:rStyle w:val="pun"/>
          <w:color w:val="666600"/>
        </w:rPr>
        <w:t>(</w:t>
      </w:r>
      <w:r>
        <w:rPr>
          <w:rStyle w:val="str"/>
          <w:color w:val="4070A0"/>
        </w:rPr>
        <w:t>'image4.png'</w:t>
      </w:r>
      <w:r>
        <w:rPr>
          <w:rStyle w:val="pun"/>
          <w:color w:val="666600"/>
        </w:rPr>
        <w:t>)</w:t>
      </w:r>
    </w:p>
    <w:p w:rsidR="000959E6" w:rsidRDefault="000959E6" w:rsidP="000959E6">
      <w:pPr>
        <w:pStyle w:val="HTMLPreformatted"/>
        <w:numPr>
          <w:ilvl w:val="0"/>
          <w:numId w:val="42"/>
        </w:numPr>
        <w:shd w:val="clear" w:color="auto" w:fill="F4F4F4"/>
        <w:tabs>
          <w:tab w:val="clear" w:pos="720"/>
        </w:tabs>
        <w:ind w:left="0"/>
        <w:rPr>
          <w:color w:val="999999"/>
        </w:rPr>
      </w:pPr>
      <w:r>
        <w:rPr>
          <w:rStyle w:val="pun"/>
          <w:color w:val="666600"/>
        </w:rPr>
        <w:t>}).</w:t>
      </w:r>
      <w:r>
        <w:rPr>
          <w:rStyle w:val="kwd"/>
          <w:b/>
          <w:bCs/>
          <w:color w:val="007020"/>
        </w:rPr>
        <w:t>then</w:t>
      </w:r>
      <w:r>
        <w:rPr>
          <w:rStyle w:val="pun"/>
          <w:color w:val="666600"/>
        </w:rPr>
        <w:t>(</w:t>
      </w:r>
      <w:r>
        <w:rPr>
          <w:rStyle w:val="kwd"/>
          <w:b/>
          <w:bCs/>
          <w:color w:val="007020"/>
        </w:rPr>
        <w:t>function</w:t>
      </w:r>
      <w:r>
        <w:rPr>
          <w:rStyle w:val="pun"/>
          <w:color w:val="666600"/>
        </w:rPr>
        <w:t>(</w:t>
      </w:r>
      <w:r>
        <w:rPr>
          <w:rStyle w:val="pln"/>
          <w:color w:val="666666"/>
        </w:rPr>
        <w:t>url</w:t>
      </w:r>
      <w:r>
        <w:rPr>
          <w:rStyle w:val="pun"/>
          <w:color w:val="666600"/>
        </w:rPr>
        <w:t>){</w:t>
      </w:r>
    </w:p>
    <w:p w:rsidR="000959E6" w:rsidRDefault="000959E6" w:rsidP="000959E6">
      <w:pPr>
        <w:pStyle w:val="HTMLPreformatted"/>
        <w:numPr>
          <w:ilvl w:val="0"/>
          <w:numId w:val="42"/>
        </w:numPr>
        <w:shd w:val="clear" w:color="auto" w:fill="F4F4F4"/>
        <w:tabs>
          <w:tab w:val="clear" w:pos="720"/>
        </w:tabs>
        <w:ind w:left="0"/>
        <w:rPr>
          <w:color w:val="999999"/>
        </w:rPr>
      </w:pPr>
      <w:r>
        <w:rPr>
          <w:rStyle w:val="pln"/>
          <w:color w:val="666666"/>
        </w:rPr>
        <w:t xml:space="preserve">    </w:t>
      </w:r>
      <w:proofErr w:type="gramStart"/>
      <w:r>
        <w:rPr>
          <w:rStyle w:val="pln"/>
          <w:color w:val="666666"/>
        </w:rPr>
        <w:t>console</w:t>
      </w:r>
      <w:r>
        <w:rPr>
          <w:rStyle w:val="pun"/>
          <w:color w:val="666600"/>
        </w:rPr>
        <w:t>.</w:t>
      </w:r>
      <w:r>
        <w:rPr>
          <w:rStyle w:val="pln"/>
          <w:color w:val="666666"/>
        </w:rPr>
        <w:t>log</w:t>
      </w:r>
      <w:r>
        <w:rPr>
          <w:rStyle w:val="pun"/>
          <w:color w:val="666600"/>
        </w:rPr>
        <w:t>(</w:t>
      </w:r>
      <w:proofErr w:type="gramEnd"/>
      <w:r>
        <w:rPr>
          <w:rStyle w:val="pln"/>
          <w:color w:val="666666"/>
        </w:rPr>
        <w:t xml:space="preserve">url </w:t>
      </w:r>
      <w:r>
        <w:rPr>
          <w:rStyle w:val="pun"/>
          <w:color w:val="666600"/>
        </w:rPr>
        <w:t>+</w:t>
      </w:r>
      <w:r>
        <w:rPr>
          <w:rStyle w:val="pln"/>
          <w:color w:val="666666"/>
        </w:rPr>
        <w:t xml:space="preserve"> </w:t>
      </w:r>
      <w:r>
        <w:rPr>
          <w:rStyle w:val="str"/>
          <w:color w:val="4070A0"/>
        </w:rPr>
        <w:t>' downloaded!'</w:t>
      </w:r>
      <w:r>
        <w:rPr>
          <w:rStyle w:val="pun"/>
          <w:color w:val="666600"/>
        </w:rPr>
        <w:t>)</w:t>
      </w:r>
    </w:p>
    <w:p w:rsidR="000959E6" w:rsidRDefault="000959E6" w:rsidP="000959E6">
      <w:pPr>
        <w:pStyle w:val="HTMLPreformatted"/>
        <w:numPr>
          <w:ilvl w:val="0"/>
          <w:numId w:val="42"/>
        </w:numPr>
        <w:shd w:val="clear" w:color="auto" w:fill="F4F4F4"/>
        <w:tabs>
          <w:tab w:val="clear" w:pos="720"/>
        </w:tabs>
        <w:ind w:left="0"/>
        <w:rPr>
          <w:color w:val="999999"/>
        </w:rPr>
      </w:pPr>
      <w:r>
        <w:rPr>
          <w:rStyle w:val="pun"/>
          <w:color w:val="666600"/>
        </w:rPr>
        <w:t>})</w:t>
      </w:r>
    </w:p>
    <w:p w:rsidR="000959E6" w:rsidRDefault="000959E6" w:rsidP="000959E6">
      <w:pPr>
        <w:pStyle w:val="HTMLPreformatted"/>
        <w:numPr>
          <w:ilvl w:val="0"/>
          <w:numId w:val="42"/>
        </w:numPr>
        <w:shd w:val="clear" w:color="auto" w:fill="F4F4F4"/>
        <w:tabs>
          <w:tab w:val="clear" w:pos="720"/>
        </w:tabs>
        <w:ind w:left="0"/>
        <w:rPr>
          <w:color w:val="999999"/>
        </w:rPr>
      </w:pPr>
      <w:r>
        <w:rPr>
          <w:rStyle w:val="pln"/>
          <w:color w:val="666666"/>
        </w:rPr>
        <w:t> </w:t>
      </w:r>
    </w:p>
    <w:p w:rsidR="000959E6" w:rsidRDefault="000959E6" w:rsidP="000959E6">
      <w:pPr>
        <w:pStyle w:val="HTMLPreformatted"/>
        <w:numPr>
          <w:ilvl w:val="0"/>
          <w:numId w:val="42"/>
        </w:numPr>
        <w:shd w:val="clear" w:color="auto" w:fill="F4F4F4"/>
        <w:tabs>
          <w:tab w:val="clear" w:pos="720"/>
        </w:tabs>
        <w:ind w:left="0"/>
        <w:rPr>
          <w:color w:val="999999"/>
        </w:rPr>
      </w:pPr>
      <w:r>
        <w:rPr>
          <w:rStyle w:val="com"/>
          <w:color w:val="60A0B0"/>
        </w:rPr>
        <w:t>//Console log:</w:t>
      </w:r>
    </w:p>
    <w:p w:rsidR="000959E6" w:rsidRDefault="000959E6" w:rsidP="000959E6">
      <w:pPr>
        <w:pStyle w:val="HTMLPreformatted"/>
        <w:numPr>
          <w:ilvl w:val="0"/>
          <w:numId w:val="42"/>
        </w:numPr>
        <w:shd w:val="clear" w:color="auto" w:fill="F4F4F4"/>
        <w:tabs>
          <w:tab w:val="clear" w:pos="720"/>
        </w:tabs>
        <w:ind w:left="0"/>
        <w:rPr>
          <w:color w:val="999999"/>
        </w:rPr>
      </w:pPr>
      <w:r>
        <w:rPr>
          <w:rStyle w:val="com"/>
          <w:color w:val="60A0B0"/>
        </w:rPr>
        <w:t>// image1.png downloaded!</w:t>
      </w:r>
    </w:p>
    <w:p w:rsidR="000959E6" w:rsidRDefault="000959E6" w:rsidP="000959E6">
      <w:pPr>
        <w:pStyle w:val="HTMLPreformatted"/>
        <w:numPr>
          <w:ilvl w:val="0"/>
          <w:numId w:val="42"/>
        </w:numPr>
        <w:shd w:val="clear" w:color="auto" w:fill="F4F4F4"/>
        <w:tabs>
          <w:tab w:val="clear" w:pos="720"/>
        </w:tabs>
        <w:ind w:left="0"/>
        <w:rPr>
          <w:color w:val="999999"/>
        </w:rPr>
      </w:pPr>
      <w:r>
        <w:rPr>
          <w:rStyle w:val="com"/>
          <w:color w:val="60A0B0"/>
        </w:rPr>
        <w:t>// image2.png downloaded!</w:t>
      </w:r>
    </w:p>
    <w:p w:rsidR="000959E6" w:rsidRDefault="000959E6" w:rsidP="000959E6">
      <w:pPr>
        <w:pStyle w:val="HTMLPreformatted"/>
        <w:numPr>
          <w:ilvl w:val="0"/>
          <w:numId w:val="42"/>
        </w:numPr>
        <w:shd w:val="clear" w:color="auto" w:fill="F4F4F4"/>
        <w:tabs>
          <w:tab w:val="clear" w:pos="720"/>
        </w:tabs>
        <w:ind w:left="0"/>
        <w:rPr>
          <w:color w:val="999999"/>
        </w:rPr>
      </w:pPr>
      <w:r>
        <w:rPr>
          <w:rStyle w:val="com"/>
          <w:color w:val="60A0B0"/>
        </w:rPr>
        <w:t>// image3.png downloaded!</w:t>
      </w:r>
    </w:p>
    <w:p w:rsidR="000959E6" w:rsidRDefault="000959E6" w:rsidP="000959E6">
      <w:pPr>
        <w:pStyle w:val="HTMLPreformatted"/>
        <w:numPr>
          <w:ilvl w:val="0"/>
          <w:numId w:val="42"/>
        </w:numPr>
        <w:shd w:val="clear" w:color="auto" w:fill="F4F4F4"/>
        <w:tabs>
          <w:tab w:val="clear" w:pos="720"/>
        </w:tabs>
        <w:ind w:left="0"/>
        <w:rPr>
          <w:color w:val="999999"/>
        </w:rPr>
      </w:pPr>
      <w:r>
        <w:rPr>
          <w:rStyle w:val="com"/>
          <w:color w:val="60A0B0"/>
        </w:rPr>
        <w:t>// image4.png downloaded!</w:t>
      </w:r>
    </w:p>
    <w:p w:rsidR="000959E6" w:rsidRDefault="000959E6" w:rsidP="000959E6">
      <w:pPr>
        <w:pStyle w:val="uiqtextpara"/>
        <w:spacing w:before="0" w:beforeAutospacing="0" w:after="240" w:afterAutospacing="0"/>
        <w:rPr>
          <w:rFonts w:ascii="Georgia" w:hAnsi="Georgia"/>
          <w:color w:val="333333"/>
        </w:rPr>
      </w:pPr>
      <w:r>
        <w:rPr>
          <w:rFonts w:ascii="Georgia" w:hAnsi="Georgia"/>
          <w:color w:val="333333"/>
        </w:rPr>
        <w:t>Regardless of the number of images I want to load, the level of callback functions used stays at one, which is a lot more maintainable and readable then using callback functions alone. Two excellent guides on JavaScript Promises:</w:t>
      </w:r>
    </w:p>
    <w:p w:rsidR="000959E6" w:rsidRDefault="000959E6" w:rsidP="00B541F1">
      <w:pPr>
        <w:pStyle w:val="NormalWeb"/>
        <w:shd w:val="clear" w:color="auto" w:fill="FFFFFF"/>
        <w:spacing w:after="270" w:afterAutospacing="0"/>
        <w:rPr>
          <w:rFonts w:ascii="Arial" w:hAnsi="Arial" w:cs="Arial"/>
          <w:color w:val="555555"/>
        </w:rPr>
      </w:pPr>
      <w:bookmarkStart w:id="798" w:name="_GoBack"/>
      <w:bookmarkEnd w:id="798"/>
    </w:p>
    <w:p w:rsidR="00B541F1" w:rsidRDefault="00B541F1" w:rsidP="00D37818">
      <w:pPr>
        <w:pStyle w:val="graf"/>
        <w:shd w:val="clear" w:color="auto" w:fill="FFFFFF"/>
        <w:spacing w:before="570" w:beforeAutospacing="0" w:after="0" w:afterAutospacing="0"/>
        <w:rPr>
          <w:rFonts w:ascii="Georgia" w:hAnsi="Georgia"/>
          <w:spacing w:val="-1"/>
          <w:sz w:val="32"/>
          <w:szCs w:val="32"/>
        </w:rPr>
      </w:pPr>
    </w:p>
    <w:p w:rsidR="00087BE8" w:rsidRDefault="00087BE8"/>
    <w:sectPr w:rsidR="00087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C6C94"/>
    <w:multiLevelType w:val="multilevel"/>
    <w:tmpl w:val="5C00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E2DD8"/>
    <w:multiLevelType w:val="multilevel"/>
    <w:tmpl w:val="00007F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71875"/>
    <w:multiLevelType w:val="multilevel"/>
    <w:tmpl w:val="0E344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306DD0"/>
    <w:multiLevelType w:val="multilevel"/>
    <w:tmpl w:val="3C22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015728"/>
    <w:multiLevelType w:val="multilevel"/>
    <w:tmpl w:val="A7505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AD205A"/>
    <w:multiLevelType w:val="multilevel"/>
    <w:tmpl w:val="8E92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010B8A"/>
    <w:multiLevelType w:val="multilevel"/>
    <w:tmpl w:val="A9128C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5123DE"/>
    <w:multiLevelType w:val="multilevel"/>
    <w:tmpl w:val="703E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23B94"/>
    <w:multiLevelType w:val="multilevel"/>
    <w:tmpl w:val="A3E4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6E33EA"/>
    <w:multiLevelType w:val="multilevel"/>
    <w:tmpl w:val="B3845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DDA6490"/>
    <w:multiLevelType w:val="multilevel"/>
    <w:tmpl w:val="7772B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3D439E"/>
    <w:multiLevelType w:val="multilevel"/>
    <w:tmpl w:val="AEC2B3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441C53"/>
    <w:multiLevelType w:val="multilevel"/>
    <w:tmpl w:val="7FBA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865F49"/>
    <w:multiLevelType w:val="multilevel"/>
    <w:tmpl w:val="6ADE34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5F5B54"/>
    <w:multiLevelType w:val="multilevel"/>
    <w:tmpl w:val="D1BE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A24D53"/>
    <w:multiLevelType w:val="multilevel"/>
    <w:tmpl w:val="5FE0B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2EA7149"/>
    <w:multiLevelType w:val="multilevel"/>
    <w:tmpl w:val="9E9E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364552"/>
    <w:multiLevelType w:val="multilevel"/>
    <w:tmpl w:val="263667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0E1B11"/>
    <w:multiLevelType w:val="multilevel"/>
    <w:tmpl w:val="26366A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4C3061"/>
    <w:multiLevelType w:val="multilevel"/>
    <w:tmpl w:val="75420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1D43AD"/>
    <w:multiLevelType w:val="multilevel"/>
    <w:tmpl w:val="2A8827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6E5466"/>
    <w:multiLevelType w:val="multilevel"/>
    <w:tmpl w:val="1FE4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AB413C"/>
    <w:multiLevelType w:val="multilevel"/>
    <w:tmpl w:val="DA882F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D35C65"/>
    <w:multiLevelType w:val="multilevel"/>
    <w:tmpl w:val="997E0A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1C3CB2"/>
    <w:multiLevelType w:val="multilevel"/>
    <w:tmpl w:val="78EEBF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2A7BA6"/>
    <w:multiLevelType w:val="multilevel"/>
    <w:tmpl w:val="BCDE01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175373"/>
    <w:multiLevelType w:val="multilevel"/>
    <w:tmpl w:val="314E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A111D2"/>
    <w:multiLevelType w:val="multilevel"/>
    <w:tmpl w:val="D0B2CF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30125CA"/>
    <w:multiLevelType w:val="multilevel"/>
    <w:tmpl w:val="CCE0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B1392D"/>
    <w:multiLevelType w:val="multilevel"/>
    <w:tmpl w:val="73E0C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7B1470"/>
    <w:multiLevelType w:val="multilevel"/>
    <w:tmpl w:val="8BA6ED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D8347C2"/>
    <w:multiLevelType w:val="multilevel"/>
    <w:tmpl w:val="2F08D3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8E1C93"/>
    <w:multiLevelType w:val="multilevel"/>
    <w:tmpl w:val="D248D1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3F0AD6"/>
    <w:multiLevelType w:val="multilevel"/>
    <w:tmpl w:val="B6A2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1460D07"/>
    <w:multiLevelType w:val="multilevel"/>
    <w:tmpl w:val="D2EA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9A7BEA"/>
    <w:multiLevelType w:val="multilevel"/>
    <w:tmpl w:val="4362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C20D88"/>
    <w:multiLevelType w:val="multilevel"/>
    <w:tmpl w:val="8974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A60652"/>
    <w:multiLevelType w:val="multilevel"/>
    <w:tmpl w:val="5EAC77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6D1ACE"/>
    <w:multiLevelType w:val="multilevel"/>
    <w:tmpl w:val="27BA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5D00AEF"/>
    <w:multiLevelType w:val="multilevel"/>
    <w:tmpl w:val="26D2C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B8D27FE"/>
    <w:multiLevelType w:val="multilevel"/>
    <w:tmpl w:val="DB4CB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6E145D"/>
    <w:multiLevelType w:val="multilevel"/>
    <w:tmpl w:val="EBB874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9"/>
  </w:num>
  <w:num w:numId="3">
    <w:abstractNumId w:val="26"/>
  </w:num>
  <w:num w:numId="4">
    <w:abstractNumId w:val="38"/>
  </w:num>
  <w:num w:numId="5">
    <w:abstractNumId w:val="16"/>
  </w:num>
  <w:num w:numId="6">
    <w:abstractNumId w:val="4"/>
  </w:num>
  <w:num w:numId="7">
    <w:abstractNumId w:val="18"/>
  </w:num>
  <w:num w:numId="8">
    <w:abstractNumId w:val="11"/>
  </w:num>
  <w:num w:numId="9">
    <w:abstractNumId w:val="17"/>
  </w:num>
  <w:num w:numId="10">
    <w:abstractNumId w:val="1"/>
  </w:num>
  <w:num w:numId="11">
    <w:abstractNumId w:val="32"/>
  </w:num>
  <w:num w:numId="12">
    <w:abstractNumId w:val="27"/>
  </w:num>
  <w:num w:numId="13">
    <w:abstractNumId w:val="40"/>
  </w:num>
  <w:num w:numId="14">
    <w:abstractNumId w:val="13"/>
  </w:num>
  <w:num w:numId="15">
    <w:abstractNumId w:val="6"/>
  </w:num>
  <w:num w:numId="16">
    <w:abstractNumId w:val="22"/>
  </w:num>
  <w:num w:numId="17">
    <w:abstractNumId w:val="20"/>
  </w:num>
  <w:num w:numId="18">
    <w:abstractNumId w:val="30"/>
  </w:num>
  <w:num w:numId="19">
    <w:abstractNumId w:val="41"/>
  </w:num>
  <w:num w:numId="20">
    <w:abstractNumId w:val="25"/>
  </w:num>
  <w:num w:numId="21">
    <w:abstractNumId w:val="24"/>
  </w:num>
  <w:num w:numId="22">
    <w:abstractNumId w:val="37"/>
  </w:num>
  <w:num w:numId="23">
    <w:abstractNumId w:val="23"/>
  </w:num>
  <w:num w:numId="24">
    <w:abstractNumId w:val="31"/>
  </w:num>
  <w:num w:numId="25">
    <w:abstractNumId w:val="35"/>
  </w:num>
  <w:num w:numId="26">
    <w:abstractNumId w:val="34"/>
  </w:num>
  <w:num w:numId="27">
    <w:abstractNumId w:val="7"/>
  </w:num>
  <w:num w:numId="28">
    <w:abstractNumId w:val="19"/>
  </w:num>
  <w:num w:numId="29">
    <w:abstractNumId w:val="10"/>
  </w:num>
  <w:num w:numId="30">
    <w:abstractNumId w:val="28"/>
  </w:num>
  <w:num w:numId="31">
    <w:abstractNumId w:val="0"/>
  </w:num>
  <w:num w:numId="32">
    <w:abstractNumId w:val="29"/>
  </w:num>
  <w:num w:numId="33">
    <w:abstractNumId w:val="21"/>
  </w:num>
  <w:num w:numId="34">
    <w:abstractNumId w:val="39"/>
  </w:num>
  <w:num w:numId="35">
    <w:abstractNumId w:val="2"/>
  </w:num>
  <w:num w:numId="36">
    <w:abstractNumId w:val="36"/>
  </w:num>
  <w:num w:numId="37">
    <w:abstractNumId w:val="33"/>
  </w:num>
  <w:num w:numId="38">
    <w:abstractNumId w:val="15"/>
  </w:num>
  <w:num w:numId="39">
    <w:abstractNumId w:val="8"/>
  </w:num>
  <w:num w:numId="40">
    <w:abstractNumId w:val="3"/>
  </w:num>
  <w:num w:numId="41">
    <w:abstractNumId w:val="14"/>
  </w:num>
  <w:num w:numId="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C6F"/>
    <w:rsid w:val="00043766"/>
    <w:rsid w:val="00087BE8"/>
    <w:rsid w:val="000959E6"/>
    <w:rsid w:val="000A7D7A"/>
    <w:rsid w:val="003A49FF"/>
    <w:rsid w:val="00577E54"/>
    <w:rsid w:val="005A2968"/>
    <w:rsid w:val="009B46D8"/>
    <w:rsid w:val="00A21C6F"/>
    <w:rsid w:val="00A927A2"/>
    <w:rsid w:val="00B479F5"/>
    <w:rsid w:val="00B541F1"/>
    <w:rsid w:val="00D37818"/>
    <w:rsid w:val="00D960F0"/>
    <w:rsid w:val="00F452E6"/>
    <w:rsid w:val="00FD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46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B46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B46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B46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52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52E6"/>
    <w:rPr>
      <w:color w:val="0000FF"/>
      <w:u w:val="single"/>
    </w:rPr>
  </w:style>
  <w:style w:type="paragraph" w:styleId="ListParagraph">
    <w:name w:val="List Paragraph"/>
    <w:basedOn w:val="Normal"/>
    <w:uiPriority w:val="34"/>
    <w:qFormat/>
    <w:rsid w:val="00087BE8"/>
    <w:pPr>
      <w:ind w:left="720"/>
      <w:contextualSpacing/>
    </w:pPr>
  </w:style>
  <w:style w:type="paragraph" w:styleId="HTMLPreformatted">
    <w:name w:val="HTML Preformatted"/>
    <w:basedOn w:val="Normal"/>
    <w:link w:val="HTMLPreformattedChar"/>
    <w:uiPriority w:val="99"/>
    <w:semiHidden/>
    <w:unhideWhenUsed/>
    <w:rsid w:val="0008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BE8"/>
    <w:rPr>
      <w:rFonts w:ascii="Courier New" w:eastAsia="Times New Roman" w:hAnsi="Courier New" w:cs="Courier New"/>
      <w:sz w:val="20"/>
      <w:szCs w:val="20"/>
    </w:rPr>
  </w:style>
  <w:style w:type="character" w:customStyle="1" w:styleId="com">
    <w:name w:val="com"/>
    <w:basedOn w:val="DefaultParagraphFont"/>
    <w:rsid w:val="00087BE8"/>
  </w:style>
  <w:style w:type="character" w:customStyle="1" w:styleId="pln">
    <w:name w:val="pln"/>
    <w:basedOn w:val="DefaultParagraphFont"/>
    <w:rsid w:val="00087BE8"/>
  </w:style>
  <w:style w:type="character" w:customStyle="1" w:styleId="kwd">
    <w:name w:val="kwd"/>
    <w:basedOn w:val="DefaultParagraphFont"/>
    <w:rsid w:val="00087BE8"/>
  </w:style>
  <w:style w:type="character" w:customStyle="1" w:styleId="pun">
    <w:name w:val="pun"/>
    <w:basedOn w:val="DefaultParagraphFont"/>
    <w:rsid w:val="00087BE8"/>
  </w:style>
  <w:style w:type="character" w:customStyle="1" w:styleId="str">
    <w:name w:val="str"/>
    <w:basedOn w:val="DefaultParagraphFont"/>
    <w:rsid w:val="00087BE8"/>
  </w:style>
  <w:style w:type="character" w:customStyle="1" w:styleId="typ">
    <w:name w:val="typ"/>
    <w:basedOn w:val="DefaultParagraphFont"/>
    <w:rsid w:val="00087BE8"/>
  </w:style>
  <w:style w:type="character" w:customStyle="1" w:styleId="Heading3Char">
    <w:name w:val="Heading 3 Char"/>
    <w:basedOn w:val="DefaultParagraphFont"/>
    <w:link w:val="Heading3"/>
    <w:uiPriority w:val="9"/>
    <w:rsid w:val="009B46D8"/>
    <w:rPr>
      <w:rFonts w:ascii="Times New Roman" w:eastAsia="Times New Roman" w:hAnsi="Times New Roman" w:cs="Times New Roman"/>
      <w:b/>
      <w:bCs/>
      <w:sz w:val="27"/>
      <w:szCs w:val="27"/>
    </w:rPr>
  </w:style>
  <w:style w:type="character" w:styleId="Strong">
    <w:name w:val="Strong"/>
    <w:basedOn w:val="DefaultParagraphFont"/>
    <w:uiPriority w:val="22"/>
    <w:qFormat/>
    <w:rsid w:val="009B46D8"/>
    <w:rPr>
      <w:b/>
      <w:bCs/>
    </w:rPr>
  </w:style>
  <w:style w:type="character" w:customStyle="1" w:styleId="Heading4Char">
    <w:name w:val="Heading 4 Char"/>
    <w:basedOn w:val="DefaultParagraphFont"/>
    <w:link w:val="Heading4"/>
    <w:uiPriority w:val="9"/>
    <w:semiHidden/>
    <w:rsid w:val="009B46D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B46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B46D8"/>
    <w:rPr>
      <w:rFonts w:asciiTheme="majorHAnsi" w:eastAsiaTheme="majorEastAsia" w:hAnsiTheme="majorHAnsi" w:cstheme="majorBidi"/>
      <w:b/>
      <w:bCs/>
      <w:color w:val="4F81BD" w:themeColor="accent1"/>
      <w:sz w:val="26"/>
      <w:szCs w:val="26"/>
    </w:rPr>
  </w:style>
  <w:style w:type="character" w:customStyle="1" w:styleId="thecategory">
    <w:name w:val="thecategory"/>
    <w:basedOn w:val="DefaultParagraphFont"/>
    <w:rsid w:val="009B46D8"/>
  </w:style>
  <w:style w:type="character" w:customStyle="1" w:styleId="thetime">
    <w:name w:val="thetime"/>
    <w:basedOn w:val="DefaultParagraphFont"/>
    <w:rsid w:val="009B46D8"/>
  </w:style>
  <w:style w:type="character" w:customStyle="1" w:styleId="theauthor">
    <w:name w:val="theauthor"/>
    <w:basedOn w:val="DefaultParagraphFont"/>
    <w:rsid w:val="009B46D8"/>
  </w:style>
  <w:style w:type="paragraph" w:customStyle="1" w:styleId="wp-caption-text">
    <w:name w:val="wp-caption-text"/>
    <w:basedOn w:val="Normal"/>
    <w:rsid w:val="009B46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ankp">
    <w:name w:val="blankp"/>
    <w:basedOn w:val="Normal"/>
    <w:rsid w:val="000A7D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D378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7818"/>
    <w:rPr>
      <w:i/>
      <w:iCs/>
    </w:rPr>
  </w:style>
  <w:style w:type="character" w:styleId="HTMLCode">
    <w:name w:val="HTML Code"/>
    <w:basedOn w:val="DefaultParagraphFont"/>
    <w:uiPriority w:val="99"/>
    <w:semiHidden/>
    <w:unhideWhenUsed/>
    <w:rsid w:val="00D3781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37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818"/>
    <w:rPr>
      <w:rFonts w:ascii="Tahoma" w:hAnsi="Tahoma" w:cs="Tahoma"/>
      <w:sz w:val="16"/>
      <w:szCs w:val="16"/>
    </w:rPr>
  </w:style>
  <w:style w:type="character" w:customStyle="1" w:styleId="stmainservices">
    <w:name w:val="stmainservices"/>
    <w:basedOn w:val="DefaultParagraphFont"/>
    <w:rsid w:val="00B541F1"/>
  </w:style>
  <w:style w:type="character" w:customStyle="1" w:styleId="stbubblehcount">
    <w:name w:val="stbubble_hcount"/>
    <w:basedOn w:val="DefaultParagraphFont"/>
    <w:rsid w:val="00B541F1"/>
  </w:style>
  <w:style w:type="paragraph" w:customStyle="1" w:styleId="uiqtextpara">
    <w:name w:val="ui_qtext_para"/>
    <w:basedOn w:val="Normal"/>
    <w:rsid w:val="000959E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46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B46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B46D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B46D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52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452E6"/>
    <w:rPr>
      <w:color w:val="0000FF"/>
      <w:u w:val="single"/>
    </w:rPr>
  </w:style>
  <w:style w:type="paragraph" w:styleId="ListParagraph">
    <w:name w:val="List Paragraph"/>
    <w:basedOn w:val="Normal"/>
    <w:uiPriority w:val="34"/>
    <w:qFormat/>
    <w:rsid w:val="00087BE8"/>
    <w:pPr>
      <w:ind w:left="720"/>
      <w:contextualSpacing/>
    </w:pPr>
  </w:style>
  <w:style w:type="paragraph" w:styleId="HTMLPreformatted">
    <w:name w:val="HTML Preformatted"/>
    <w:basedOn w:val="Normal"/>
    <w:link w:val="HTMLPreformattedChar"/>
    <w:uiPriority w:val="99"/>
    <w:semiHidden/>
    <w:unhideWhenUsed/>
    <w:rsid w:val="0008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7BE8"/>
    <w:rPr>
      <w:rFonts w:ascii="Courier New" w:eastAsia="Times New Roman" w:hAnsi="Courier New" w:cs="Courier New"/>
      <w:sz w:val="20"/>
      <w:szCs w:val="20"/>
    </w:rPr>
  </w:style>
  <w:style w:type="character" w:customStyle="1" w:styleId="com">
    <w:name w:val="com"/>
    <w:basedOn w:val="DefaultParagraphFont"/>
    <w:rsid w:val="00087BE8"/>
  </w:style>
  <w:style w:type="character" w:customStyle="1" w:styleId="pln">
    <w:name w:val="pln"/>
    <w:basedOn w:val="DefaultParagraphFont"/>
    <w:rsid w:val="00087BE8"/>
  </w:style>
  <w:style w:type="character" w:customStyle="1" w:styleId="kwd">
    <w:name w:val="kwd"/>
    <w:basedOn w:val="DefaultParagraphFont"/>
    <w:rsid w:val="00087BE8"/>
  </w:style>
  <w:style w:type="character" w:customStyle="1" w:styleId="pun">
    <w:name w:val="pun"/>
    <w:basedOn w:val="DefaultParagraphFont"/>
    <w:rsid w:val="00087BE8"/>
  </w:style>
  <w:style w:type="character" w:customStyle="1" w:styleId="str">
    <w:name w:val="str"/>
    <w:basedOn w:val="DefaultParagraphFont"/>
    <w:rsid w:val="00087BE8"/>
  </w:style>
  <w:style w:type="character" w:customStyle="1" w:styleId="typ">
    <w:name w:val="typ"/>
    <w:basedOn w:val="DefaultParagraphFont"/>
    <w:rsid w:val="00087BE8"/>
  </w:style>
  <w:style w:type="character" w:customStyle="1" w:styleId="Heading3Char">
    <w:name w:val="Heading 3 Char"/>
    <w:basedOn w:val="DefaultParagraphFont"/>
    <w:link w:val="Heading3"/>
    <w:uiPriority w:val="9"/>
    <w:rsid w:val="009B46D8"/>
    <w:rPr>
      <w:rFonts w:ascii="Times New Roman" w:eastAsia="Times New Roman" w:hAnsi="Times New Roman" w:cs="Times New Roman"/>
      <w:b/>
      <w:bCs/>
      <w:sz w:val="27"/>
      <w:szCs w:val="27"/>
    </w:rPr>
  </w:style>
  <w:style w:type="character" w:styleId="Strong">
    <w:name w:val="Strong"/>
    <w:basedOn w:val="DefaultParagraphFont"/>
    <w:uiPriority w:val="22"/>
    <w:qFormat/>
    <w:rsid w:val="009B46D8"/>
    <w:rPr>
      <w:b/>
      <w:bCs/>
    </w:rPr>
  </w:style>
  <w:style w:type="character" w:customStyle="1" w:styleId="Heading4Char">
    <w:name w:val="Heading 4 Char"/>
    <w:basedOn w:val="DefaultParagraphFont"/>
    <w:link w:val="Heading4"/>
    <w:uiPriority w:val="9"/>
    <w:semiHidden/>
    <w:rsid w:val="009B46D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9B46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B46D8"/>
    <w:rPr>
      <w:rFonts w:asciiTheme="majorHAnsi" w:eastAsiaTheme="majorEastAsia" w:hAnsiTheme="majorHAnsi" w:cstheme="majorBidi"/>
      <w:b/>
      <w:bCs/>
      <w:color w:val="4F81BD" w:themeColor="accent1"/>
      <w:sz w:val="26"/>
      <w:szCs w:val="26"/>
    </w:rPr>
  </w:style>
  <w:style w:type="character" w:customStyle="1" w:styleId="thecategory">
    <w:name w:val="thecategory"/>
    <w:basedOn w:val="DefaultParagraphFont"/>
    <w:rsid w:val="009B46D8"/>
  </w:style>
  <w:style w:type="character" w:customStyle="1" w:styleId="thetime">
    <w:name w:val="thetime"/>
    <w:basedOn w:val="DefaultParagraphFont"/>
    <w:rsid w:val="009B46D8"/>
  </w:style>
  <w:style w:type="character" w:customStyle="1" w:styleId="theauthor">
    <w:name w:val="theauthor"/>
    <w:basedOn w:val="DefaultParagraphFont"/>
    <w:rsid w:val="009B46D8"/>
  </w:style>
  <w:style w:type="paragraph" w:customStyle="1" w:styleId="wp-caption-text">
    <w:name w:val="wp-caption-text"/>
    <w:basedOn w:val="Normal"/>
    <w:rsid w:val="009B46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ankp">
    <w:name w:val="blankp"/>
    <w:basedOn w:val="Normal"/>
    <w:rsid w:val="000A7D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af">
    <w:name w:val="graf"/>
    <w:basedOn w:val="Normal"/>
    <w:rsid w:val="00D3781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37818"/>
    <w:rPr>
      <w:i/>
      <w:iCs/>
    </w:rPr>
  </w:style>
  <w:style w:type="character" w:styleId="HTMLCode">
    <w:name w:val="HTML Code"/>
    <w:basedOn w:val="DefaultParagraphFont"/>
    <w:uiPriority w:val="99"/>
    <w:semiHidden/>
    <w:unhideWhenUsed/>
    <w:rsid w:val="00D3781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378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818"/>
    <w:rPr>
      <w:rFonts w:ascii="Tahoma" w:hAnsi="Tahoma" w:cs="Tahoma"/>
      <w:sz w:val="16"/>
      <w:szCs w:val="16"/>
    </w:rPr>
  </w:style>
  <w:style w:type="character" w:customStyle="1" w:styleId="stmainservices">
    <w:name w:val="stmainservices"/>
    <w:basedOn w:val="DefaultParagraphFont"/>
    <w:rsid w:val="00B541F1"/>
  </w:style>
  <w:style w:type="character" w:customStyle="1" w:styleId="stbubblehcount">
    <w:name w:val="stbubble_hcount"/>
    <w:basedOn w:val="DefaultParagraphFont"/>
    <w:rsid w:val="00B541F1"/>
  </w:style>
  <w:style w:type="paragraph" w:customStyle="1" w:styleId="uiqtextpara">
    <w:name w:val="ui_qtext_para"/>
    <w:basedOn w:val="Normal"/>
    <w:rsid w:val="000959E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25062">
      <w:bodyDiv w:val="1"/>
      <w:marLeft w:val="0"/>
      <w:marRight w:val="0"/>
      <w:marTop w:val="0"/>
      <w:marBottom w:val="0"/>
      <w:divBdr>
        <w:top w:val="none" w:sz="0" w:space="0" w:color="auto"/>
        <w:left w:val="none" w:sz="0" w:space="0" w:color="auto"/>
        <w:bottom w:val="none" w:sz="0" w:space="0" w:color="auto"/>
        <w:right w:val="none" w:sz="0" w:space="0" w:color="auto"/>
      </w:divBdr>
    </w:div>
    <w:div w:id="145051773">
      <w:bodyDiv w:val="1"/>
      <w:marLeft w:val="0"/>
      <w:marRight w:val="0"/>
      <w:marTop w:val="0"/>
      <w:marBottom w:val="0"/>
      <w:divBdr>
        <w:top w:val="none" w:sz="0" w:space="0" w:color="auto"/>
        <w:left w:val="none" w:sz="0" w:space="0" w:color="auto"/>
        <w:bottom w:val="none" w:sz="0" w:space="0" w:color="auto"/>
        <w:right w:val="none" w:sz="0" w:space="0" w:color="auto"/>
      </w:divBdr>
    </w:div>
    <w:div w:id="162861800">
      <w:bodyDiv w:val="1"/>
      <w:marLeft w:val="0"/>
      <w:marRight w:val="0"/>
      <w:marTop w:val="0"/>
      <w:marBottom w:val="0"/>
      <w:divBdr>
        <w:top w:val="none" w:sz="0" w:space="0" w:color="auto"/>
        <w:left w:val="none" w:sz="0" w:space="0" w:color="auto"/>
        <w:bottom w:val="none" w:sz="0" w:space="0" w:color="auto"/>
        <w:right w:val="none" w:sz="0" w:space="0" w:color="auto"/>
      </w:divBdr>
    </w:div>
    <w:div w:id="197210067">
      <w:bodyDiv w:val="1"/>
      <w:marLeft w:val="0"/>
      <w:marRight w:val="0"/>
      <w:marTop w:val="0"/>
      <w:marBottom w:val="0"/>
      <w:divBdr>
        <w:top w:val="none" w:sz="0" w:space="0" w:color="auto"/>
        <w:left w:val="none" w:sz="0" w:space="0" w:color="auto"/>
        <w:bottom w:val="none" w:sz="0" w:space="0" w:color="auto"/>
        <w:right w:val="none" w:sz="0" w:space="0" w:color="auto"/>
      </w:divBdr>
      <w:divsChild>
        <w:div w:id="1207832611">
          <w:marLeft w:val="0"/>
          <w:marRight w:val="0"/>
          <w:marTop w:val="0"/>
          <w:marBottom w:val="0"/>
          <w:divBdr>
            <w:top w:val="none" w:sz="0" w:space="0" w:color="auto"/>
            <w:left w:val="none" w:sz="0" w:space="0" w:color="auto"/>
            <w:bottom w:val="none" w:sz="0" w:space="0" w:color="auto"/>
            <w:right w:val="none" w:sz="0" w:space="0" w:color="auto"/>
          </w:divBdr>
        </w:div>
      </w:divsChild>
    </w:div>
    <w:div w:id="205914674">
      <w:bodyDiv w:val="1"/>
      <w:marLeft w:val="0"/>
      <w:marRight w:val="0"/>
      <w:marTop w:val="0"/>
      <w:marBottom w:val="0"/>
      <w:divBdr>
        <w:top w:val="none" w:sz="0" w:space="0" w:color="auto"/>
        <w:left w:val="none" w:sz="0" w:space="0" w:color="auto"/>
        <w:bottom w:val="none" w:sz="0" w:space="0" w:color="auto"/>
        <w:right w:val="none" w:sz="0" w:space="0" w:color="auto"/>
      </w:divBdr>
    </w:div>
    <w:div w:id="210504226">
      <w:bodyDiv w:val="1"/>
      <w:marLeft w:val="0"/>
      <w:marRight w:val="0"/>
      <w:marTop w:val="0"/>
      <w:marBottom w:val="0"/>
      <w:divBdr>
        <w:top w:val="none" w:sz="0" w:space="0" w:color="auto"/>
        <w:left w:val="none" w:sz="0" w:space="0" w:color="auto"/>
        <w:bottom w:val="none" w:sz="0" w:space="0" w:color="auto"/>
        <w:right w:val="none" w:sz="0" w:space="0" w:color="auto"/>
      </w:divBdr>
      <w:divsChild>
        <w:div w:id="66390714">
          <w:marLeft w:val="0"/>
          <w:marRight w:val="0"/>
          <w:marTop w:val="0"/>
          <w:marBottom w:val="0"/>
          <w:divBdr>
            <w:top w:val="none" w:sz="0" w:space="0" w:color="auto"/>
            <w:left w:val="none" w:sz="0" w:space="0" w:color="auto"/>
            <w:bottom w:val="none" w:sz="0" w:space="0" w:color="auto"/>
            <w:right w:val="none" w:sz="0" w:space="0" w:color="auto"/>
          </w:divBdr>
        </w:div>
      </w:divsChild>
    </w:div>
    <w:div w:id="232542916">
      <w:bodyDiv w:val="1"/>
      <w:marLeft w:val="0"/>
      <w:marRight w:val="0"/>
      <w:marTop w:val="0"/>
      <w:marBottom w:val="0"/>
      <w:divBdr>
        <w:top w:val="none" w:sz="0" w:space="0" w:color="auto"/>
        <w:left w:val="none" w:sz="0" w:space="0" w:color="auto"/>
        <w:bottom w:val="none" w:sz="0" w:space="0" w:color="auto"/>
        <w:right w:val="none" w:sz="0" w:space="0" w:color="auto"/>
      </w:divBdr>
    </w:div>
    <w:div w:id="331375516">
      <w:bodyDiv w:val="1"/>
      <w:marLeft w:val="0"/>
      <w:marRight w:val="0"/>
      <w:marTop w:val="0"/>
      <w:marBottom w:val="0"/>
      <w:divBdr>
        <w:top w:val="none" w:sz="0" w:space="0" w:color="auto"/>
        <w:left w:val="none" w:sz="0" w:space="0" w:color="auto"/>
        <w:bottom w:val="none" w:sz="0" w:space="0" w:color="auto"/>
        <w:right w:val="none" w:sz="0" w:space="0" w:color="auto"/>
      </w:divBdr>
      <w:divsChild>
        <w:div w:id="1195729610">
          <w:marLeft w:val="0"/>
          <w:marRight w:val="0"/>
          <w:marTop w:val="0"/>
          <w:marBottom w:val="0"/>
          <w:divBdr>
            <w:top w:val="none" w:sz="0" w:space="0" w:color="auto"/>
            <w:left w:val="none" w:sz="0" w:space="0" w:color="auto"/>
            <w:bottom w:val="none" w:sz="0" w:space="0" w:color="auto"/>
            <w:right w:val="none" w:sz="0" w:space="0" w:color="auto"/>
          </w:divBdr>
        </w:div>
      </w:divsChild>
    </w:div>
    <w:div w:id="348530050">
      <w:bodyDiv w:val="1"/>
      <w:marLeft w:val="0"/>
      <w:marRight w:val="0"/>
      <w:marTop w:val="0"/>
      <w:marBottom w:val="0"/>
      <w:divBdr>
        <w:top w:val="none" w:sz="0" w:space="0" w:color="auto"/>
        <w:left w:val="none" w:sz="0" w:space="0" w:color="auto"/>
        <w:bottom w:val="none" w:sz="0" w:space="0" w:color="auto"/>
        <w:right w:val="none" w:sz="0" w:space="0" w:color="auto"/>
      </w:divBdr>
      <w:divsChild>
        <w:div w:id="1580864435">
          <w:marLeft w:val="0"/>
          <w:marRight w:val="0"/>
          <w:marTop w:val="75"/>
          <w:marBottom w:val="0"/>
          <w:divBdr>
            <w:top w:val="none" w:sz="0" w:space="0" w:color="auto"/>
            <w:left w:val="none" w:sz="0" w:space="0" w:color="auto"/>
            <w:bottom w:val="none" w:sz="0" w:space="0" w:color="auto"/>
            <w:right w:val="none" w:sz="0" w:space="0" w:color="auto"/>
          </w:divBdr>
        </w:div>
        <w:div w:id="1075322813">
          <w:marLeft w:val="0"/>
          <w:marRight w:val="0"/>
          <w:marTop w:val="0"/>
          <w:marBottom w:val="0"/>
          <w:divBdr>
            <w:top w:val="none" w:sz="0" w:space="0" w:color="auto"/>
            <w:left w:val="none" w:sz="0" w:space="0" w:color="auto"/>
            <w:bottom w:val="none" w:sz="0" w:space="0" w:color="auto"/>
            <w:right w:val="none" w:sz="0" w:space="0" w:color="auto"/>
          </w:divBdr>
          <w:divsChild>
            <w:div w:id="1262491800">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sChild>
    </w:div>
    <w:div w:id="352389771">
      <w:bodyDiv w:val="1"/>
      <w:marLeft w:val="0"/>
      <w:marRight w:val="0"/>
      <w:marTop w:val="0"/>
      <w:marBottom w:val="0"/>
      <w:divBdr>
        <w:top w:val="none" w:sz="0" w:space="0" w:color="auto"/>
        <w:left w:val="none" w:sz="0" w:space="0" w:color="auto"/>
        <w:bottom w:val="none" w:sz="0" w:space="0" w:color="auto"/>
        <w:right w:val="none" w:sz="0" w:space="0" w:color="auto"/>
      </w:divBdr>
    </w:div>
    <w:div w:id="357661515">
      <w:bodyDiv w:val="1"/>
      <w:marLeft w:val="0"/>
      <w:marRight w:val="0"/>
      <w:marTop w:val="0"/>
      <w:marBottom w:val="0"/>
      <w:divBdr>
        <w:top w:val="none" w:sz="0" w:space="0" w:color="auto"/>
        <w:left w:val="none" w:sz="0" w:space="0" w:color="auto"/>
        <w:bottom w:val="none" w:sz="0" w:space="0" w:color="auto"/>
        <w:right w:val="none" w:sz="0" w:space="0" w:color="auto"/>
      </w:divBdr>
      <w:divsChild>
        <w:div w:id="1151480571">
          <w:marLeft w:val="0"/>
          <w:marRight w:val="0"/>
          <w:marTop w:val="75"/>
          <w:marBottom w:val="0"/>
          <w:divBdr>
            <w:top w:val="none" w:sz="0" w:space="0" w:color="auto"/>
            <w:left w:val="none" w:sz="0" w:space="0" w:color="auto"/>
            <w:bottom w:val="none" w:sz="0" w:space="0" w:color="auto"/>
            <w:right w:val="none" w:sz="0" w:space="0" w:color="auto"/>
          </w:divBdr>
        </w:div>
        <w:div w:id="2089618563">
          <w:marLeft w:val="0"/>
          <w:marRight w:val="0"/>
          <w:marTop w:val="0"/>
          <w:marBottom w:val="0"/>
          <w:divBdr>
            <w:top w:val="none" w:sz="0" w:space="0" w:color="auto"/>
            <w:left w:val="none" w:sz="0" w:space="0" w:color="auto"/>
            <w:bottom w:val="none" w:sz="0" w:space="0" w:color="auto"/>
            <w:right w:val="none" w:sz="0" w:space="0" w:color="auto"/>
          </w:divBdr>
          <w:divsChild>
            <w:div w:id="1689408272">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sChild>
    </w:div>
    <w:div w:id="363099861">
      <w:bodyDiv w:val="1"/>
      <w:marLeft w:val="0"/>
      <w:marRight w:val="0"/>
      <w:marTop w:val="0"/>
      <w:marBottom w:val="0"/>
      <w:divBdr>
        <w:top w:val="none" w:sz="0" w:space="0" w:color="auto"/>
        <w:left w:val="none" w:sz="0" w:space="0" w:color="auto"/>
        <w:bottom w:val="none" w:sz="0" w:space="0" w:color="auto"/>
        <w:right w:val="none" w:sz="0" w:space="0" w:color="auto"/>
      </w:divBdr>
      <w:divsChild>
        <w:div w:id="331880507">
          <w:marLeft w:val="0"/>
          <w:marRight w:val="0"/>
          <w:marTop w:val="0"/>
          <w:marBottom w:val="0"/>
          <w:divBdr>
            <w:top w:val="none" w:sz="0" w:space="0" w:color="auto"/>
            <w:left w:val="none" w:sz="0" w:space="0" w:color="auto"/>
            <w:bottom w:val="none" w:sz="0" w:space="0" w:color="auto"/>
            <w:right w:val="none" w:sz="0" w:space="0" w:color="auto"/>
          </w:divBdr>
          <w:divsChild>
            <w:div w:id="153302073">
              <w:marLeft w:val="0"/>
              <w:marRight w:val="0"/>
              <w:marTop w:val="100"/>
              <w:marBottom w:val="100"/>
              <w:divBdr>
                <w:top w:val="none" w:sz="0" w:space="0" w:color="auto"/>
                <w:left w:val="none" w:sz="0" w:space="0" w:color="auto"/>
                <w:bottom w:val="none" w:sz="0" w:space="0" w:color="auto"/>
                <w:right w:val="none" w:sz="0" w:space="0" w:color="auto"/>
              </w:divBdr>
            </w:div>
          </w:divsChild>
        </w:div>
        <w:div w:id="2047027488">
          <w:marLeft w:val="0"/>
          <w:marRight w:val="0"/>
          <w:marTop w:val="0"/>
          <w:marBottom w:val="0"/>
          <w:divBdr>
            <w:top w:val="none" w:sz="0" w:space="0" w:color="auto"/>
            <w:left w:val="none" w:sz="0" w:space="0" w:color="auto"/>
            <w:bottom w:val="none" w:sz="0" w:space="0" w:color="auto"/>
            <w:right w:val="none" w:sz="0" w:space="0" w:color="auto"/>
          </w:divBdr>
          <w:divsChild>
            <w:div w:id="394624269">
              <w:marLeft w:val="0"/>
              <w:marRight w:val="0"/>
              <w:marTop w:val="100"/>
              <w:marBottom w:val="100"/>
              <w:divBdr>
                <w:top w:val="none" w:sz="0" w:space="0" w:color="auto"/>
                <w:left w:val="none" w:sz="0" w:space="0" w:color="auto"/>
                <w:bottom w:val="none" w:sz="0" w:space="0" w:color="auto"/>
                <w:right w:val="none" w:sz="0" w:space="0" w:color="auto"/>
              </w:divBdr>
            </w:div>
          </w:divsChild>
        </w:div>
        <w:div w:id="855073679">
          <w:marLeft w:val="0"/>
          <w:marRight w:val="0"/>
          <w:marTop w:val="0"/>
          <w:marBottom w:val="0"/>
          <w:divBdr>
            <w:top w:val="none" w:sz="0" w:space="0" w:color="auto"/>
            <w:left w:val="none" w:sz="0" w:space="0" w:color="auto"/>
            <w:bottom w:val="none" w:sz="0" w:space="0" w:color="auto"/>
            <w:right w:val="none" w:sz="0" w:space="0" w:color="auto"/>
          </w:divBdr>
          <w:divsChild>
            <w:div w:id="1336608903">
              <w:marLeft w:val="0"/>
              <w:marRight w:val="0"/>
              <w:marTop w:val="100"/>
              <w:marBottom w:val="100"/>
              <w:divBdr>
                <w:top w:val="none" w:sz="0" w:space="0" w:color="auto"/>
                <w:left w:val="none" w:sz="0" w:space="0" w:color="auto"/>
                <w:bottom w:val="none" w:sz="0" w:space="0" w:color="auto"/>
                <w:right w:val="none" w:sz="0" w:space="0" w:color="auto"/>
              </w:divBdr>
            </w:div>
          </w:divsChild>
        </w:div>
        <w:div w:id="723528384">
          <w:marLeft w:val="0"/>
          <w:marRight w:val="0"/>
          <w:marTop w:val="0"/>
          <w:marBottom w:val="0"/>
          <w:divBdr>
            <w:top w:val="none" w:sz="0" w:space="0" w:color="auto"/>
            <w:left w:val="none" w:sz="0" w:space="0" w:color="auto"/>
            <w:bottom w:val="none" w:sz="0" w:space="0" w:color="auto"/>
            <w:right w:val="none" w:sz="0" w:space="0" w:color="auto"/>
          </w:divBdr>
          <w:divsChild>
            <w:div w:id="494692260">
              <w:marLeft w:val="0"/>
              <w:marRight w:val="0"/>
              <w:marTop w:val="100"/>
              <w:marBottom w:val="100"/>
              <w:divBdr>
                <w:top w:val="none" w:sz="0" w:space="0" w:color="auto"/>
                <w:left w:val="none" w:sz="0" w:space="0" w:color="auto"/>
                <w:bottom w:val="none" w:sz="0" w:space="0" w:color="auto"/>
                <w:right w:val="none" w:sz="0" w:space="0" w:color="auto"/>
              </w:divBdr>
            </w:div>
          </w:divsChild>
        </w:div>
        <w:div w:id="398406822">
          <w:marLeft w:val="0"/>
          <w:marRight w:val="0"/>
          <w:marTop w:val="0"/>
          <w:marBottom w:val="0"/>
          <w:divBdr>
            <w:top w:val="none" w:sz="0" w:space="0" w:color="auto"/>
            <w:left w:val="none" w:sz="0" w:space="0" w:color="auto"/>
            <w:bottom w:val="none" w:sz="0" w:space="0" w:color="auto"/>
            <w:right w:val="none" w:sz="0" w:space="0" w:color="auto"/>
          </w:divBdr>
        </w:div>
        <w:div w:id="860170994">
          <w:marLeft w:val="0"/>
          <w:marRight w:val="0"/>
          <w:marTop w:val="0"/>
          <w:marBottom w:val="0"/>
          <w:divBdr>
            <w:top w:val="none" w:sz="0" w:space="0" w:color="auto"/>
            <w:left w:val="none" w:sz="0" w:space="0" w:color="auto"/>
            <w:bottom w:val="none" w:sz="0" w:space="0" w:color="auto"/>
            <w:right w:val="none" w:sz="0" w:space="0" w:color="auto"/>
          </w:divBdr>
          <w:divsChild>
            <w:div w:id="1616064003">
              <w:marLeft w:val="0"/>
              <w:marRight w:val="0"/>
              <w:marTop w:val="100"/>
              <w:marBottom w:val="100"/>
              <w:divBdr>
                <w:top w:val="none" w:sz="0" w:space="0" w:color="auto"/>
                <w:left w:val="none" w:sz="0" w:space="0" w:color="auto"/>
                <w:bottom w:val="none" w:sz="0" w:space="0" w:color="auto"/>
                <w:right w:val="none" w:sz="0" w:space="0" w:color="auto"/>
              </w:divBdr>
            </w:div>
          </w:divsChild>
        </w:div>
        <w:div w:id="424887752">
          <w:marLeft w:val="0"/>
          <w:marRight w:val="0"/>
          <w:marTop w:val="0"/>
          <w:marBottom w:val="0"/>
          <w:divBdr>
            <w:top w:val="none" w:sz="0" w:space="0" w:color="auto"/>
            <w:left w:val="none" w:sz="0" w:space="0" w:color="auto"/>
            <w:bottom w:val="none" w:sz="0" w:space="0" w:color="auto"/>
            <w:right w:val="none" w:sz="0" w:space="0" w:color="auto"/>
          </w:divBdr>
          <w:divsChild>
            <w:div w:id="1630746368">
              <w:marLeft w:val="0"/>
              <w:marRight w:val="0"/>
              <w:marTop w:val="100"/>
              <w:marBottom w:val="100"/>
              <w:divBdr>
                <w:top w:val="none" w:sz="0" w:space="0" w:color="auto"/>
                <w:left w:val="none" w:sz="0" w:space="0" w:color="auto"/>
                <w:bottom w:val="none" w:sz="0" w:space="0" w:color="auto"/>
                <w:right w:val="none" w:sz="0" w:space="0" w:color="auto"/>
              </w:divBdr>
            </w:div>
          </w:divsChild>
        </w:div>
        <w:div w:id="1624729714">
          <w:marLeft w:val="0"/>
          <w:marRight w:val="0"/>
          <w:marTop w:val="0"/>
          <w:marBottom w:val="0"/>
          <w:divBdr>
            <w:top w:val="none" w:sz="0" w:space="0" w:color="auto"/>
            <w:left w:val="none" w:sz="0" w:space="0" w:color="auto"/>
            <w:bottom w:val="none" w:sz="0" w:space="0" w:color="auto"/>
            <w:right w:val="none" w:sz="0" w:space="0" w:color="auto"/>
          </w:divBdr>
          <w:divsChild>
            <w:div w:id="39905772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97244209">
      <w:bodyDiv w:val="1"/>
      <w:marLeft w:val="0"/>
      <w:marRight w:val="0"/>
      <w:marTop w:val="0"/>
      <w:marBottom w:val="0"/>
      <w:divBdr>
        <w:top w:val="none" w:sz="0" w:space="0" w:color="auto"/>
        <w:left w:val="none" w:sz="0" w:space="0" w:color="auto"/>
        <w:bottom w:val="none" w:sz="0" w:space="0" w:color="auto"/>
        <w:right w:val="none" w:sz="0" w:space="0" w:color="auto"/>
      </w:divBdr>
    </w:div>
    <w:div w:id="400906871">
      <w:bodyDiv w:val="1"/>
      <w:marLeft w:val="0"/>
      <w:marRight w:val="0"/>
      <w:marTop w:val="0"/>
      <w:marBottom w:val="0"/>
      <w:divBdr>
        <w:top w:val="none" w:sz="0" w:space="0" w:color="auto"/>
        <w:left w:val="none" w:sz="0" w:space="0" w:color="auto"/>
        <w:bottom w:val="none" w:sz="0" w:space="0" w:color="auto"/>
        <w:right w:val="none" w:sz="0" w:space="0" w:color="auto"/>
      </w:divBdr>
    </w:div>
    <w:div w:id="408696872">
      <w:bodyDiv w:val="1"/>
      <w:marLeft w:val="0"/>
      <w:marRight w:val="0"/>
      <w:marTop w:val="0"/>
      <w:marBottom w:val="0"/>
      <w:divBdr>
        <w:top w:val="none" w:sz="0" w:space="0" w:color="auto"/>
        <w:left w:val="none" w:sz="0" w:space="0" w:color="auto"/>
        <w:bottom w:val="none" w:sz="0" w:space="0" w:color="auto"/>
        <w:right w:val="none" w:sz="0" w:space="0" w:color="auto"/>
      </w:divBdr>
    </w:div>
    <w:div w:id="427316336">
      <w:bodyDiv w:val="1"/>
      <w:marLeft w:val="0"/>
      <w:marRight w:val="0"/>
      <w:marTop w:val="0"/>
      <w:marBottom w:val="0"/>
      <w:divBdr>
        <w:top w:val="none" w:sz="0" w:space="0" w:color="auto"/>
        <w:left w:val="none" w:sz="0" w:space="0" w:color="auto"/>
        <w:bottom w:val="none" w:sz="0" w:space="0" w:color="auto"/>
        <w:right w:val="none" w:sz="0" w:space="0" w:color="auto"/>
      </w:divBdr>
      <w:divsChild>
        <w:div w:id="254948059">
          <w:marLeft w:val="0"/>
          <w:marRight w:val="0"/>
          <w:marTop w:val="0"/>
          <w:marBottom w:val="0"/>
          <w:divBdr>
            <w:top w:val="none" w:sz="0" w:space="0" w:color="auto"/>
            <w:left w:val="none" w:sz="0" w:space="0" w:color="auto"/>
            <w:bottom w:val="none" w:sz="0" w:space="0" w:color="auto"/>
            <w:right w:val="none" w:sz="0" w:space="0" w:color="auto"/>
          </w:divBdr>
        </w:div>
      </w:divsChild>
    </w:div>
    <w:div w:id="432744298">
      <w:bodyDiv w:val="1"/>
      <w:marLeft w:val="0"/>
      <w:marRight w:val="0"/>
      <w:marTop w:val="0"/>
      <w:marBottom w:val="0"/>
      <w:divBdr>
        <w:top w:val="none" w:sz="0" w:space="0" w:color="auto"/>
        <w:left w:val="none" w:sz="0" w:space="0" w:color="auto"/>
        <w:bottom w:val="none" w:sz="0" w:space="0" w:color="auto"/>
        <w:right w:val="none" w:sz="0" w:space="0" w:color="auto"/>
      </w:divBdr>
    </w:div>
    <w:div w:id="447117359">
      <w:bodyDiv w:val="1"/>
      <w:marLeft w:val="0"/>
      <w:marRight w:val="0"/>
      <w:marTop w:val="0"/>
      <w:marBottom w:val="0"/>
      <w:divBdr>
        <w:top w:val="none" w:sz="0" w:space="0" w:color="auto"/>
        <w:left w:val="none" w:sz="0" w:space="0" w:color="auto"/>
        <w:bottom w:val="none" w:sz="0" w:space="0" w:color="auto"/>
        <w:right w:val="none" w:sz="0" w:space="0" w:color="auto"/>
      </w:divBdr>
      <w:divsChild>
        <w:div w:id="1457455455">
          <w:marLeft w:val="0"/>
          <w:marRight w:val="0"/>
          <w:marTop w:val="0"/>
          <w:marBottom w:val="0"/>
          <w:divBdr>
            <w:top w:val="none" w:sz="0" w:space="0" w:color="auto"/>
            <w:left w:val="none" w:sz="0" w:space="0" w:color="auto"/>
            <w:bottom w:val="none" w:sz="0" w:space="0" w:color="auto"/>
            <w:right w:val="none" w:sz="0" w:space="0" w:color="auto"/>
          </w:divBdr>
        </w:div>
      </w:divsChild>
    </w:div>
    <w:div w:id="468323523">
      <w:bodyDiv w:val="1"/>
      <w:marLeft w:val="0"/>
      <w:marRight w:val="0"/>
      <w:marTop w:val="0"/>
      <w:marBottom w:val="0"/>
      <w:divBdr>
        <w:top w:val="none" w:sz="0" w:space="0" w:color="auto"/>
        <w:left w:val="none" w:sz="0" w:space="0" w:color="auto"/>
        <w:bottom w:val="none" w:sz="0" w:space="0" w:color="auto"/>
        <w:right w:val="none" w:sz="0" w:space="0" w:color="auto"/>
      </w:divBdr>
    </w:div>
    <w:div w:id="479929017">
      <w:bodyDiv w:val="1"/>
      <w:marLeft w:val="0"/>
      <w:marRight w:val="0"/>
      <w:marTop w:val="0"/>
      <w:marBottom w:val="0"/>
      <w:divBdr>
        <w:top w:val="none" w:sz="0" w:space="0" w:color="auto"/>
        <w:left w:val="none" w:sz="0" w:space="0" w:color="auto"/>
        <w:bottom w:val="none" w:sz="0" w:space="0" w:color="auto"/>
        <w:right w:val="none" w:sz="0" w:space="0" w:color="auto"/>
      </w:divBdr>
      <w:divsChild>
        <w:div w:id="752971461">
          <w:marLeft w:val="0"/>
          <w:marRight w:val="0"/>
          <w:marTop w:val="0"/>
          <w:marBottom w:val="0"/>
          <w:divBdr>
            <w:top w:val="none" w:sz="0" w:space="0" w:color="auto"/>
            <w:left w:val="none" w:sz="0" w:space="0" w:color="auto"/>
            <w:bottom w:val="none" w:sz="0" w:space="0" w:color="auto"/>
            <w:right w:val="none" w:sz="0" w:space="0" w:color="auto"/>
          </w:divBdr>
        </w:div>
      </w:divsChild>
    </w:div>
    <w:div w:id="618339560">
      <w:bodyDiv w:val="1"/>
      <w:marLeft w:val="0"/>
      <w:marRight w:val="0"/>
      <w:marTop w:val="0"/>
      <w:marBottom w:val="0"/>
      <w:divBdr>
        <w:top w:val="none" w:sz="0" w:space="0" w:color="auto"/>
        <w:left w:val="none" w:sz="0" w:space="0" w:color="auto"/>
        <w:bottom w:val="none" w:sz="0" w:space="0" w:color="auto"/>
        <w:right w:val="none" w:sz="0" w:space="0" w:color="auto"/>
      </w:divBdr>
    </w:div>
    <w:div w:id="618417110">
      <w:bodyDiv w:val="1"/>
      <w:marLeft w:val="0"/>
      <w:marRight w:val="0"/>
      <w:marTop w:val="0"/>
      <w:marBottom w:val="0"/>
      <w:divBdr>
        <w:top w:val="none" w:sz="0" w:space="0" w:color="auto"/>
        <w:left w:val="none" w:sz="0" w:space="0" w:color="auto"/>
        <w:bottom w:val="none" w:sz="0" w:space="0" w:color="auto"/>
        <w:right w:val="none" w:sz="0" w:space="0" w:color="auto"/>
      </w:divBdr>
    </w:div>
    <w:div w:id="626349324">
      <w:bodyDiv w:val="1"/>
      <w:marLeft w:val="0"/>
      <w:marRight w:val="0"/>
      <w:marTop w:val="0"/>
      <w:marBottom w:val="0"/>
      <w:divBdr>
        <w:top w:val="none" w:sz="0" w:space="0" w:color="auto"/>
        <w:left w:val="none" w:sz="0" w:space="0" w:color="auto"/>
        <w:bottom w:val="none" w:sz="0" w:space="0" w:color="auto"/>
        <w:right w:val="none" w:sz="0" w:space="0" w:color="auto"/>
      </w:divBdr>
    </w:div>
    <w:div w:id="657920605">
      <w:bodyDiv w:val="1"/>
      <w:marLeft w:val="0"/>
      <w:marRight w:val="0"/>
      <w:marTop w:val="0"/>
      <w:marBottom w:val="0"/>
      <w:divBdr>
        <w:top w:val="none" w:sz="0" w:space="0" w:color="auto"/>
        <w:left w:val="none" w:sz="0" w:space="0" w:color="auto"/>
        <w:bottom w:val="none" w:sz="0" w:space="0" w:color="auto"/>
        <w:right w:val="none" w:sz="0" w:space="0" w:color="auto"/>
      </w:divBdr>
      <w:divsChild>
        <w:div w:id="323171599">
          <w:marLeft w:val="0"/>
          <w:marRight w:val="0"/>
          <w:marTop w:val="0"/>
          <w:marBottom w:val="0"/>
          <w:divBdr>
            <w:top w:val="none" w:sz="0" w:space="0" w:color="auto"/>
            <w:left w:val="none" w:sz="0" w:space="0" w:color="auto"/>
            <w:bottom w:val="none" w:sz="0" w:space="0" w:color="auto"/>
            <w:right w:val="none" w:sz="0" w:space="0" w:color="auto"/>
          </w:divBdr>
        </w:div>
      </w:divsChild>
    </w:div>
    <w:div w:id="673730673">
      <w:bodyDiv w:val="1"/>
      <w:marLeft w:val="0"/>
      <w:marRight w:val="0"/>
      <w:marTop w:val="0"/>
      <w:marBottom w:val="0"/>
      <w:divBdr>
        <w:top w:val="none" w:sz="0" w:space="0" w:color="auto"/>
        <w:left w:val="none" w:sz="0" w:space="0" w:color="auto"/>
        <w:bottom w:val="none" w:sz="0" w:space="0" w:color="auto"/>
        <w:right w:val="none" w:sz="0" w:space="0" w:color="auto"/>
      </w:divBdr>
      <w:divsChild>
        <w:div w:id="1150289775">
          <w:marLeft w:val="0"/>
          <w:marRight w:val="0"/>
          <w:marTop w:val="0"/>
          <w:marBottom w:val="0"/>
          <w:divBdr>
            <w:top w:val="none" w:sz="0" w:space="0" w:color="auto"/>
            <w:left w:val="none" w:sz="0" w:space="0" w:color="auto"/>
            <w:bottom w:val="none" w:sz="0" w:space="0" w:color="auto"/>
            <w:right w:val="none" w:sz="0" w:space="0" w:color="auto"/>
          </w:divBdr>
        </w:div>
      </w:divsChild>
    </w:div>
    <w:div w:id="676537900">
      <w:bodyDiv w:val="1"/>
      <w:marLeft w:val="0"/>
      <w:marRight w:val="0"/>
      <w:marTop w:val="0"/>
      <w:marBottom w:val="0"/>
      <w:divBdr>
        <w:top w:val="none" w:sz="0" w:space="0" w:color="auto"/>
        <w:left w:val="none" w:sz="0" w:space="0" w:color="auto"/>
        <w:bottom w:val="none" w:sz="0" w:space="0" w:color="auto"/>
        <w:right w:val="none" w:sz="0" w:space="0" w:color="auto"/>
      </w:divBdr>
    </w:div>
    <w:div w:id="698050120">
      <w:bodyDiv w:val="1"/>
      <w:marLeft w:val="0"/>
      <w:marRight w:val="0"/>
      <w:marTop w:val="0"/>
      <w:marBottom w:val="0"/>
      <w:divBdr>
        <w:top w:val="none" w:sz="0" w:space="0" w:color="auto"/>
        <w:left w:val="none" w:sz="0" w:space="0" w:color="auto"/>
        <w:bottom w:val="none" w:sz="0" w:space="0" w:color="auto"/>
        <w:right w:val="none" w:sz="0" w:space="0" w:color="auto"/>
      </w:divBdr>
    </w:div>
    <w:div w:id="801776257">
      <w:bodyDiv w:val="1"/>
      <w:marLeft w:val="0"/>
      <w:marRight w:val="0"/>
      <w:marTop w:val="0"/>
      <w:marBottom w:val="0"/>
      <w:divBdr>
        <w:top w:val="none" w:sz="0" w:space="0" w:color="auto"/>
        <w:left w:val="none" w:sz="0" w:space="0" w:color="auto"/>
        <w:bottom w:val="none" w:sz="0" w:space="0" w:color="auto"/>
        <w:right w:val="none" w:sz="0" w:space="0" w:color="auto"/>
      </w:divBdr>
      <w:divsChild>
        <w:div w:id="1952006133">
          <w:marLeft w:val="0"/>
          <w:marRight w:val="0"/>
          <w:marTop w:val="0"/>
          <w:marBottom w:val="0"/>
          <w:divBdr>
            <w:top w:val="none" w:sz="0" w:space="0" w:color="auto"/>
            <w:left w:val="none" w:sz="0" w:space="0" w:color="auto"/>
            <w:bottom w:val="none" w:sz="0" w:space="0" w:color="auto"/>
            <w:right w:val="none" w:sz="0" w:space="0" w:color="auto"/>
          </w:divBdr>
        </w:div>
      </w:divsChild>
    </w:div>
    <w:div w:id="805128856">
      <w:bodyDiv w:val="1"/>
      <w:marLeft w:val="0"/>
      <w:marRight w:val="0"/>
      <w:marTop w:val="0"/>
      <w:marBottom w:val="0"/>
      <w:divBdr>
        <w:top w:val="none" w:sz="0" w:space="0" w:color="auto"/>
        <w:left w:val="none" w:sz="0" w:space="0" w:color="auto"/>
        <w:bottom w:val="none" w:sz="0" w:space="0" w:color="auto"/>
        <w:right w:val="none" w:sz="0" w:space="0" w:color="auto"/>
      </w:divBdr>
      <w:divsChild>
        <w:div w:id="857623662">
          <w:marLeft w:val="0"/>
          <w:marRight w:val="0"/>
          <w:marTop w:val="0"/>
          <w:marBottom w:val="0"/>
          <w:divBdr>
            <w:top w:val="none" w:sz="0" w:space="0" w:color="auto"/>
            <w:left w:val="none" w:sz="0" w:space="0" w:color="auto"/>
            <w:bottom w:val="none" w:sz="0" w:space="0" w:color="auto"/>
            <w:right w:val="none" w:sz="0" w:space="0" w:color="auto"/>
          </w:divBdr>
        </w:div>
      </w:divsChild>
    </w:div>
    <w:div w:id="806437574">
      <w:bodyDiv w:val="1"/>
      <w:marLeft w:val="0"/>
      <w:marRight w:val="0"/>
      <w:marTop w:val="0"/>
      <w:marBottom w:val="0"/>
      <w:divBdr>
        <w:top w:val="none" w:sz="0" w:space="0" w:color="auto"/>
        <w:left w:val="none" w:sz="0" w:space="0" w:color="auto"/>
        <w:bottom w:val="none" w:sz="0" w:space="0" w:color="auto"/>
        <w:right w:val="none" w:sz="0" w:space="0" w:color="auto"/>
      </w:divBdr>
    </w:div>
    <w:div w:id="806508194">
      <w:bodyDiv w:val="1"/>
      <w:marLeft w:val="0"/>
      <w:marRight w:val="0"/>
      <w:marTop w:val="0"/>
      <w:marBottom w:val="0"/>
      <w:divBdr>
        <w:top w:val="none" w:sz="0" w:space="0" w:color="auto"/>
        <w:left w:val="none" w:sz="0" w:space="0" w:color="auto"/>
        <w:bottom w:val="none" w:sz="0" w:space="0" w:color="auto"/>
        <w:right w:val="none" w:sz="0" w:space="0" w:color="auto"/>
      </w:divBdr>
    </w:div>
    <w:div w:id="808547371">
      <w:bodyDiv w:val="1"/>
      <w:marLeft w:val="0"/>
      <w:marRight w:val="0"/>
      <w:marTop w:val="0"/>
      <w:marBottom w:val="0"/>
      <w:divBdr>
        <w:top w:val="none" w:sz="0" w:space="0" w:color="auto"/>
        <w:left w:val="none" w:sz="0" w:space="0" w:color="auto"/>
        <w:bottom w:val="none" w:sz="0" w:space="0" w:color="auto"/>
        <w:right w:val="none" w:sz="0" w:space="0" w:color="auto"/>
      </w:divBdr>
      <w:divsChild>
        <w:div w:id="1905097671">
          <w:marLeft w:val="0"/>
          <w:marRight w:val="0"/>
          <w:marTop w:val="0"/>
          <w:marBottom w:val="0"/>
          <w:divBdr>
            <w:top w:val="none" w:sz="0" w:space="0" w:color="auto"/>
            <w:left w:val="none" w:sz="0" w:space="0" w:color="auto"/>
            <w:bottom w:val="none" w:sz="0" w:space="0" w:color="auto"/>
            <w:right w:val="none" w:sz="0" w:space="0" w:color="auto"/>
          </w:divBdr>
        </w:div>
      </w:divsChild>
    </w:div>
    <w:div w:id="863446971">
      <w:bodyDiv w:val="1"/>
      <w:marLeft w:val="0"/>
      <w:marRight w:val="0"/>
      <w:marTop w:val="0"/>
      <w:marBottom w:val="0"/>
      <w:divBdr>
        <w:top w:val="none" w:sz="0" w:space="0" w:color="auto"/>
        <w:left w:val="none" w:sz="0" w:space="0" w:color="auto"/>
        <w:bottom w:val="none" w:sz="0" w:space="0" w:color="auto"/>
        <w:right w:val="none" w:sz="0" w:space="0" w:color="auto"/>
      </w:divBdr>
      <w:divsChild>
        <w:div w:id="1808548670">
          <w:marLeft w:val="0"/>
          <w:marRight w:val="0"/>
          <w:marTop w:val="0"/>
          <w:marBottom w:val="0"/>
          <w:divBdr>
            <w:top w:val="none" w:sz="0" w:space="0" w:color="auto"/>
            <w:left w:val="none" w:sz="0" w:space="0" w:color="auto"/>
            <w:bottom w:val="none" w:sz="0" w:space="0" w:color="auto"/>
            <w:right w:val="none" w:sz="0" w:space="0" w:color="auto"/>
          </w:divBdr>
        </w:div>
      </w:divsChild>
    </w:div>
    <w:div w:id="868494010">
      <w:bodyDiv w:val="1"/>
      <w:marLeft w:val="0"/>
      <w:marRight w:val="0"/>
      <w:marTop w:val="0"/>
      <w:marBottom w:val="0"/>
      <w:divBdr>
        <w:top w:val="none" w:sz="0" w:space="0" w:color="auto"/>
        <w:left w:val="none" w:sz="0" w:space="0" w:color="auto"/>
        <w:bottom w:val="none" w:sz="0" w:space="0" w:color="auto"/>
        <w:right w:val="none" w:sz="0" w:space="0" w:color="auto"/>
      </w:divBdr>
      <w:divsChild>
        <w:div w:id="1021976456">
          <w:marLeft w:val="0"/>
          <w:marRight w:val="0"/>
          <w:marTop w:val="0"/>
          <w:marBottom w:val="0"/>
          <w:divBdr>
            <w:top w:val="none" w:sz="0" w:space="0" w:color="auto"/>
            <w:left w:val="none" w:sz="0" w:space="0" w:color="auto"/>
            <w:bottom w:val="none" w:sz="0" w:space="0" w:color="auto"/>
            <w:right w:val="none" w:sz="0" w:space="0" w:color="auto"/>
          </w:divBdr>
        </w:div>
      </w:divsChild>
    </w:div>
    <w:div w:id="870341190">
      <w:bodyDiv w:val="1"/>
      <w:marLeft w:val="0"/>
      <w:marRight w:val="0"/>
      <w:marTop w:val="0"/>
      <w:marBottom w:val="0"/>
      <w:divBdr>
        <w:top w:val="none" w:sz="0" w:space="0" w:color="auto"/>
        <w:left w:val="none" w:sz="0" w:space="0" w:color="auto"/>
        <w:bottom w:val="none" w:sz="0" w:space="0" w:color="auto"/>
        <w:right w:val="none" w:sz="0" w:space="0" w:color="auto"/>
      </w:divBdr>
      <w:divsChild>
        <w:div w:id="479005995">
          <w:marLeft w:val="0"/>
          <w:marRight w:val="0"/>
          <w:marTop w:val="0"/>
          <w:marBottom w:val="0"/>
          <w:divBdr>
            <w:top w:val="none" w:sz="0" w:space="0" w:color="auto"/>
            <w:left w:val="none" w:sz="0" w:space="0" w:color="auto"/>
            <w:bottom w:val="none" w:sz="0" w:space="0" w:color="auto"/>
            <w:right w:val="none" w:sz="0" w:space="0" w:color="auto"/>
          </w:divBdr>
        </w:div>
      </w:divsChild>
    </w:div>
    <w:div w:id="928150713">
      <w:bodyDiv w:val="1"/>
      <w:marLeft w:val="0"/>
      <w:marRight w:val="0"/>
      <w:marTop w:val="0"/>
      <w:marBottom w:val="0"/>
      <w:divBdr>
        <w:top w:val="none" w:sz="0" w:space="0" w:color="auto"/>
        <w:left w:val="none" w:sz="0" w:space="0" w:color="auto"/>
        <w:bottom w:val="none" w:sz="0" w:space="0" w:color="auto"/>
        <w:right w:val="none" w:sz="0" w:space="0" w:color="auto"/>
      </w:divBdr>
      <w:divsChild>
        <w:div w:id="1892768255">
          <w:marLeft w:val="0"/>
          <w:marRight w:val="0"/>
          <w:marTop w:val="300"/>
          <w:marBottom w:val="300"/>
          <w:divBdr>
            <w:top w:val="none" w:sz="0" w:space="0" w:color="auto"/>
            <w:left w:val="none" w:sz="0" w:space="0" w:color="auto"/>
            <w:bottom w:val="none" w:sz="0" w:space="0" w:color="auto"/>
            <w:right w:val="none" w:sz="0" w:space="0" w:color="auto"/>
          </w:divBdr>
        </w:div>
        <w:div w:id="883102002">
          <w:marLeft w:val="0"/>
          <w:marRight w:val="0"/>
          <w:marTop w:val="300"/>
          <w:marBottom w:val="300"/>
          <w:divBdr>
            <w:top w:val="none" w:sz="0" w:space="0" w:color="auto"/>
            <w:left w:val="none" w:sz="0" w:space="0" w:color="auto"/>
            <w:bottom w:val="none" w:sz="0" w:space="0" w:color="auto"/>
            <w:right w:val="none" w:sz="0" w:space="0" w:color="auto"/>
          </w:divBdr>
        </w:div>
        <w:div w:id="967004215">
          <w:marLeft w:val="0"/>
          <w:marRight w:val="0"/>
          <w:marTop w:val="300"/>
          <w:marBottom w:val="300"/>
          <w:divBdr>
            <w:top w:val="none" w:sz="0" w:space="0" w:color="auto"/>
            <w:left w:val="none" w:sz="0" w:space="0" w:color="auto"/>
            <w:bottom w:val="none" w:sz="0" w:space="0" w:color="auto"/>
            <w:right w:val="none" w:sz="0" w:space="0" w:color="auto"/>
          </w:divBdr>
        </w:div>
        <w:div w:id="2061440681">
          <w:marLeft w:val="0"/>
          <w:marRight w:val="0"/>
          <w:marTop w:val="300"/>
          <w:marBottom w:val="300"/>
          <w:divBdr>
            <w:top w:val="none" w:sz="0" w:space="0" w:color="auto"/>
            <w:left w:val="none" w:sz="0" w:space="0" w:color="auto"/>
            <w:bottom w:val="none" w:sz="0" w:space="0" w:color="auto"/>
            <w:right w:val="none" w:sz="0" w:space="0" w:color="auto"/>
          </w:divBdr>
        </w:div>
        <w:div w:id="1680160192">
          <w:marLeft w:val="0"/>
          <w:marRight w:val="0"/>
          <w:marTop w:val="300"/>
          <w:marBottom w:val="300"/>
          <w:divBdr>
            <w:top w:val="none" w:sz="0" w:space="0" w:color="auto"/>
            <w:left w:val="none" w:sz="0" w:space="0" w:color="auto"/>
            <w:bottom w:val="none" w:sz="0" w:space="0" w:color="auto"/>
            <w:right w:val="none" w:sz="0" w:space="0" w:color="auto"/>
          </w:divBdr>
        </w:div>
        <w:div w:id="1324242655">
          <w:marLeft w:val="0"/>
          <w:marRight w:val="0"/>
          <w:marTop w:val="300"/>
          <w:marBottom w:val="300"/>
          <w:divBdr>
            <w:top w:val="none" w:sz="0" w:space="0" w:color="auto"/>
            <w:left w:val="none" w:sz="0" w:space="0" w:color="auto"/>
            <w:bottom w:val="none" w:sz="0" w:space="0" w:color="auto"/>
            <w:right w:val="none" w:sz="0" w:space="0" w:color="auto"/>
          </w:divBdr>
        </w:div>
        <w:div w:id="1277829998">
          <w:marLeft w:val="0"/>
          <w:marRight w:val="0"/>
          <w:marTop w:val="300"/>
          <w:marBottom w:val="300"/>
          <w:divBdr>
            <w:top w:val="none" w:sz="0" w:space="0" w:color="auto"/>
            <w:left w:val="none" w:sz="0" w:space="0" w:color="auto"/>
            <w:bottom w:val="none" w:sz="0" w:space="0" w:color="auto"/>
            <w:right w:val="none" w:sz="0" w:space="0" w:color="auto"/>
          </w:divBdr>
        </w:div>
      </w:divsChild>
    </w:div>
    <w:div w:id="940408121">
      <w:bodyDiv w:val="1"/>
      <w:marLeft w:val="0"/>
      <w:marRight w:val="0"/>
      <w:marTop w:val="0"/>
      <w:marBottom w:val="0"/>
      <w:divBdr>
        <w:top w:val="none" w:sz="0" w:space="0" w:color="auto"/>
        <w:left w:val="none" w:sz="0" w:space="0" w:color="auto"/>
        <w:bottom w:val="none" w:sz="0" w:space="0" w:color="auto"/>
        <w:right w:val="none" w:sz="0" w:space="0" w:color="auto"/>
      </w:divBdr>
    </w:div>
    <w:div w:id="956108916">
      <w:bodyDiv w:val="1"/>
      <w:marLeft w:val="0"/>
      <w:marRight w:val="0"/>
      <w:marTop w:val="0"/>
      <w:marBottom w:val="0"/>
      <w:divBdr>
        <w:top w:val="none" w:sz="0" w:space="0" w:color="auto"/>
        <w:left w:val="none" w:sz="0" w:space="0" w:color="auto"/>
        <w:bottom w:val="none" w:sz="0" w:space="0" w:color="auto"/>
        <w:right w:val="none" w:sz="0" w:space="0" w:color="auto"/>
      </w:divBdr>
      <w:divsChild>
        <w:div w:id="833421423">
          <w:marLeft w:val="0"/>
          <w:marRight w:val="0"/>
          <w:marTop w:val="0"/>
          <w:marBottom w:val="0"/>
          <w:divBdr>
            <w:top w:val="none" w:sz="0" w:space="0" w:color="auto"/>
            <w:left w:val="none" w:sz="0" w:space="0" w:color="auto"/>
            <w:bottom w:val="none" w:sz="0" w:space="0" w:color="auto"/>
            <w:right w:val="none" w:sz="0" w:space="0" w:color="auto"/>
          </w:divBdr>
        </w:div>
      </w:divsChild>
    </w:div>
    <w:div w:id="971791344">
      <w:bodyDiv w:val="1"/>
      <w:marLeft w:val="0"/>
      <w:marRight w:val="0"/>
      <w:marTop w:val="0"/>
      <w:marBottom w:val="0"/>
      <w:divBdr>
        <w:top w:val="none" w:sz="0" w:space="0" w:color="auto"/>
        <w:left w:val="none" w:sz="0" w:space="0" w:color="auto"/>
        <w:bottom w:val="none" w:sz="0" w:space="0" w:color="auto"/>
        <w:right w:val="none" w:sz="0" w:space="0" w:color="auto"/>
      </w:divBdr>
    </w:div>
    <w:div w:id="999894078">
      <w:bodyDiv w:val="1"/>
      <w:marLeft w:val="0"/>
      <w:marRight w:val="0"/>
      <w:marTop w:val="0"/>
      <w:marBottom w:val="0"/>
      <w:divBdr>
        <w:top w:val="none" w:sz="0" w:space="0" w:color="auto"/>
        <w:left w:val="none" w:sz="0" w:space="0" w:color="auto"/>
        <w:bottom w:val="none" w:sz="0" w:space="0" w:color="auto"/>
        <w:right w:val="none" w:sz="0" w:space="0" w:color="auto"/>
      </w:divBdr>
    </w:div>
    <w:div w:id="1005404773">
      <w:bodyDiv w:val="1"/>
      <w:marLeft w:val="0"/>
      <w:marRight w:val="0"/>
      <w:marTop w:val="0"/>
      <w:marBottom w:val="0"/>
      <w:divBdr>
        <w:top w:val="none" w:sz="0" w:space="0" w:color="auto"/>
        <w:left w:val="none" w:sz="0" w:space="0" w:color="auto"/>
        <w:bottom w:val="none" w:sz="0" w:space="0" w:color="auto"/>
        <w:right w:val="none" w:sz="0" w:space="0" w:color="auto"/>
      </w:divBdr>
      <w:divsChild>
        <w:div w:id="1289626418">
          <w:marLeft w:val="0"/>
          <w:marRight w:val="0"/>
          <w:marTop w:val="0"/>
          <w:marBottom w:val="0"/>
          <w:divBdr>
            <w:top w:val="none" w:sz="0" w:space="0" w:color="auto"/>
            <w:left w:val="none" w:sz="0" w:space="0" w:color="auto"/>
            <w:bottom w:val="none" w:sz="0" w:space="0" w:color="auto"/>
            <w:right w:val="none" w:sz="0" w:space="0" w:color="auto"/>
          </w:divBdr>
        </w:div>
      </w:divsChild>
    </w:div>
    <w:div w:id="1071732421">
      <w:bodyDiv w:val="1"/>
      <w:marLeft w:val="0"/>
      <w:marRight w:val="0"/>
      <w:marTop w:val="0"/>
      <w:marBottom w:val="0"/>
      <w:divBdr>
        <w:top w:val="none" w:sz="0" w:space="0" w:color="auto"/>
        <w:left w:val="none" w:sz="0" w:space="0" w:color="auto"/>
        <w:bottom w:val="none" w:sz="0" w:space="0" w:color="auto"/>
        <w:right w:val="none" w:sz="0" w:space="0" w:color="auto"/>
      </w:divBdr>
    </w:div>
    <w:div w:id="1088886078">
      <w:bodyDiv w:val="1"/>
      <w:marLeft w:val="0"/>
      <w:marRight w:val="0"/>
      <w:marTop w:val="0"/>
      <w:marBottom w:val="0"/>
      <w:divBdr>
        <w:top w:val="none" w:sz="0" w:space="0" w:color="auto"/>
        <w:left w:val="none" w:sz="0" w:space="0" w:color="auto"/>
        <w:bottom w:val="none" w:sz="0" w:space="0" w:color="auto"/>
        <w:right w:val="none" w:sz="0" w:space="0" w:color="auto"/>
      </w:divBdr>
      <w:divsChild>
        <w:div w:id="992874459">
          <w:marLeft w:val="0"/>
          <w:marRight w:val="0"/>
          <w:marTop w:val="0"/>
          <w:marBottom w:val="0"/>
          <w:divBdr>
            <w:top w:val="none" w:sz="0" w:space="0" w:color="auto"/>
            <w:left w:val="none" w:sz="0" w:space="0" w:color="auto"/>
            <w:bottom w:val="none" w:sz="0" w:space="0" w:color="auto"/>
            <w:right w:val="none" w:sz="0" w:space="0" w:color="auto"/>
          </w:divBdr>
        </w:div>
      </w:divsChild>
    </w:div>
    <w:div w:id="1123034150">
      <w:bodyDiv w:val="1"/>
      <w:marLeft w:val="0"/>
      <w:marRight w:val="0"/>
      <w:marTop w:val="0"/>
      <w:marBottom w:val="0"/>
      <w:divBdr>
        <w:top w:val="none" w:sz="0" w:space="0" w:color="auto"/>
        <w:left w:val="none" w:sz="0" w:space="0" w:color="auto"/>
        <w:bottom w:val="none" w:sz="0" w:space="0" w:color="auto"/>
        <w:right w:val="none" w:sz="0" w:space="0" w:color="auto"/>
      </w:divBdr>
      <w:divsChild>
        <w:div w:id="631986240">
          <w:marLeft w:val="0"/>
          <w:marRight w:val="0"/>
          <w:marTop w:val="0"/>
          <w:marBottom w:val="0"/>
          <w:divBdr>
            <w:top w:val="none" w:sz="0" w:space="0" w:color="auto"/>
            <w:left w:val="none" w:sz="0" w:space="0" w:color="auto"/>
            <w:bottom w:val="none" w:sz="0" w:space="0" w:color="auto"/>
            <w:right w:val="none" w:sz="0" w:space="0" w:color="auto"/>
          </w:divBdr>
        </w:div>
      </w:divsChild>
    </w:div>
    <w:div w:id="1124152232">
      <w:bodyDiv w:val="1"/>
      <w:marLeft w:val="0"/>
      <w:marRight w:val="0"/>
      <w:marTop w:val="0"/>
      <w:marBottom w:val="0"/>
      <w:divBdr>
        <w:top w:val="none" w:sz="0" w:space="0" w:color="auto"/>
        <w:left w:val="none" w:sz="0" w:space="0" w:color="auto"/>
        <w:bottom w:val="none" w:sz="0" w:space="0" w:color="auto"/>
        <w:right w:val="none" w:sz="0" w:space="0" w:color="auto"/>
      </w:divBdr>
      <w:divsChild>
        <w:div w:id="410128253">
          <w:marLeft w:val="0"/>
          <w:marRight w:val="0"/>
          <w:marTop w:val="0"/>
          <w:marBottom w:val="0"/>
          <w:divBdr>
            <w:top w:val="none" w:sz="0" w:space="0" w:color="auto"/>
            <w:left w:val="none" w:sz="0" w:space="0" w:color="auto"/>
            <w:bottom w:val="none" w:sz="0" w:space="0" w:color="auto"/>
            <w:right w:val="none" w:sz="0" w:space="0" w:color="auto"/>
          </w:divBdr>
        </w:div>
      </w:divsChild>
    </w:div>
    <w:div w:id="1150827763">
      <w:bodyDiv w:val="1"/>
      <w:marLeft w:val="0"/>
      <w:marRight w:val="0"/>
      <w:marTop w:val="0"/>
      <w:marBottom w:val="0"/>
      <w:divBdr>
        <w:top w:val="none" w:sz="0" w:space="0" w:color="auto"/>
        <w:left w:val="none" w:sz="0" w:space="0" w:color="auto"/>
        <w:bottom w:val="none" w:sz="0" w:space="0" w:color="auto"/>
        <w:right w:val="none" w:sz="0" w:space="0" w:color="auto"/>
      </w:divBdr>
      <w:divsChild>
        <w:div w:id="270937575">
          <w:marLeft w:val="0"/>
          <w:marRight w:val="0"/>
          <w:marTop w:val="0"/>
          <w:marBottom w:val="0"/>
          <w:divBdr>
            <w:top w:val="none" w:sz="0" w:space="0" w:color="auto"/>
            <w:left w:val="none" w:sz="0" w:space="0" w:color="auto"/>
            <w:bottom w:val="none" w:sz="0" w:space="0" w:color="auto"/>
            <w:right w:val="none" w:sz="0" w:space="0" w:color="auto"/>
          </w:divBdr>
          <w:divsChild>
            <w:div w:id="450439783">
              <w:marLeft w:val="0"/>
              <w:marRight w:val="0"/>
              <w:marTop w:val="300"/>
              <w:marBottom w:val="300"/>
              <w:divBdr>
                <w:top w:val="none" w:sz="0" w:space="0" w:color="auto"/>
                <w:left w:val="none" w:sz="0" w:space="0" w:color="auto"/>
                <w:bottom w:val="none" w:sz="0" w:space="0" w:color="auto"/>
                <w:right w:val="none" w:sz="0" w:space="0" w:color="auto"/>
              </w:divBdr>
            </w:div>
            <w:div w:id="1420253048">
              <w:marLeft w:val="0"/>
              <w:marRight w:val="0"/>
              <w:marTop w:val="300"/>
              <w:marBottom w:val="300"/>
              <w:divBdr>
                <w:top w:val="none" w:sz="0" w:space="0" w:color="auto"/>
                <w:left w:val="none" w:sz="0" w:space="0" w:color="auto"/>
                <w:bottom w:val="none" w:sz="0" w:space="0" w:color="auto"/>
                <w:right w:val="none" w:sz="0" w:space="0" w:color="auto"/>
              </w:divBdr>
            </w:div>
            <w:div w:id="1260408456">
              <w:marLeft w:val="0"/>
              <w:marRight w:val="0"/>
              <w:marTop w:val="300"/>
              <w:marBottom w:val="300"/>
              <w:divBdr>
                <w:top w:val="none" w:sz="0" w:space="0" w:color="auto"/>
                <w:left w:val="none" w:sz="0" w:space="0" w:color="auto"/>
                <w:bottom w:val="none" w:sz="0" w:space="0" w:color="auto"/>
                <w:right w:val="none" w:sz="0" w:space="0" w:color="auto"/>
              </w:divBdr>
            </w:div>
            <w:div w:id="1452432224">
              <w:marLeft w:val="0"/>
              <w:marRight w:val="0"/>
              <w:marTop w:val="300"/>
              <w:marBottom w:val="300"/>
              <w:divBdr>
                <w:top w:val="none" w:sz="0" w:space="0" w:color="auto"/>
                <w:left w:val="none" w:sz="0" w:space="0" w:color="auto"/>
                <w:bottom w:val="none" w:sz="0" w:space="0" w:color="auto"/>
                <w:right w:val="none" w:sz="0" w:space="0" w:color="auto"/>
              </w:divBdr>
            </w:div>
            <w:div w:id="469253767">
              <w:marLeft w:val="0"/>
              <w:marRight w:val="0"/>
              <w:marTop w:val="300"/>
              <w:marBottom w:val="300"/>
              <w:divBdr>
                <w:top w:val="none" w:sz="0" w:space="0" w:color="auto"/>
                <w:left w:val="none" w:sz="0" w:space="0" w:color="auto"/>
                <w:bottom w:val="none" w:sz="0" w:space="0" w:color="auto"/>
                <w:right w:val="none" w:sz="0" w:space="0" w:color="auto"/>
              </w:divBdr>
            </w:div>
            <w:div w:id="1801218535">
              <w:marLeft w:val="0"/>
              <w:marRight w:val="0"/>
              <w:marTop w:val="300"/>
              <w:marBottom w:val="300"/>
              <w:divBdr>
                <w:top w:val="none" w:sz="0" w:space="0" w:color="auto"/>
                <w:left w:val="none" w:sz="0" w:space="0" w:color="auto"/>
                <w:bottom w:val="none" w:sz="0" w:space="0" w:color="auto"/>
                <w:right w:val="none" w:sz="0" w:space="0" w:color="auto"/>
              </w:divBdr>
            </w:div>
            <w:div w:id="1540585564">
              <w:marLeft w:val="0"/>
              <w:marRight w:val="0"/>
              <w:marTop w:val="300"/>
              <w:marBottom w:val="300"/>
              <w:divBdr>
                <w:top w:val="none" w:sz="0" w:space="0" w:color="auto"/>
                <w:left w:val="none" w:sz="0" w:space="0" w:color="auto"/>
                <w:bottom w:val="none" w:sz="0" w:space="0" w:color="auto"/>
                <w:right w:val="none" w:sz="0" w:space="0" w:color="auto"/>
              </w:divBdr>
            </w:div>
            <w:div w:id="2114157436">
              <w:marLeft w:val="0"/>
              <w:marRight w:val="0"/>
              <w:marTop w:val="300"/>
              <w:marBottom w:val="300"/>
              <w:divBdr>
                <w:top w:val="none" w:sz="0" w:space="0" w:color="auto"/>
                <w:left w:val="none" w:sz="0" w:space="0" w:color="auto"/>
                <w:bottom w:val="none" w:sz="0" w:space="0" w:color="auto"/>
                <w:right w:val="none" w:sz="0" w:space="0" w:color="auto"/>
              </w:divBdr>
            </w:div>
            <w:div w:id="1949895297">
              <w:marLeft w:val="0"/>
              <w:marRight w:val="0"/>
              <w:marTop w:val="300"/>
              <w:marBottom w:val="300"/>
              <w:divBdr>
                <w:top w:val="none" w:sz="0" w:space="0" w:color="auto"/>
                <w:left w:val="none" w:sz="0" w:space="0" w:color="auto"/>
                <w:bottom w:val="none" w:sz="0" w:space="0" w:color="auto"/>
                <w:right w:val="none" w:sz="0" w:space="0" w:color="auto"/>
              </w:divBdr>
            </w:div>
            <w:div w:id="1368724215">
              <w:marLeft w:val="0"/>
              <w:marRight w:val="0"/>
              <w:marTop w:val="300"/>
              <w:marBottom w:val="300"/>
              <w:divBdr>
                <w:top w:val="none" w:sz="0" w:space="0" w:color="auto"/>
                <w:left w:val="none" w:sz="0" w:space="0" w:color="auto"/>
                <w:bottom w:val="none" w:sz="0" w:space="0" w:color="auto"/>
                <w:right w:val="none" w:sz="0" w:space="0" w:color="auto"/>
              </w:divBdr>
            </w:div>
            <w:div w:id="195853284">
              <w:marLeft w:val="0"/>
              <w:marRight w:val="0"/>
              <w:marTop w:val="300"/>
              <w:marBottom w:val="300"/>
              <w:divBdr>
                <w:top w:val="none" w:sz="0" w:space="0" w:color="auto"/>
                <w:left w:val="none" w:sz="0" w:space="0" w:color="auto"/>
                <w:bottom w:val="none" w:sz="0" w:space="0" w:color="auto"/>
                <w:right w:val="none" w:sz="0" w:space="0" w:color="auto"/>
              </w:divBdr>
            </w:div>
            <w:div w:id="1321500088">
              <w:marLeft w:val="0"/>
              <w:marRight w:val="0"/>
              <w:marTop w:val="300"/>
              <w:marBottom w:val="300"/>
              <w:divBdr>
                <w:top w:val="none" w:sz="0" w:space="0" w:color="auto"/>
                <w:left w:val="none" w:sz="0" w:space="0" w:color="auto"/>
                <w:bottom w:val="none" w:sz="0" w:space="0" w:color="auto"/>
                <w:right w:val="none" w:sz="0" w:space="0" w:color="auto"/>
              </w:divBdr>
            </w:div>
            <w:div w:id="68478628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11267496">
      <w:bodyDiv w:val="1"/>
      <w:marLeft w:val="0"/>
      <w:marRight w:val="0"/>
      <w:marTop w:val="0"/>
      <w:marBottom w:val="0"/>
      <w:divBdr>
        <w:top w:val="none" w:sz="0" w:space="0" w:color="auto"/>
        <w:left w:val="none" w:sz="0" w:space="0" w:color="auto"/>
        <w:bottom w:val="none" w:sz="0" w:space="0" w:color="auto"/>
        <w:right w:val="none" w:sz="0" w:space="0" w:color="auto"/>
      </w:divBdr>
      <w:divsChild>
        <w:div w:id="156195745">
          <w:marLeft w:val="0"/>
          <w:marRight w:val="0"/>
          <w:marTop w:val="0"/>
          <w:marBottom w:val="0"/>
          <w:divBdr>
            <w:top w:val="none" w:sz="0" w:space="0" w:color="auto"/>
            <w:left w:val="none" w:sz="0" w:space="0" w:color="auto"/>
            <w:bottom w:val="none" w:sz="0" w:space="0" w:color="auto"/>
            <w:right w:val="none" w:sz="0" w:space="0" w:color="auto"/>
          </w:divBdr>
        </w:div>
      </w:divsChild>
    </w:div>
    <w:div w:id="1217353083">
      <w:bodyDiv w:val="1"/>
      <w:marLeft w:val="0"/>
      <w:marRight w:val="0"/>
      <w:marTop w:val="0"/>
      <w:marBottom w:val="0"/>
      <w:divBdr>
        <w:top w:val="none" w:sz="0" w:space="0" w:color="auto"/>
        <w:left w:val="none" w:sz="0" w:space="0" w:color="auto"/>
        <w:bottom w:val="none" w:sz="0" w:space="0" w:color="auto"/>
        <w:right w:val="none" w:sz="0" w:space="0" w:color="auto"/>
      </w:divBdr>
    </w:div>
    <w:div w:id="1277832143">
      <w:bodyDiv w:val="1"/>
      <w:marLeft w:val="0"/>
      <w:marRight w:val="0"/>
      <w:marTop w:val="0"/>
      <w:marBottom w:val="0"/>
      <w:divBdr>
        <w:top w:val="none" w:sz="0" w:space="0" w:color="auto"/>
        <w:left w:val="none" w:sz="0" w:space="0" w:color="auto"/>
        <w:bottom w:val="none" w:sz="0" w:space="0" w:color="auto"/>
        <w:right w:val="none" w:sz="0" w:space="0" w:color="auto"/>
      </w:divBdr>
    </w:div>
    <w:div w:id="1288271752">
      <w:bodyDiv w:val="1"/>
      <w:marLeft w:val="0"/>
      <w:marRight w:val="0"/>
      <w:marTop w:val="0"/>
      <w:marBottom w:val="0"/>
      <w:divBdr>
        <w:top w:val="none" w:sz="0" w:space="0" w:color="auto"/>
        <w:left w:val="none" w:sz="0" w:space="0" w:color="auto"/>
        <w:bottom w:val="none" w:sz="0" w:space="0" w:color="auto"/>
        <w:right w:val="none" w:sz="0" w:space="0" w:color="auto"/>
      </w:divBdr>
    </w:div>
    <w:div w:id="1333138783">
      <w:bodyDiv w:val="1"/>
      <w:marLeft w:val="0"/>
      <w:marRight w:val="0"/>
      <w:marTop w:val="0"/>
      <w:marBottom w:val="0"/>
      <w:divBdr>
        <w:top w:val="none" w:sz="0" w:space="0" w:color="auto"/>
        <w:left w:val="none" w:sz="0" w:space="0" w:color="auto"/>
        <w:bottom w:val="none" w:sz="0" w:space="0" w:color="auto"/>
        <w:right w:val="none" w:sz="0" w:space="0" w:color="auto"/>
      </w:divBdr>
    </w:div>
    <w:div w:id="1338579791">
      <w:bodyDiv w:val="1"/>
      <w:marLeft w:val="0"/>
      <w:marRight w:val="0"/>
      <w:marTop w:val="0"/>
      <w:marBottom w:val="0"/>
      <w:divBdr>
        <w:top w:val="none" w:sz="0" w:space="0" w:color="auto"/>
        <w:left w:val="none" w:sz="0" w:space="0" w:color="auto"/>
        <w:bottom w:val="none" w:sz="0" w:space="0" w:color="auto"/>
        <w:right w:val="none" w:sz="0" w:space="0" w:color="auto"/>
      </w:divBdr>
    </w:div>
    <w:div w:id="1367561384">
      <w:bodyDiv w:val="1"/>
      <w:marLeft w:val="0"/>
      <w:marRight w:val="0"/>
      <w:marTop w:val="0"/>
      <w:marBottom w:val="0"/>
      <w:divBdr>
        <w:top w:val="none" w:sz="0" w:space="0" w:color="auto"/>
        <w:left w:val="none" w:sz="0" w:space="0" w:color="auto"/>
        <w:bottom w:val="none" w:sz="0" w:space="0" w:color="auto"/>
        <w:right w:val="none" w:sz="0" w:space="0" w:color="auto"/>
      </w:divBdr>
      <w:divsChild>
        <w:div w:id="999306727">
          <w:marLeft w:val="0"/>
          <w:marRight w:val="0"/>
          <w:marTop w:val="300"/>
          <w:marBottom w:val="300"/>
          <w:divBdr>
            <w:top w:val="none" w:sz="0" w:space="0" w:color="auto"/>
            <w:left w:val="none" w:sz="0" w:space="0" w:color="auto"/>
            <w:bottom w:val="none" w:sz="0" w:space="0" w:color="auto"/>
            <w:right w:val="none" w:sz="0" w:space="0" w:color="auto"/>
          </w:divBdr>
        </w:div>
        <w:div w:id="143157420">
          <w:marLeft w:val="0"/>
          <w:marRight w:val="0"/>
          <w:marTop w:val="300"/>
          <w:marBottom w:val="300"/>
          <w:divBdr>
            <w:top w:val="none" w:sz="0" w:space="0" w:color="auto"/>
            <w:left w:val="none" w:sz="0" w:space="0" w:color="auto"/>
            <w:bottom w:val="none" w:sz="0" w:space="0" w:color="auto"/>
            <w:right w:val="none" w:sz="0" w:space="0" w:color="auto"/>
          </w:divBdr>
        </w:div>
        <w:div w:id="1042827583">
          <w:marLeft w:val="0"/>
          <w:marRight w:val="0"/>
          <w:marTop w:val="300"/>
          <w:marBottom w:val="300"/>
          <w:divBdr>
            <w:top w:val="none" w:sz="0" w:space="0" w:color="auto"/>
            <w:left w:val="none" w:sz="0" w:space="0" w:color="auto"/>
            <w:bottom w:val="none" w:sz="0" w:space="0" w:color="auto"/>
            <w:right w:val="none" w:sz="0" w:space="0" w:color="auto"/>
          </w:divBdr>
        </w:div>
        <w:div w:id="1986541703">
          <w:marLeft w:val="0"/>
          <w:marRight w:val="0"/>
          <w:marTop w:val="300"/>
          <w:marBottom w:val="300"/>
          <w:divBdr>
            <w:top w:val="none" w:sz="0" w:space="0" w:color="auto"/>
            <w:left w:val="none" w:sz="0" w:space="0" w:color="auto"/>
            <w:bottom w:val="none" w:sz="0" w:space="0" w:color="auto"/>
            <w:right w:val="none" w:sz="0" w:space="0" w:color="auto"/>
          </w:divBdr>
        </w:div>
        <w:div w:id="789590625">
          <w:marLeft w:val="0"/>
          <w:marRight w:val="0"/>
          <w:marTop w:val="300"/>
          <w:marBottom w:val="300"/>
          <w:divBdr>
            <w:top w:val="none" w:sz="0" w:space="0" w:color="auto"/>
            <w:left w:val="none" w:sz="0" w:space="0" w:color="auto"/>
            <w:bottom w:val="none" w:sz="0" w:space="0" w:color="auto"/>
            <w:right w:val="none" w:sz="0" w:space="0" w:color="auto"/>
          </w:divBdr>
        </w:div>
        <w:div w:id="745347437">
          <w:marLeft w:val="0"/>
          <w:marRight w:val="0"/>
          <w:marTop w:val="300"/>
          <w:marBottom w:val="300"/>
          <w:divBdr>
            <w:top w:val="none" w:sz="0" w:space="0" w:color="auto"/>
            <w:left w:val="none" w:sz="0" w:space="0" w:color="auto"/>
            <w:bottom w:val="none" w:sz="0" w:space="0" w:color="auto"/>
            <w:right w:val="none" w:sz="0" w:space="0" w:color="auto"/>
          </w:divBdr>
        </w:div>
        <w:div w:id="1983340837">
          <w:marLeft w:val="0"/>
          <w:marRight w:val="0"/>
          <w:marTop w:val="300"/>
          <w:marBottom w:val="300"/>
          <w:divBdr>
            <w:top w:val="none" w:sz="0" w:space="0" w:color="auto"/>
            <w:left w:val="none" w:sz="0" w:space="0" w:color="auto"/>
            <w:bottom w:val="none" w:sz="0" w:space="0" w:color="auto"/>
            <w:right w:val="none" w:sz="0" w:space="0" w:color="auto"/>
          </w:divBdr>
        </w:div>
        <w:div w:id="1750033056">
          <w:marLeft w:val="0"/>
          <w:marRight w:val="0"/>
          <w:marTop w:val="300"/>
          <w:marBottom w:val="300"/>
          <w:divBdr>
            <w:top w:val="none" w:sz="0" w:space="0" w:color="auto"/>
            <w:left w:val="none" w:sz="0" w:space="0" w:color="auto"/>
            <w:bottom w:val="none" w:sz="0" w:space="0" w:color="auto"/>
            <w:right w:val="none" w:sz="0" w:space="0" w:color="auto"/>
          </w:divBdr>
        </w:div>
        <w:div w:id="1820026539">
          <w:marLeft w:val="0"/>
          <w:marRight w:val="0"/>
          <w:marTop w:val="300"/>
          <w:marBottom w:val="300"/>
          <w:divBdr>
            <w:top w:val="none" w:sz="0" w:space="0" w:color="auto"/>
            <w:left w:val="none" w:sz="0" w:space="0" w:color="auto"/>
            <w:bottom w:val="none" w:sz="0" w:space="0" w:color="auto"/>
            <w:right w:val="none" w:sz="0" w:space="0" w:color="auto"/>
          </w:divBdr>
        </w:div>
      </w:divsChild>
    </w:div>
    <w:div w:id="1389258746">
      <w:bodyDiv w:val="1"/>
      <w:marLeft w:val="0"/>
      <w:marRight w:val="0"/>
      <w:marTop w:val="0"/>
      <w:marBottom w:val="0"/>
      <w:divBdr>
        <w:top w:val="none" w:sz="0" w:space="0" w:color="auto"/>
        <w:left w:val="none" w:sz="0" w:space="0" w:color="auto"/>
        <w:bottom w:val="none" w:sz="0" w:space="0" w:color="auto"/>
        <w:right w:val="none" w:sz="0" w:space="0" w:color="auto"/>
      </w:divBdr>
    </w:div>
    <w:div w:id="1391880076">
      <w:bodyDiv w:val="1"/>
      <w:marLeft w:val="0"/>
      <w:marRight w:val="0"/>
      <w:marTop w:val="0"/>
      <w:marBottom w:val="0"/>
      <w:divBdr>
        <w:top w:val="none" w:sz="0" w:space="0" w:color="auto"/>
        <w:left w:val="none" w:sz="0" w:space="0" w:color="auto"/>
        <w:bottom w:val="none" w:sz="0" w:space="0" w:color="auto"/>
        <w:right w:val="none" w:sz="0" w:space="0" w:color="auto"/>
      </w:divBdr>
      <w:divsChild>
        <w:div w:id="1269192022">
          <w:marLeft w:val="0"/>
          <w:marRight w:val="0"/>
          <w:marTop w:val="0"/>
          <w:marBottom w:val="0"/>
          <w:divBdr>
            <w:top w:val="none" w:sz="0" w:space="0" w:color="auto"/>
            <w:left w:val="none" w:sz="0" w:space="0" w:color="auto"/>
            <w:bottom w:val="none" w:sz="0" w:space="0" w:color="auto"/>
            <w:right w:val="none" w:sz="0" w:space="0" w:color="auto"/>
          </w:divBdr>
        </w:div>
      </w:divsChild>
    </w:div>
    <w:div w:id="1394087505">
      <w:bodyDiv w:val="1"/>
      <w:marLeft w:val="0"/>
      <w:marRight w:val="0"/>
      <w:marTop w:val="0"/>
      <w:marBottom w:val="0"/>
      <w:divBdr>
        <w:top w:val="none" w:sz="0" w:space="0" w:color="auto"/>
        <w:left w:val="none" w:sz="0" w:space="0" w:color="auto"/>
        <w:bottom w:val="none" w:sz="0" w:space="0" w:color="auto"/>
        <w:right w:val="none" w:sz="0" w:space="0" w:color="auto"/>
      </w:divBdr>
    </w:div>
    <w:div w:id="1400901546">
      <w:bodyDiv w:val="1"/>
      <w:marLeft w:val="0"/>
      <w:marRight w:val="0"/>
      <w:marTop w:val="0"/>
      <w:marBottom w:val="0"/>
      <w:divBdr>
        <w:top w:val="none" w:sz="0" w:space="0" w:color="auto"/>
        <w:left w:val="none" w:sz="0" w:space="0" w:color="auto"/>
        <w:bottom w:val="none" w:sz="0" w:space="0" w:color="auto"/>
        <w:right w:val="none" w:sz="0" w:space="0" w:color="auto"/>
      </w:divBdr>
    </w:div>
    <w:div w:id="1416635266">
      <w:bodyDiv w:val="1"/>
      <w:marLeft w:val="0"/>
      <w:marRight w:val="0"/>
      <w:marTop w:val="0"/>
      <w:marBottom w:val="0"/>
      <w:divBdr>
        <w:top w:val="none" w:sz="0" w:space="0" w:color="auto"/>
        <w:left w:val="none" w:sz="0" w:space="0" w:color="auto"/>
        <w:bottom w:val="none" w:sz="0" w:space="0" w:color="auto"/>
        <w:right w:val="none" w:sz="0" w:space="0" w:color="auto"/>
      </w:divBdr>
      <w:divsChild>
        <w:div w:id="696852434">
          <w:marLeft w:val="0"/>
          <w:marRight w:val="0"/>
          <w:marTop w:val="0"/>
          <w:marBottom w:val="0"/>
          <w:divBdr>
            <w:top w:val="none" w:sz="0" w:space="0" w:color="auto"/>
            <w:left w:val="none" w:sz="0" w:space="0" w:color="auto"/>
            <w:bottom w:val="none" w:sz="0" w:space="0" w:color="auto"/>
            <w:right w:val="none" w:sz="0" w:space="0" w:color="auto"/>
          </w:divBdr>
        </w:div>
      </w:divsChild>
    </w:div>
    <w:div w:id="1475610100">
      <w:bodyDiv w:val="1"/>
      <w:marLeft w:val="0"/>
      <w:marRight w:val="0"/>
      <w:marTop w:val="0"/>
      <w:marBottom w:val="0"/>
      <w:divBdr>
        <w:top w:val="none" w:sz="0" w:space="0" w:color="auto"/>
        <w:left w:val="none" w:sz="0" w:space="0" w:color="auto"/>
        <w:bottom w:val="none" w:sz="0" w:space="0" w:color="auto"/>
        <w:right w:val="none" w:sz="0" w:space="0" w:color="auto"/>
      </w:divBdr>
    </w:div>
    <w:div w:id="1492602700">
      <w:bodyDiv w:val="1"/>
      <w:marLeft w:val="0"/>
      <w:marRight w:val="0"/>
      <w:marTop w:val="0"/>
      <w:marBottom w:val="0"/>
      <w:divBdr>
        <w:top w:val="none" w:sz="0" w:space="0" w:color="auto"/>
        <w:left w:val="none" w:sz="0" w:space="0" w:color="auto"/>
        <w:bottom w:val="none" w:sz="0" w:space="0" w:color="auto"/>
        <w:right w:val="none" w:sz="0" w:space="0" w:color="auto"/>
      </w:divBdr>
    </w:div>
    <w:div w:id="1510489856">
      <w:bodyDiv w:val="1"/>
      <w:marLeft w:val="0"/>
      <w:marRight w:val="0"/>
      <w:marTop w:val="0"/>
      <w:marBottom w:val="0"/>
      <w:divBdr>
        <w:top w:val="none" w:sz="0" w:space="0" w:color="auto"/>
        <w:left w:val="none" w:sz="0" w:space="0" w:color="auto"/>
        <w:bottom w:val="none" w:sz="0" w:space="0" w:color="auto"/>
        <w:right w:val="none" w:sz="0" w:space="0" w:color="auto"/>
      </w:divBdr>
    </w:div>
    <w:div w:id="1584218672">
      <w:bodyDiv w:val="1"/>
      <w:marLeft w:val="0"/>
      <w:marRight w:val="0"/>
      <w:marTop w:val="0"/>
      <w:marBottom w:val="0"/>
      <w:divBdr>
        <w:top w:val="none" w:sz="0" w:space="0" w:color="auto"/>
        <w:left w:val="none" w:sz="0" w:space="0" w:color="auto"/>
        <w:bottom w:val="none" w:sz="0" w:space="0" w:color="auto"/>
        <w:right w:val="none" w:sz="0" w:space="0" w:color="auto"/>
      </w:divBdr>
    </w:div>
    <w:div w:id="1590770652">
      <w:bodyDiv w:val="1"/>
      <w:marLeft w:val="0"/>
      <w:marRight w:val="0"/>
      <w:marTop w:val="0"/>
      <w:marBottom w:val="0"/>
      <w:divBdr>
        <w:top w:val="none" w:sz="0" w:space="0" w:color="auto"/>
        <w:left w:val="none" w:sz="0" w:space="0" w:color="auto"/>
        <w:bottom w:val="none" w:sz="0" w:space="0" w:color="auto"/>
        <w:right w:val="none" w:sz="0" w:space="0" w:color="auto"/>
      </w:divBdr>
    </w:div>
    <w:div w:id="1593709082">
      <w:bodyDiv w:val="1"/>
      <w:marLeft w:val="0"/>
      <w:marRight w:val="0"/>
      <w:marTop w:val="0"/>
      <w:marBottom w:val="0"/>
      <w:divBdr>
        <w:top w:val="none" w:sz="0" w:space="0" w:color="auto"/>
        <w:left w:val="none" w:sz="0" w:space="0" w:color="auto"/>
        <w:bottom w:val="none" w:sz="0" w:space="0" w:color="auto"/>
        <w:right w:val="none" w:sz="0" w:space="0" w:color="auto"/>
      </w:divBdr>
    </w:div>
    <w:div w:id="1631204746">
      <w:bodyDiv w:val="1"/>
      <w:marLeft w:val="0"/>
      <w:marRight w:val="0"/>
      <w:marTop w:val="0"/>
      <w:marBottom w:val="0"/>
      <w:divBdr>
        <w:top w:val="none" w:sz="0" w:space="0" w:color="auto"/>
        <w:left w:val="none" w:sz="0" w:space="0" w:color="auto"/>
        <w:bottom w:val="none" w:sz="0" w:space="0" w:color="auto"/>
        <w:right w:val="none" w:sz="0" w:space="0" w:color="auto"/>
      </w:divBdr>
    </w:div>
    <w:div w:id="1651523925">
      <w:bodyDiv w:val="1"/>
      <w:marLeft w:val="0"/>
      <w:marRight w:val="0"/>
      <w:marTop w:val="0"/>
      <w:marBottom w:val="0"/>
      <w:divBdr>
        <w:top w:val="none" w:sz="0" w:space="0" w:color="auto"/>
        <w:left w:val="none" w:sz="0" w:space="0" w:color="auto"/>
        <w:bottom w:val="none" w:sz="0" w:space="0" w:color="auto"/>
        <w:right w:val="none" w:sz="0" w:space="0" w:color="auto"/>
      </w:divBdr>
      <w:divsChild>
        <w:div w:id="1148746887">
          <w:marLeft w:val="0"/>
          <w:marRight w:val="0"/>
          <w:marTop w:val="0"/>
          <w:marBottom w:val="0"/>
          <w:divBdr>
            <w:top w:val="none" w:sz="0" w:space="0" w:color="auto"/>
            <w:left w:val="none" w:sz="0" w:space="0" w:color="auto"/>
            <w:bottom w:val="none" w:sz="0" w:space="0" w:color="auto"/>
            <w:right w:val="none" w:sz="0" w:space="0" w:color="auto"/>
          </w:divBdr>
        </w:div>
      </w:divsChild>
    </w:div>
    <w:div w:id="1684085803">
      <w:bodyDiv w:val="1"/>
      <w:marLeft w:val="0"/>
      <w:marRight w:val="0"/>
      <w:marTop w:val="0"/>
      <w:marBottom w:val="0"/>
      <w:divBdr>
        <w:top w:val="none" w:sz="0" w:space="0" w:color="auto"/>
        <w:left w:val="none" w:sz="0" w:space="0" w:color="auto"/>
        <w:bottom w:val="none" w:sz="0" w:space="0" w:color="auto"/>
        <w:right w:val="none" w:sz="0" w:space="0" w:color="auto"/>
      </w:divBdr>
      <w:divsChild>
        <w:div w:id="81878060">
          <w:marLeft w:val="0"/>
          <w:marRight w:val="0"/>
          <w:marTop w:val="75"/>
          <w:marBottom w:val="0"/>
          <w:divBdr>
            <w:top w:val="none" w:sz="0" w:space="0" w:color="auto"/>
            <w:left w:val="none" w:sz="0" w:space="0" w:color="auto"/>
            <w:bottom w:val="none" w:sz="0" w:space="0" w:color="auto"/>
            <w:right w:val="none" w:sz="0" w:space="0" w:color="auto"/>
          </w:divBdr>
        </w:div>
        <w:div w:id="479347439">
          <w:marLeft w:val="0"/>
          <w:marRight w:val="0"/>
          <w:marTop w:val="0"/>
          <w:marBottom w:val="0"/>
          <w:divBdr>
            <w:top w:val="none" w:sz="0" w:space="0" w:color="auto"/>
            <w:left w:val="none" w:sz="0" w:space="0" w:color="auto"/>
            <w:bottom w:val="none" w:sz="0" w:space="0" w:color="auto"/>
            <w:right w:val="none" w:sz="0" w:space="0" w:color="auto"/>
          </w:divBdr>
          <w:divsChild>
            <w:div w:id="395279116">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sChild>
    </w:div>
    <w:div w:id="1745058395">
      <w:bodyDiv w:val="1"/>
      <w:marLeft w:val="0"/>
      <w:marRight w:val="0"/>
      <w:marTop w:val="0"/>
      <w:marBottom w:val="0"/>
      <w:divBdr>
        <w:top w:val="none" w:sz="0" w:space="0" w:color="auto"/>
        <w:left w:val="none" w:sz="0" w:space="0" w:color="auto"/>
        <w:bottom w:val="none" w:sz="0" w:space="0" w:color="auto"/>
        <w:right w:val="none" w:sz="0" w:space="0" w:color="auto"/>
      </w:divBdr>
    </w:div>
    <w:div w:id="1753429418">
      <w:bodyDiv w:val="1"/>
      <w:marLeft w:val="0"/>
      <w:marRight w:val="0"/>
      <w:marTop w:val="0"/>
      <w:marBottom w:val="0"/>
      <w:divBdr>
        <w:top w:val="none" w:sz="0" w:space="0" w:color="auto"/>
        <w:left w:val="none" w:sz="0" w:space="0" w:color="auto"/>
        <w:bottom w:val="none" w:sz="0" w:space="0" w:color="auto"/>
        <w:right w:val="none" w:sz="0" w:space="0" w:color="auto"/>
      </w:divBdr>
      <w:divsChild>
        <w:div w:id="1414353498">
          <w:marLeft w:val="0"/>
          <w:marRight w:val="0"/>
          <w:marTop w:val="0"/>
          <w:marBottom w:val="0"/>
          <w:divBdr>
            <w:top w:val="none" w:sz="0" w:space="0" w:color="auto"/>
            <w:left w:val="none" w:sz="0" w:space="0" w:color="auto"/>
            <w:bottom w:val="none" w:sz="0" w:space="0" w:color="auto"/>
            <w:right w:val="none" w:sz="0" w:space="0" w:color="auto"/>
          </w:divBdr>
        </w:div>
      </w:divsChild>
    </w:div>
    <w:div w:id="1837919252">
      <w:bodyDiv w:val="1"/>
      <w:marLeft w:val="0"/>
      <w:marRight w:val="0"/>
      <w:marTop w:val="0"/>
      <w:marBottom w:val="0"/>
      <w:divBdr>
        <w:top w:val="none" w:sz="0" w:space="0" w:color="auto"/>
        <w:left w:val="none" w:sz="0" w:space="0" w:color="auto"/>
        <w:bottom w:val="none" w:sz="0" w:space="0" w:color="auto"/>
        <w:right w:val="none" w:sz="0" w:space="0" w:color="auto"/>
      </w:divBdr>
    </w:div>
    <w:div w:id="1956669515">
      <w:bodyDiv w:val="1"/>
      <w:marLeft w:val="0"/>
      <w:marRight w:val="0"/>
      <w:marTop w:val="0"/>
      <w:marBottom w:val="0"/>
      <w:divBdr>
        <w:top w:val="none" w:sz="0" w:space="0" w:color="auto"/>
        <w:left w:val="none" w:sz="0" w:space="0" w:color="auto"/>
        <w:bottom w:val="none" w:sz="0" w:space="0" w:color="auto"/>
        <w:right w:val="none" w:sz="0" w:space="0" w:color="auto"/>
      </w:divBdr>
    </w:div>
    <w:div w:id="1961568915">
      <w:bodyDiv w:val="1"/>
      <w:marLeft w:val="0"/>
      <w:marRight w:val="0"/>
      <w:marTop w:val="0"/>
      <w:marBottom w:val="0"/>
      <w:divBdr>
        <w:top w:val="none" w:sz="0" w:space="0" w:color="auto"/>
        <w:left w:val="none" w:sz="0" w:space="0" w:color="auto"/>
        <w:bottom w:val="none" w:sz="0" w:space="0" w:color="auto"/>
        <w:right w:val="none" w:sz="0" w:space="0" w:color="auto"/>
      </w:divBdr>
      <w:divsChild>
        <w:div w:id="1784298166">
          <w:marLeft w:val="0"/>
          <w:marRight w:val="0"/>
          <w:marTop w:val="0"/>
          <w:marBottom w:val="0"/>
          <w:divBdr>
            <w:top w:val="none" w:sz="0" w:space="0" w:color="auto"/>
            <w:left w:val="none" w:sz="0" w:space="0" w:color="auto"/>
            <w:bottom w:val="none" w:sz="0" w:space="0" w:color="auto"/>
            <w:right w:val="none" w:sz="0" w:space="0" w:color="auto"/>
          </w:divBdr>
        </w:div>
      </w:divsChild>
    </w:div>
    <w:div w:id="2002464241">
      <w:bodyDiv w:val="1"/>
      <w:marLeft w:val="0"/>
      <w:marRight w:val="0"/>
      <w:marTop w:val="0"/>
      <w:marBottom w:val="0"/>
      <w:divBdr>
        <w:top w:val="none" w:sz="0" w:space="0" w:color="auto"/>
        <w:left w:val="none" w:sz="0" w:space="0" w:color="auto"/>
        <w:bottom w:val="none" w:sz="0" w:space="0" w:color="auto"/>
        <w:right w:val="none" w:sz="0" w:space="0" w:color="auto"/>
      </w:divBdr>
      <w:divsChild>
        <w:div w:id="532571383">
          <w:marLeft w:val="0"/>
          <w:marRight w:val="0"/>
          <w:marTop w:val="300"/>
          <w:marBottom w:val="300"/>
          <w:divBdr>
            <w:top w:val="none" w:sz="0" w:space="0" w:color="auto"/>
            <w:left w:val="none" w:sz="0" w:space="0" w:color="auto"/>
            <w:bottom w:val="none" w:sz="0" w:space="0" w:color="auto"/>
            <w:right w:val="none" w:sz="0" w:space="0" w:color="auto"/>
          </w:divBdr>
        </w:div>
        <w:div w:id="1832942128">
          <w:marLeft w:val="0"/>
          <w:marRight w:val="0"/>
          <w:marTop w:val="300"/>
          <w:marBottom w:val="300"/>
          <w:divBdr>
            <w:top w:val="none" w:sz="0" w:space="0" w:color="auto"/>
            <w:left w:val="none" w:sz="0" w:space="0" w:color="auto"/>
            <w:bottom w:val="none" w:sz="0" w:space="0" w:color="auto"/>
            <w:right w:val="none" w:sz="0" w:space="0" w:color="auto"/>
          </w:divBdr>
        </w:div>
        <w:div w:id="600145438">
          <w:marLeft w:val="0"/>
          <w:marRight w:val="0"/>
          <w:marTop w:val="300"/>
          <w:marBottom w:val="300"/>
          <w:divBdr>
            <w:top w:val="none" w:sz="0" w:space="0" w:color="auto"/>
            <w:left w:val="none" w:sz="0" w:space="0" w:color="auto"/>
            <w:bottom w:val="none" w:sz="0" w:space="0" w:color="auto"/>
            <w:right w:val="none" w:sz="0" w:space="0" w:color="auto"/>
          </w:divBdr>
        </w:div>
        <w:div w:id="1986422343">
          <w:marLeft w:val="0"/>
          <w:marRight w:val="0"/>
          <w:marTop w:val="300"/>
          <w:marBottom w:val="300"/>
          <w:divBdr>
            <w:top w:val="none" w:sz="0" w:space="0" w:color="auto"/>
            <w:left w:val="none" w:sz="0" w:space="0" w:color="auto"/>
            <w:bottom w:val="none" w:sz="0" w:space="0" w:color="auto"/>
            <w:right w:val="none" w:sz="0" w:space="0" w:color="auto"/>
          </w:divBdr>
        </w:div>
        <w:div w:id="1331254689">
          <w:marLeft w:val="0"/>
          <w:marRight w:val="0"/>
          <w:marTop w:val="300"/>
          <w:marBottom w:val="300"/>
          <w:divBdr>
            <w:top w:val="none" w:sz="0" w:space="0" w:color="auto"/>
            <w:left w:val="none" w:sz="0" w:space="0" w:color="auto"/>
            <w:bottom w:val="none" w:sz="0" w:space="0" w:color="auto"/>
            <w:right w:val="none" w:sz="0" w:space="0" w:color="auto"/>
          </w:divBdr>
        </w:div>
        <w:div w:id="832456564">
          <w:marLeft w:val="0"/>
          <w:marRight w:val="0"/>
          <w:marTop w:val="300"/>
          <w:marBottom w:val="300"/>
          <w:divBdr>
            <w:top w:val="none" w:sz="0" w:space="0" w:color="auto"/>
            <w:left w:val="none" w:sz="0" w:space="0" w:color="auto"/>
            <w:bottom w:val="none" w:sz="0" w:space="0" w:color="auto"/>
            <w:right w:val="none" w:sz="0" w:space="0" w:color="auto"/>
          </w:divBdr>
        </w:div>
        <w:div w:id="1004430542">
          <w:marLeft w:val="0"/>
          <w:marRight w:val="0"/>
          <w:marTop w:val="300"/>
          <w:marBottom w:val="300"/>
          <w:divBdr>
            <w:top w:val="none" w:sz="0" w:space="0" w:color="auto"/>
            <w:left w:val="none" w:sz="0" w:space="0" w:color="auto"/>
            <w:bottom w:val="none" w:sz="0" w:space="0" w:color="auto"/>
            <w:right w:val="none" w:sz="0" w:space="0" w:color="auto"/>
          </w:divBdr>
        </w:div>
        <w:div w:id="1660108040">
          <w:marLeft w:val="0"/>
          <w:marRight w:val="0"/>
          <w:marTop w:val="300"/>
          <w:marBottom w:val="300"/>
          <w:divBdr>
            <w:top w:val="none" w:sz="0" w:space="0" w:color="auto"/>
            <w:left w:val="none" w:sz="0" w:space="0" w:color="auto"/>
            <w:bottom w:val="none" w:sz="0" w:space="0" w:color="auto"/>
            <w:right w:val="none" w:sz="0" w:space="0" w:color="auto"/>
          </w:divBdr>
        </w:div>
        <w:div w:id="30347681">
          <w:marLeft w:val="0"/>
          <w:marRight w:val="0"/>
          <w:marTop w:val="300"/>
          <w:marBottom w:val="300"/>
          <w:divBdr>
            <w:top w:val="none" w:sz="0" w:space="0" w:color="auto"/>
            <w:left w:val="none" w:sz="0" w:space="0" w:color="auto"/>
            <w:bottom w:val="none" w:sz="0" w:space="0" w:color="auto"/>
            <w:right w:val="none" w:sz="0" w:space="0" w:color="auto"/>
          </w:divBdr>
        </w:div>
        <w:div w:id="1677264389">
          <w:marLeft w:val="0"/>
          <w:marRight w:val="0"/>
          <w:marTop w:val="300"/>
          <w:marBottom w:val="300"/>
          <w:divBdr>
            <w:top w:val="none" w:sz="0" w:space="0" w:color="auto"/>
            <w:left w:val="none" w:sz="0" w:space="0" w:color="auto"/>
            <w:bottom w:val="none" w:sz="0" w:space="0" w:color="auto"/>
            <w:right w:val="none" w:sz="0" w:space="0" w:color="auto"/>
          </w:divBdr>
        </w:div>
      </w:divsChild>
    </w:div>
    <w:div w:id="2021854853">
      <w:bodyDiv w:val="1"/>
      <w:marLeft w:val="0"/>
      <w:marRight w:val="0"/>
      <w:marTop w:val="0"/>
      <w:marBottom w:val="0"/>
      <w:divBdr>
        <w:top w:val="none" w:sz="0" w:space="0" w:color="auto"/>
        <w:left w:val="none" w:sz="0" w:space="0" w:color="auto"/>
        <w:bottom w:val="none" w:sz="0" w:space="0" w:color="auto"/>
        <w:right w:val="none" w:sz="0" w:space="0" w:color="auto"/>
      </w:divBdr>
      <w:divsChild>
        <w:div w:id="795105950">
          <w:marLeft w:val="0"/>
          <w:marRight w:val="0"/>
          <w:marTop w:val="0"/>
          <w:marBottom w:val="0"/>
          <w:divBdr>
            <w:top w:val="none" w:sz="0" w:space="0" w:color="auto"/>
            <w:left w:val="none" w:sz="0" w:space="0" w:color="auto"/>
            <w:bottom w:val="none" w:sz="0" w:space="0" w:color="auto"/>
            <w:right w:val="none" w:sz="0" w:space="0" w:color="auto"/>
          </w:divBdr>
        </w:div>
      </w:divsChild>
    </w:div>
    <w:div w:id="2079477399">
      <w:bodyDiv w:val="1"/>
      <w:marLeft w:val="0"/>
      <w:marRight w:val="0"/>
      <w:marTop w:val="0"/>
      <w:marBottom w:val="0"/>
      <w:divBdr>
        <w:top w:val="none" w:sz="0" w:space="0" w:color="auto"/>
        <w:left w:val="none" w:sz="0" w:space="0" w:color="auto"/>
        <w:bottom w:val="none" w:sz="0" w:space="0" w:color="auto"/>
        <w:right w:val="none" w:sz="0" w:space="0" w:color="auto"/>
      </w:divBdr>
      <w:divsChild>
        <w:div w:id="1990591386">
          <w:marLeft w:val="0"/>
          <w:marRight w:val="0"/>
          <w:marTop w:val="0"/>
          <w:marBottom w:val="0"/>
          <w:divBdr>
            <w:top w:val="none" w:sz="0" w:space="0" w:color="auto"/>
            <w:left w:val="none" w:sz="0" w:space="0" w:color="auto"/>
            <w:bottom w:val="none" w:sz="0" w:space="0" w:color="auto"/>
            <w:right w:val="none" w:sz="0" w:space="0" w:color="auto"/>
          </w:divBdr>
          <w:divsChild>
            <w:div w:id="105274648">
              <w:marLeft w:val="0"/>
              <w:marRight w:val="0"/>
              <w:marTop w:val="0"/>
              <w:marBottom w:val="0"/>
              <w:divBdr>
                <w:top w:val="none" w:sz="0" w:space="0" w:color="auto"/>
                <w:left w:val="none" w:sz="0" w:space="0" w:color="auto"/>
                <w:bottom w:val="none" w:sz="0" w:space="0" w:color="auto"/>
                <w:right w:val="none" w:sz="0" w:space="0" w:color="auto"/>
              </w:divBdr>
              <w:divsChild>
                <w:div w:id="1651982220">
                  <w:marLeft w:val="0"/>
                  <w:marRight w:val="0"/>
                  <w:marTop w:val="0"/>
                  <w:marBottom w:val="0"/>
                  <w:divBdr>
                    <w:top w:val="none" w:sz="0" w:space="0" w:color="auto"/>
                    <w:left w:val="none" w:sz="0" w:space="0" w:color="auto"/>
                    <w:bottom w:val="none" w:sz="0" w:space="0" w:color="auto"/>
                    <w:right w:val="none" w:sz="0" w:space="0" w:color="auto"/>
                  </w:divBdr>
                  <w:divsChild>
                    <w:div w:id="2035576052">
                      <w:marLeft w:val="0"/>
                      <w:marRight w:val="0"/>
                      <w:marTop w:val="0"/>
                      <w:marBottom w:val="0"/>
                      <w:divBdr>
                        <w:top w:val="none" w:sz="0" w:space="0" w:color="auto"/>
                        <w:left w:val="none" w:sz="0" w:space="0" w:color="auto"/>
                        <w:bottom w:val="none" w:sz="0" w:space="0" w:color="auto"/>
                        <w:right w:val="none" w:sz="0" w:space="0" w:color="auto"/>
                      </w:divBdr>
                      <w:divsChild>
                        <w:div w:id="959192576">
                          <w:marLeft w:val="0"/>
                          <w:marRight w:val="0"/>
                          <w:marTop w:val="0"/>
                          <w:marBottom w:val="0"/>
                          <w:divBdr>
                            <w:top w:val="none" w:sz="0" w:space="0" w:color="auto"/>
                            <w:left w:val="none" w:sz="0" w:space="0" w:color="auto"/>
                            <w:bottom w:val="none" w:sz="0" w:space="0" w:color="auto"/>
                            <w:right w:val="none" w:sz="0" w:space="0" w:color="auto"/>
                          </w:divBdr>
                          <w:divsChild>
                            <w:div w:id="244657296">
                              <w:marLeft w:val="0"/>
                              <w:marRight w:val="0"/>
                              <w:marTop w:val="0"/>
                              <w:marBottom w:val="0"/>
                              <w:divBdr>
                                <w:top w:val="none" w:sz="0" w:space="0" w:color="auto"/>
                                <w:left w:val="none" w:sz="0" w:space="0" w:color="auto"/>
                                <w:bottom w:val="none" w:sz="0" w:space="0" w:color="auto"/>
                                <w:right w:val="none" w:sz="0" w:space="0" w:color="auto"/>
                              </w:divBdr>
                            </w:div>
                            <w:div w:id="855576627">
                              <w:marLeft w:val="0"/>
                              <w:marRight w:val="0"/>
                              <w:marTop w:val="0"/>
                              <w:marBottom w:val="0"/>
                              <w:divBdr>
                                <w:top w:val="none" w:sz="0" w:space="0" w:color="auto"/>
                                <w:left w:val="none" w:sz="0" w:space="0" w:color="auto"/>
                                <w:bottom w:val="none" w:sz="0" w:space="0" w:color="auto"/>
                                <w:right w:val="none" w:sz="0" w:space="0" w:color="auto"/>
                              </w:divBdr>
                            </w:div>
                            <w:div w:id="2067801944">
                              <w:marLeft w:val="0"/>
                              <w:marRight w:val="0"/>
                              <w:marTop w:val="0"/>
                              <w:marBottom w:val="0"/>
                              <w:divBdr>
                                <w:top w:val="none" w:sz="0" w:space="0" w:color="auto"/>
                                <w:left w:val="none" w:sz="0" w:space="0" w:color="auto"/>
                                <w:bottom w:val="none" w:sz="0" w:space="0" w:color="auto"/>
                                <w:right w:val="none" w:sz="0" w:space="0" w:color="auto"/>
                              </w:divBdr>
                            </w:div>
                            <w:div w:id="1765152181">
                              <w:marLeft w:val="0"/>
                              <w:marRight w:val="0"/>
                              <w:marTop w:val="0"/>
                              <w:marBottom w:val="0"/>
                              <w:divBdr>
                                <w:top w:val="none" w:sz="0" w:space="0" w:color="auto"/>
                                <w:left w:val="none" w:sz="0" w:space="0" w:color="auto"/>
                                <w:bottom w:val="none" w:sz="0" w:space="0" w:color="auto"/>
                                <w:right w:val="none" w:sz="0" w:space="0" w:color="auto"/>
                              </w:divBdr>
                            </w:div>
                            <w:div w:id="1611163912">
                              <w:marLeft w:val="0"/>
                              <w:marRight w:val="0"/>
                              <w:marTop w:val="0"/>
                              <w:marBottom w:val="0"/>
                              <w:divBdr>
                                <w:top w:val="none" w:sz="0" w:space="0" w:color="auto"/>
                                <w:left w:val="none" w:sz="0" w:space="0" w:color="auto"/>
                                <w:bottom w:val="none" w:sz="0" w:space="0" w:color="auto"/>
                                <w:right w:val="none" w:sz="0" w:space="0" w:color="auto"/>
                              </w:divBdr>
                            </w:div>
                            <w:div w:id="975531058">
                              <w:marLeft w:val="0"/>
                              <w:marRight w:val="0"/>
                              <w:marTop w:val="0"/>
                              <w:marBottom w:val="0"/>
                              <w:divBdr>
                                <w:top w:val="none" w:sz="0" w:space="0" w:color="auto"/>
                                <w:left w:val="none" w:sz="0" w:space="0" w:color="auto"/>
                                <w:bottom w:val="none" w:sz="0" w:space="0" w:color="auto"/>
                                <w:right w:val="none" w:sz="0" w:space="0" w:color="auto"/>
                              </w:divBdr>
                              <w:divsChild>
                                <w:div w:id="1882327022">
                                  <w:marLeft w:val="0"/>
                                  <w:marRight w:val="0"/>
                                  <w:marTop w:val="0"/>
                                  <w:marBottom w:val="0"/>
                                  <w:divBdr>
                                    <w:top w:val="none" w:sz="0" w:space="0" w:color="auto"/>
                                    <w:left w:val="none" w:sz="0" w:space="0" w:color="auto"/>
                                    <w:bottom w:val="none" w:sz="0" w:space="0" w:color="auto"/>
                                    <w:right w:val="none" w:sz="0" w:space="0" w:color="auto"/>
                                  </w:divBdr>
                                </w:div>
                                <w:div w:id="913124760">
                                  <w:marLeft w:val="0"/>
                                  <w:marRight w:val="0"/>
                                  <w:marTop w:val="0"/>
                                  <w:marBottom w:val="0"/>
                                  <w:divBdr>
                                    <w:top w:val="none" w:sz="0" w:space="0" w:color="auto"/>
                                    <w:left w:val="none" w:sz="0" w:space="0" w:color="auto"/>
                                    <w:bottom w:val="none" w:sz="0" w:space="0" w:color="auto"/>
                                    <w:right w:val="none" w:sz="0" w:space="0" w:color="auto"/>
                                  </w:divBdr>
                                </w:div>
                                <w:div w:id="619383110">
                                  <w:marLeft w:val="0"/>
                                  <w:marRight w:val="0"/>
                                  <w:marTop w:val="0"/>
                                  <w:marBottom w:val="0"/>
                                  <w:divBdr>
                                    <w:top w:val="none" w:sz="0" w:space="0" w:color="auto"/>
                                    <w:left w:val="none" w:sz="0" w:space="0" w:color="auto"/>
                                    <w:bottom w:val="none" w:sz="0" w:space="0" w:color="auto"/>
                                    <w:right w:val="none" w:sz="0" w:space="0" w:color="auto"/>
                                  </w:divBdr>
                                </w:div>
                                <w:div w:id="1529752566">
                                  <w:marLeft w:val="0"/>
                                  <w:marRight w:val="0"/>
                                  <w:marTop w:val="0"/>
                                  <w:marBottom w:val="0"/>
                                  <w:divBdr>
                                    <w:top w:val="none" w:sz="0" w:space="0" w:color="auto"/>
                                    <w:left w:val="none" w:sz="0" w:space="0" w:color="auto"/>
                                    <w:bottom w:val="none" w:sz="0" w:space="0" w:color="auto"/>
                                    <w:right w:val="none" w:sz="0" w:space="0" w:color="auto"/>
                                  </w:divBdr>
                                </w:div>
                                <w:div w:id="1346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6218288">
          <w:marLeft w:val="0"/>
          <w:marRight w:val="0"/>
          <w:marTop w:val="0"/>
          <w:marBottom w:val="0"/>
          <w:divBdr>
            <w:top w:val="none" w:sz="0" w:space="0" w:color="auto"/>
            <w:left w:val="none" w:sz="0" w:space="0" w:color="auto"/>
            <w:bottom w:val="none" w:sz="0" w:space="0" w:color="auto"/>
            <w:right w:val="none" w:sz="0" w:space="0" w:color="auto"/>
          </w:divBdr>
        </w:div>
        <w:div w:id="2083216092">
          <w:marLeft w:val="0"/>
          <w:marRight w:val="0"/>
          <w:marTop w:val="0"/>
          <w:marBottom w:val="0"/>
          <w:divBdr>
            <w:top w:val="none" w:sz="0" w:space="0" w:color="auto"/>
            <w:left w:val="none" w:sz="0" w:space="0" w:color="auto"/>
            <w:bottom w:val="none" w:sz="0" w:space="0" w:color="auto"/>
            <w:right w:val="none" w:sz="0" w:space="0" w:color="auto"/>
          </w:divBdr>
        </w:div>
        <w:div w:id="979698316">
          <w:marLeft w:val="0"/>
          <w:marRight w:val="0"/>
          <w:marTop w:val="0"/>
          <w:marBottom w:val="0"/>
          <w:divBdr>
            <w:top w:val="none" w:sz="0" w:space="0" w:color="auto"/>
            <w:left w:val="none" w:sz="0" w:space="0" w:color="auto"/>
            <w:bottom w:val="none" w:sz="0" w:space="0" w:color="auto"/>
            <w:right w:val="none" w:sz="0" w:space="0" w:color="auto"/>
          </w:divBdr>
        </w:div>
        <w:div w:id="904609301">
          <w:marLeft w:val="0"/>
          <w:marRight w:val="0"/>
          <w:marTop w:val="0"/>
          <w:marBottom w:val="0"/>
          <w:divBdr>
            <w:top w:val="none" w:sz="0" w:space="0" w:color="auto"/>
            <w:left w:val="none" w:sz="0" w:space="0" w:color="auto"/>
            <w:bottom w:val="none" w:sz="0" w:space="0" w:color="auto"/>
            <w:right w:val="none" w:sz="0" w:space="0" w:color="auto"/>
          </w:divBdr>
        </w:div>
        <w:div w:id="1325011567">
          <w:marLeft w:val="0"/>
          <w:marRight w:val="0"/>
          <w:marTop w:val="0"/>
          <w:marBottom w:val="0"/>
          <w:divBdr>
            <w:top w:val="none" w:sz="0" w:space="0" w:color="auto"/>
            <w:left w:val="none" w:sz="0" w:space="0" w:color="auto"/>
            <w:bottom w:val="none" w:sz="0" w:space="0" w:color="auto"/>
            <w:right w:val="none" w:sz="0" w:space="0" w:color="auto"/>
          </w:divBdr>
        </w:div>
        <w:div w:id="162210338">
          <w:marLeft w:val="0"/>
          <w:marRight w:val="0"/>
          <w:marTop w:val="0"/>
          <w:marBottom w:val="0"/>
          <w:divBdr>
            <w:top w:val="none" w:sz="0" w:space="0" w:color="auto"/>
            <w:left w:val="none" w:sz="0" w:space="0" w:color="auto"/>
            <w:bottom w:val="none" w:sz="0" w:space="0" w:color="auto"/>
            <w:right w:val="none" w:sz="0" w:space="0" w:color="auto"/>
          </w:divBdr>
          <w:divsChild>
            <w:div w:id="1074470331">
              <w:marLeft w:val="0"/>
              <w:marRight w:val="0"/>
              <w:marTop w:val="0"/>
              <w:marBottom w:val="0"/>
              <w:divBdr>
                <w:top w:val="none" w:sz="0" w:space="0" w:color="auto"/>
                <w:left w:val="none" w:sz="0" w:space="0" w:color="auto"/>
                <w:bottom w:val="none" w:sz="0" w:space="0" w:color="auto"/>
                <w:right w:val="none" w:sz="0" w:space="0" w:color="auto"/>
              </w:divBdr>
            </w:div>
            <w:div w:id="633948788">
              <w:marLeft w:val="0"/>
              <w:marRight w:val="0"/>
              <w:marTop w:val="0"/>
              <w:marBottom w:val="0"/>
              <w:divBdr>
                <w:top w:val="none" w:sz="0" w:space="0" w:color="auto"/>
                <w:left w:val="none" w:sz="0" w:space="0" w:color="auto"/>
                <w:bottom w:val="none" w:sz="0" w:space="0" w:color="auto"/>
                <w:right w:val="none" w:sz="0" w:space="0" w:color="auto"/>
              </w:divBdr>
            </w:div>
            <w:div w:id="1771314620">
              <w:marLeft w:val="0"/>
              <w:marRight w:val="0"/>
              <w:marTop w:val="0"/>
              <w:marBottom w:val="0"/>
              <w:divBdr>
                <w:top w:val="none" w:sz="0" w:space="0" w:color="auto"/>
                <w:left w:val="none" w:sz="0" w:space="0" w:color="auto"/>
                <w:bottom w:val="none" w:sz="0" w:space="0" w:color="auto"/>
                <w:right w:val="none" w:sz="0" w:space="0" w:color="auto"/>
              </w:divBdr>
            </w:div>
            <w:div w:id="968559004">
              <w:marLeft w:val="0"/>
              <w:marRight w:val="0"/>
              <w:marTop w:val="0"/>
              <w:marBottom w:val="0"/>
              <w:divBdr>
                <w:top w:val="none" w:sz="0" w:space="0" w:color="auto"/>
                <w:left w:val="none" w:sz="0" w:space="0" w:color="auto"/>
                <w:bottom w:val="none" w:sz="0" w:space="0" w:color="auto"/>
                <w:right w:val="none" w:sz="0" w:space="0" w:color="auto"/>
              </w:divBdr>
            </w:div>
            <w:div w:id="1039552695">
              <w:marLeft w:val="0"/>
              <w:marRight w:val="0"/>
              <w:marTop w:val="0"/>
              <w:marBottom w:val="0"/>
              <w:divBdr>
                <w:top w:val="none" w:sz="0" w:space="0" w:color="auto"/>
                <w:left w:val="none" w:sz="0" w:space="0" w:color="auto"/>
                <w:bottom w:val="none" w:sz="0" w:space="0" w:color="auto"/>
                <w:right w:val="none" w:sz="0" w:space="0" w:color="auto"/>
              </w:divBdr>
            </w:div>
          </w:divsChild>
        </w:div>
        <w:div w:id="1534883505">
          <w:marLeft w:val="0"/>
          <w:marRight w:val="0"/>
          <w:marTop w:val="0"/>
          <w:marBottom w:val="0"/>
          <w:divBdr>
            <w:top w:val="none" w:sz="0" w:space="0" w:color="auto"/>
            <w:left w:val="none" w:sz="0" w:space="0" w:color="auto"/>
            <w:bottom w:val="none" w:sz="0" w:space="0" w:color="auto"/>
            <w:right w:val="none" w:sz="0" w:space="0" w:color="auto"/>
          </w:divBdr>
          <w:divsChild>
            <w:div w:id="2010518145">
              <w:marLeft w:val="0"/>
              <w:marRight w:val="0"/>
              <w:marTop w:val="0"/>
              <w:marBottom w:val="0"/>
              <w:divBdr>
                <w:top w:val="none" w:sz="0" w:space="0" w:color="auto"/>
                <w:left w:val="none" w:sz="0" w:space="0" w:color="auto"/>
                <w:bottom w:val="none" w:sz="0" w:space="0" w:color="auto"/>
                <w:right w:val="none" w:sz="0" w:space="0" w:color="auto"/>
              </w:divBdr>
              <w:divsChild>
                <w:div w:id="1771775021">
                  <w:marLeft w:val="0"/>
                  <w:marRight w:val="0"/>
                  <w:marTop w:val="0"/>
                  <w:marBottom w:val="0"/>
                  <w:divBdr>
                    <w:top w:val="none" w:sz="0" w:space="0" w:color="auto"/>
                    <w:left w:val="none" w:sz="0" w:space="0" w:color="auto"/>
                    <w:bottom w:val="none" w:sz="0" w:space="0" w:color="auto"/>
                    <w:right w:val="none" w:sz="0" w:space="0" w:color="auto"/>
                  </w:divBdr>
                  <w:divsChild>
                    <w:div w:id="1625118235">
                      <w:marLeft w:val="0"/>
                      <w:marRight w:val="0"/>
                      <w:marTop w:val="0"/>
                      <w:marBottom w:val="0"/>
                      <w:divBdr>
                        <w:top w:val="none" w:sz="0" w:space="0" w:color="auto"/>
                        <w:left w:val="none" w:sz="0" w:space="0" w:color="auto"/>
                        <w:bottom w:val="none" w:sz="0" w:space="0" w:color="auto"/>
                        <w:right w:val="none" w:sz="0" w:space="0" w:color="auto"/>
                      </w:divBdr>
                      <w:divsChild>
                        <w:div w:id="168915064">
                          <w:marLeft w:val="0"/>
                          <w:marRight w:val="0"/>
                          <w:marTop w:val="0"/>
                          <w:marBottom w:val="0"/>
                          <w:divBdr>
                            <w:top w:val="none" w:sz="0" w:space="0" w:color="auto"/>
                            <w:left w:val="none" w:sz="0" w:space="0" w:color="auto"/>
                            <w:bottom w:val="none" w:sz="0" w:space="0" w:color="auto"/>
                            <w:right w:val="none" w:sz="0" w:space="0" w:color="auto"/>
                          </w:divBdr>
                          <w:divsChild>
                            <w:div w:id="2127966057">
                              <w:marLeft w:val="0"/>
                              <w:marRight w:val="0"/>
                              <w:marTop w:val="0"/>
                              <w:marBottom w:val="0"/>
                              <w:divBdr>
                                <w:top w:val="none" w:sz="0" w:space="0" w:color="auto"/>
                                <w:left w:val="none" w:sz="0" w:space="0" w:color="auto"/>
                                <w:bottom w:val="none" w:sz="0" w:space="0" w:color="auto"/>
                                <w:right w:val="none" w:sz="0" w:space="0" w:color="auto"/>
                              </w:divBdr>
                            </w:div>
                            <w:div w:id="1974561110">
                              <w:marLeft w:val="0"/>
                              <w:marRight w:val="0"/>
                              <w:marTop w:val="0"/>
                              <w:marBottom w:val="0"/>
                              <w:divBdr>
                                <w:top w:val="none" w:sz="0" w:space="0" w:color="auto"/>
                                <w:left w:val="none" w:sz="0" w:space="0" w:color="auto"/>
                                <w:bottom w:val="none" w:sz="0" w:space="0" w:color="auto"/>
                                <w:right w:val="none" w:sz="0" w:space="0" w:color="auto"/>
                              </w:divBdr>
                            </w:div>
                            <w:div w:id="633946536">
                              <w:marLeft w:val="0"/>
                              <w:marRight w:val="0"/>
                              <w:marTop w:val="0"/>
                              <w:marBottom w:val="0"/>
                              <w:divBdr>
                                <w:top w:val="none" w:sz="0" w:space="0" w:color="auto"/>
                                <w:left w:val="none" w:sz="0" w:space="0" w:color="auto"/>
                                <w:bottom w:val="none" w:sz="0" w:space="0" w:color="auto"/>
                                <w:right w:val="none" w:sz="0" w:space="0" w:color="auto"/>
                              </w:divBdr>
                            </w:div>
                            <w:div w:id="1960724893">
                              <w:marLeft w:val="0"/>
                              <w:marRight w:val="0"/>
                              <w:marTop w:val="0"/>
                              <w:marBottom w:val="0"/>
                              <w:divBdr>
                                <w:top w:val="none" w:sz="0" w:space="0" w:color="auto"/>
                                <w:left w:val="none" w:sz="0" w:space="0" w:color="auto"/>
                                <w:bottom w:val="none" w:sz="0" w:space="0" w:color="auto"/>
                                <w:right w:val="none" w:sz="0" w:space="0" w:color="auto"/>
                              </w:divBdr>
                            </w:div>
                            <w:div w:id="958343078">
                              <w:marLeft w:val="0"/>
                              <w:marRight w:val="0"/>
                              <w:marTop w:val="0"/>
                              <w:marBottom w:val="0"/>
                              <w:divBdr>
                                <w:top w:val="none" w:sz="0" w:space="0" w:color="auto"/>
                                <w:left w:val="none" w:sz="0" w:space="0" w:color="auto"/>
                                <w:bottom w:val="none" w:sz="0" w:space="0" w:color="auto"/>
                                <w:right w:val="none" w:sz="0" w:space="0" w:color="auto"/>
                              </w:divBdr>
                            </w:div>
                            <w:div w:id="1422220963">
                              <w:marLeft w:val="0"/>
                              <w:marRight w:val="0"/>
                              <w:marTop w:val="0"/>
                              <w:marBottom w:val="0"/>
                              <w:divBdr>
                                <w:top w:val="none" w:sz="0" w:space="0" w:color="auto"/>
                                <w:left w:val="none" w:sz="0" w:space="0" w:color="auto"/>
                                <w:bottom w:val="none" w:sz="0" w:space="0" w:color="auto"/>
                                <w:right w:val="none" w:sz="0" w:space="0" w:color="auto"/>
                              </w:divBdr>
                              <w:divsChild>
                                <w:div w:id="597059299">
                                  <w:marLeft w:val="0"/>
                                  <w:marRight w:val="0"/>
                                  <w:marTop w:val="0"/>
                                  <w:marBottom w:val="0"/>
                                  <w:divBdr>
                                    <w:top w:val="none" w:sz="0" w:space="0" w:color="auto"/>
                                    <w:left w:val="none" w:sz="0" w:space="0" w:color="auto"/>
                                    <w:bottom w:val="none" w:sz="0" w:space="0" w:color="auto"/>
                                    <w:right w:val="none" w:sz="0" w:space="0" w:color="auto"/>
                                  </w:divBdr>
                                </w:div>
                                <w:div w:id="1026366498">
                                  <w:marLeft w:val="0"/>
                                  <w:marRight w:val="0"/>
                                  <w:marTop w:val="0"/>
                                  <w:marBottom w:val="0"/>
                                  <w:divBdr>
                                    <w:top w:val="none" w:sz="0" w:space="0" w:color="auto"/>
                                    <w:left w:val="none" w:sz="0" w:space="0" w:color="auto"/>
                                    <w:bottom w:val="none" w:sz="0" w:space="0" w:color="auto"/>
                                    <w:right w:val="none" w:sz="0" w:space="0" w:color="auto"/>
                                  </w:divBdr>
                                </w:div>
                                <w:div w:id="1561792348">
                                  <w:marLeft w:val="0"/>
                                  <w:marRight w:val="0"/>
                                  <w:marTop w:val="0"/>
                                  <w:marBottom w:val="0"/>
                                  <w:divBdr>
                                    <w:top w:val="none" w:sz="0" w:space="0" w:color="auto"/>
                                    <w:left w:val="none" w:sz="0" w:space="0" w:color="auto"/>
                                    <w:bottom w:val="none" w:sz="0" w:space="0" w:color="auto"/>
                                    <w:right w:val="none" w:sz="0" w:space="0" w:color="auto"/>
                                  </w:divBdr>
                                </w:div>
                                <w:div w:id="1203514520">
                                  <w:marLeft w:val="0"/>
                                  <w:marRight w:val="0"/>
                                  <w:marTop w:val="0"/>
                                  <w:marBottom w:val="0"/>
                                  <w:divBdr>
                                    <w:top w:val="none" w:sz="0" w:space="0" w:color="auto"/>
                                    <w:left w:val="none" w:sz="0" w:space="0" w:color="auto"/>
                                    <w:bottom w:val="none" w:sz="0" w:space="0" w:color="auto"/>
                                    <w:right w:val="none" w:sz="0" w:space="0" w:color="auto"/>
                                  </w:divBdr>
                                </w:div>
                                <w:div w:id="15604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990226">
          <w:marLeft w:val="0"/>
          <w:marRight w:val="0"/>
          <w:marTop w:val="0"/>
          <w:marBottom w:val="0"/>
          <w:divBdr>
            <w:top w:val="none" w:sz="0" w:space="0" w:color="auto"/>
            <w:left w:val="none" w:sz="0" w:space="0" w:color="auto"/>
            <w:bottom w:val="none" w:sz="0" w:space="0" w:color="auto"/>
            <w:right w:val="none" w:sz="0" w:space="0" w:color="auto"/>
          </w:divBdr>
        </w:div>
        <w:div w:id="2115662191">
          <w:marLeft w:val="0"/>
          <w:marRight w:val="0"/>
          <w:marTop w:val="0"/>
          <w:marBottom w:val="0"/>
          <w:divBdr>
            <w:top w:val="none" w:sz="0" w:space="0" w:color="auto"/>
            <w:left w:val="none" w:sz="0" w:space="0" w:color="auto"/>
            <w:bottom w:val="none" w:sz="0" w:space="0" w:color="auto"/>
            <w:right w:val="none" w:sz="0" w:space="0" w:color="auto"/>
          </w:divBdr>
        </w:div>
        <w:div w:id="1683971467">
          <w:marLeft w:val="0"/>
          <w:marRight w:val="0"/>
          <w:marTop w:val="0"/>
          <w:marBottom w:val="0"/>
          <w:divBdr>
            <w:top w:val="none" w:sz="0" w:space="0" w:color="auto"/>
            <w:left w:val="none" w:sz="0" w:space="0" w:color="auto"/>
            <w:bottom w:val="none" w:sz="0" w:space="0" w:color="auto"/>
            <w:right w:val="none" w:sz="0" w:space="0" w:color="auto"/>
          </w:divBdr>
        </w:div>
        <w:div w:id="1183976329">
          <w:marLeft w:val="0"/>
          <w:marRight w:val="0"/>
          <w:marTop w:val="0"/>
          <w:marBottom w:val="0"/>
          <w:divBdr>
            <w:top w:val="none" w:sz="0" w:space="0" w:color="auto"/>
            <w:left w:val="none" w:sz="0" w:space="0" w:color="auto"/>
            <w:bottom w:val="none" w:sz="0" w:space="0" w:color="auto"/>
            <w:right w:val="none" w:sz="0" w:space="0" w:color="auto"/>
          </w:divBdr>
        </w:div>
        <w:div w:id="187718447">
          <w:marLeft w:val="0"/>
          <w:marRight w:val="0"/>
          <w:marTop w:val="0"/>
          <w:marBottom w:val="0"/>
          <w:divBdr>
            <w:top w:val="none" w:sz="0" w:space="0" w:color="auto"/>
            <w:left w:val="none" w:sz="0" w:space="0" w:color="auto"/>
            <w:bottom w:val="none" w:sz="0" w:space="0" w:color="auto"/>
            <w:right w:val="none" w:sz="0" w:space="0" w:color="auto"/>
          </w:divBdr>
        </w:div>
        <w:div w:id="1340810840">
          <w:marLeft w:val="0"/>
          <w:marRight w:val="0"/>
          <w:marTop w:val="0"/>
          <w:marBottom w:val="0"/>
          <w:divBdr>
            <w:top w:val="none" w:sz="0" w:space="0" w:color="auto"/>
            <w:left w:val="none" w:sz="0" w:space="0" w:color="auto"/>
            <w:bottom w:val="none" w:sz="0" w:space="0" w:color="auto"/>
            <w:right w:val="none" w:sz="0" w:space="0" w:color="auto"/>
          </w:divBdr>
        </w:div>
        <w:div w:id="1816486149">
          <w:marLeft w:val="0"/>
          <w:marRight w:val="0"/>
          <w:marTop w:val="0"/>
          <w:marBottom w:val="0"/>
          <w:divBdr>
            <w:top w:val="none" w:sz="0" w:space="0" w:color="auto"/>
            <w:left w:val="none" w:sz="0" w:space="0" w:color="auto"/>
            <w:bottom w:val="none" w:sz="0" w:space="0" w:color="auto"/>
            <w:right w:val="none" w:sz="0" w:space="0" w:color="auto"/>
          </w:divBdr>
          <w:divsChild>
            <w:div w:id="197593571">
              <w:marLeft w:val="0"/>
              <w:marRight w:val="0"/>
              <w:marTop w:val="0"/>
              <w:marBottom w:val="0"/>
              <w:divBdr>
                <w:top w:val="none" w:sz="0" w:space="0" w:color="auto"/>
                <w:left w:val="none" w:sz="0" w:space="0" w:color="auto"/>
                <w:bottom w:val="none" w:sz="0" w:space="0" w:color="auto"/>
                <w:right w:val="none" w:sz="0" w:space="0" w:color="auto"/>
              </w:divBdr>
            </w:div>
            <w:div w:id="1224831603">
              <w:marLeft w:val="0"/>
              <w:marRight w:val="0"/>
              <w:marTop w:val="0"/>
              <w:marBottom w:val="0"/>
              <w:divBdr>
                <w:top w:val="none" w:sz="0" w:space="0" w:color="auto"/>
                <w:left w:val="none" w:sz="0" w:space="0" w:color="auto"/>
                <w:bottom w:val="none" w:sz="0" w:space="0" w:color="auto"/>
                <w:right w:val="none" w:sz="0" w:space="0" w:color="auto"/>
              </w:divBdr>
            </w:div>
            <w:div w:id="1371807511">
              <w:marLeft w:val="0"/>
              <w:marRight w:val="0"/>
              <w:marTop w:val="0"/>
              <w:marBottom w:val="0"/>
              <w:divBdr>
                <w:top w:val="none" w:sz="0" w:space="0" w:color="auto"/>
                <w:left w:val="none" w:sz="0" w:space="0" w:color="auto"/>
                <w:bottom w:val="none" w:sz="0" w:space="0" w:color="auto"/>
                <w:right w:val="none" w:sz="0" w:space="0" w:color="auto"/>
              </w:divBdr>
            </w:div>
            <w:div w:id="1065841266">
              <w:marLeft w:val="0"/>
              <w:marRight w:val="0"/>
              <w:marTop w:val="0"/>
              <w:marBottom w:val="0"/>
              <w:divBdr>
                <w:top w:val="none" w:sz="0" w:space="0" w:color="auto"/>
                <w:left w:val="none" w:sz="0" w:space="0" w:color="auto"/>
                <w:bottom w:val="none" w:sz="0" w:space="0" w:color="auto"/>
                <w:right w:val="none" w:sz="0" w:space="0" w:color="auto"/>
              </w:divBdr>
            </w:div>
            <w:div w:id="561984186">
              <w:marLeft w:val="0"/>
              <w:marRight w:val="0"/>
              <w:marTop w:val="0"/>
              <w:marBottom w:val="0"/>
              <w:divBdr>
                <w:top w:val="none" w:sz="0" w:space="0" w:color="auto"/>
                <w:left w:val="none" w:sz="0" w:space="0" w:color="auto"/>
                <w:bottom w:val="none" w:sz="0" w:space="0" w:color="auto"/>
                <w:right w:val="none" w:sz="0" w:space="0" w:color="auto"/>
              </w:divBdr>
            </w:div>
            <w:div w:id="525749226">
              <w:marLeft w:val="0"/>
              <w:marRight w:val="0"/>
              <w:marTop w:val="0"/>
              <w:marBottom w:val="0"/>
              <w:divBdr>
                <w:top w:val="none" w:sz="0" w:space="0" w:color="auto"/>
                <w:left w:val="none" w:sz="0" w:space="0" w:color="auto"/>
                <w:bottom w:val="none" w:sz="0" w:space="0" w:color="auto"/>
                <w:right w:val="none" w:sz="0" w:space="0" w:color="auto"/>
              </w:divBdr>
            </w:div>
          </w:divsChild>
        </w:div>
        <w:div w:id="1894077562">
          <w:marLeft w:val="0"/>
          <w:marRight w:val="0"/>
          <w:marTop w:val="0"/>
          <w:marBottom w:val="0"/>
          <w:divBdr>
            <w:top w:val="none" w:sz="0" w:space="0" w:color="auto"/>
            <w:left w:val="none" w:sz="0" w:space="0" w:color="auto"/>
            <w:bottom w:val="none" w:sz="0" w:space="0" w:color="auto"/>
            <w:right w:val="none" w:sz="0" w:space="0" w:color="auto"/>
          </w:divBdr>
          <w:divsChild>
            <w:div w:id="1272739671">
              <w:marLeft w:val="0"/>
              <w:marRight w:val="0"/>
              <w:marTop w:val="0"/>
              <w:marBottom w:val="0"/>
              <w:divBdr>
                <w:top w:val="none" w:sz="0" w:space="0" w:color="auto"/>
                <w:left w:val="none" w:sz="0" w:space="0" w:color="auto"/>
                <w:bottom w:val="none" w:sz="0" w:space="0" w:color="auto"/>
                <w:right w:val="none" w:sz="0" w:space="0" w:color="auto"/>
              </w:divBdr>
              <w:divsChild>
                <w:div w:id="841820341">
                  <w:marLeft w:val="0"/>
                  <w:marRight w:val="0"/>
                  <w:marTop w:val="0"/>
                  <w:marBottom w:val="0"/>
                  <w:divBdr>
                    <w:top w:val="none" w:sz="0" w:space="0" w:color="auto"/>
                    <w:left w:val="none" w:sz="0" w:space="0" w:color="auto"/>
                    <w:bottom w:val="none" w:sz="0" w:space="0" w:color="auto"/>
                    <w:right w:val="none" w:sz="0" w:space="0" w:color="auto"/>
                  </w:divBdr>
                  <w:divsChild>
                    <w:div w:id="1432772489">
                      <w:marLeft w:val="0"/>
                      <w:marRight w:val="0"/>
                      <w:marTop w:val="0"/>
                      <w:marBottom w:val="0"/>
                      <w:divBdr>
                        <w:top w:val="none" w:sz="0" w:space="0" w:color="auto"/>
                        <w:left w:val="none" w:sz="0" w:space="0" w:color="auto"/>
                        <w:bottom w:val="none" w:sz="0" w:space="0" w:color="auto"/>
                        <w:right w:val="none" w:sz="0" w:space="0" w:color="auto"/>
                      </w:divBdr>
                      <w:divsChild>
                        <w:div w:id="1745949446">
                          <w:marLeft w:val="0"/>
                          <w:marRight w:val="0"/>
                          <w:marTop w:val="0"/>
                          <w:marBottom w:val="0"/>
                          <w:divBdr>
                            <w:top w:val="none" w:sz="0" w:space="0" w:color="auto"/>
                            <w:left w:val="none" w:sz="0" w:space="0" w:color="auto"/>
                            <w:bottom w:val="none" w:sz="0" w:space="0" w:color="auto"/>
                            <w:right w:val="none" w:sz="0" w:space="0" w:color="auto"/>
                          </w:divBdr>
                          <w:divsChild>
                            <w:div w:id="741026683">
                              <w:marLeft w:val="0"/>
                              <w:marRight w:val="0"/>
                              <w:marTop w:val="0"/>
                              <w:marBottom w:val="0"/>
                              <w:divBdr>
                                <w:top w:val="none" w:sz="0" w:space="0" w:color="auto"/>
                                <w:left w:val="none" w:sz="0" w:space="0" w:color="auto"/>
                                <w:bottom w:val="none" w:sz="0" w:space="0" w:color="auto"/>
                                <w:right w:val="none" w:sz="0" w:space="0" w:color="auto"/>
                              </w:divBdr>
                            </w:div>
                            <w:div w:id="303779593">
                              <w:marLeft w:val="0"/>
                              <w:marRight w:val="0"/>
                              <w:marTop w:val="0"/>
                              <w:marBottom w:val="0"/>
                              <w:divBdr>
                                <w:top w:val="none" w:sz="0" w:space="0" w:color="auto"/>
                                <w:left w:val="none" w:sz="0" w:space="0" w:color="auto"/>
                                <w:bottom w:val="none" w:sz="0" w:space="0" w:color="auto"/>
                                <w:right w:val="none" w:sz="0" w:space="0" w:color="auto"/>
                              </w:divBdr>
                            </w:div>
                            <w:div w:id="705444292">
                              <w:marLeft w:val="0"/>
                              <w:marRight w:val="0"/>
                              <w:marTop w:val="0"/>
                              <w:marBottom w:val="0"/>
                              <w:divBdr>
                                <w:top w:val="none" w:sz="0" w:space="0" w:color="auto"/>
                                <w:left w:val="none" w:sz="0" w:space="0" w:color="auto"/>
                                <w:bottom w:val="none" w:sz="0" w:space="0" w:color="auto"/>
                                <w:right w:val="none" w:sz="0" w:space="0" w:color="auto"/>
                              </w:divBdr>
                            </w:div>
                            <w:div w:id="1366053200">
                              <w:marLeft w:val="0"/>
                              <w:marRight w:val="0"/>
                              <w:marTop w:val="0"/>
                              <w:marBottom w:val="0"/>
                              <w:divBdr>
                                <w:top w:val="none" w:sz="0" w:space="0" w:color="auto"/>
                                <w:left w:val="none" w:sz="0" w:space="0" w:color="auto"/>
                                <w:bottom w:val="none" w:sz="0" w:space="0" w:color="auto"/>
                                <w:right w:val="none" w:sz="0" w:space="0" w:color="auto"/>
                              </w:divBdr>
                              <w:divsChild>
                                <w:div w:id="797454430">
                                  <w:marLeft w:val="0"/>
                                  <w:marRight w:val="0"/>
                                  <w:marTop w:val="0"/>
                                  <w:marBottom w:val="0"/>
                                  <w:divBdr>
                                    <w:top w:val="none" w:sz="0" w:space="0" w:color="auto"/>
                                    <w:left w:val="none" w:sz="0" w:space="0" w:color="auto"/>
                                    <w:bottom w:val="none" w:sz="0" w:space="0" w:color="auto"/>
                                    <w:right w:val="none" w:sz="0" w:space="0" w:color="auto"/>
                                  </w:divBdr>
                                </w:div>
                                <w:div w:id="693112783">
                                  <w:marLeft w:val="0"/>
                                  <w:marRight w:val="0"/>
                                  <w:marTop w:val="0"/>
                                  <w:marBottom w:val="0"/>
                                  <w:divBdr>
                                    <w:top w:val="none" w:sz="0" w:space="0" w:color="auto"/>
                                    <w:left w:val="none" w:sz="0" w:space="0" w:color="auto"/>
                                    <w:bottom w:val="none" w:sz="0" w:space="0" w:color="auto"/>
                                    <w:right w:val="none" w:sz="0" w:space="0" w:color="auto"/>
                                  </w:divBdr>
                                </w:div>
                                <w:div w:id="19905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468438">
          <w:marLeft w:val="0"/>
          <w:marRight w:val="0"/>
          <w:marTop w:val="0"/>
          <w:marBottom w:val="0"/>
          <w:divBdr>
            <w:top w:val="none" w:sz="0" w:space="0" w:color="auto"/>
            <w:left w:val="none" w:sz="0" w:space="0" w:color="auto"/>
            <w:bottom w:val="none" w:sz="0" w:space="0" w:color="auto"/>
            <w:right w:val="none" w:sz="0" w:space="0" w:color="auto"/>
          </w:divBdr>
          <w:divsChild>
            <w:div w:id="2083873044">
              <w:marLeft w:val="0"/>
              <w:marRight w:val="0"/>
              <w:marTop w:val="0"/>
              <w:marBottom w:val="0"/>
              <w:divBdr>
                <w:top w:val="none" w:sz="0" w:space="0" w:color="auto"/>
                <w:left w:val="none" w:sz="0" w:space="0" w:color="auto"/>
                <w:bottom w:val="none" w:sz="0" w:space="0" w:color="auto"/>
                <w:right w:val="none" w:sz="0" w:space="0" w:color="auto"/>
              </w:divBdr>
              <w:divsChild>
                <w:div w:id="717894436">
                  <w:marLeft w:val="0"/>
                  <w:marRight w:val="0"/>
                  <w:marTop w:val="0"/>
                  <w:marBottom w:val="0"/>
                  <w:divBdr>
                    <w:top w:val="none" w:sz="0" w:space="0" w:color="auto"/>
                    <w:left w:val="none" w:sz="0" w:space="0" w:color="auto"/>
                    <w:bottom w:val="none" w:sz="0" w:space="0" w:color="auto"/>
                    <w:right w:val="none" w:sz="0" w:space="0" w:color="auto"/>
                  </w:divBdr>
                  <w:divsChild>
                    <w:div w:id="37710022">
                      <w:marLeft w:val="0"/>
                      <w:marRight w:val="0"/>
                      <w:marTop w:val="0"/>
                      <w:marBottom w:val="0"/>
                      <w:divBdr>
                        <w:top w:val="none" w:sz="0" w:space="0" w:color="auto"/>
                        <w:left w:val="none" w:sz="0" w:space="0" w:color="auto"/>
                        <w:bottom w:val="none" w:sz="0" w:space="0" w:color="auto"/>
                        <w:right w:val="none" w:sz="0" w:space="0" w:color="auto"/>
                      </w:divBdr>
                      <w:divsChild>
                        <w:div w:id="995106888">
                          <w:marLeft w:val="0"/>
                          <w:marRight w:val="0"/>
                          <w:marTop w:val="0"/>
                          <w:marBottom w:val="0"/>
                          <w:divBdr>
                            <w:top w:val="none" w:sz="0" w:space="0" w:color="auto"/>
                            <w:left w:val="none" w:sz="0" w:space="0" w:color="auto"/>
                            <w:bottom w:val="none" w:sz="0" w:space="0" w:color="auto"/>
                            <w:right w:val="none" w:sz="0" w:space="0" w:color="auto"/>
                          </w:divBdr>
                          <w:divsChild>
                            <w:div w:id="1985890589">
                              <w:marLeft w:val="0"/>
                              <w:marRight w:val="0"/>
                              <w:marTop w:val="0"/>
                              <w:marBottom w:val="0"/>
                              <w:divBdr>
                                <w:top w:val="none" w:sz="0" w:space="0" w:color="auto"/>
                                <w:left w:val="none" w:sz="0" w:space="0" w:color="auto"/>
                                <w:bottom w:val="none" w:sz="0" w:space="0" w:color="auto"/>
                                <w:right w:val="none" w:sz="0" w:space="0" w:color="auto"/>
                              </w:divBdr>
                            </w:div>
                            <w:div w:id="140270763">
                              <w:marLeft w:val="0"/>
                              <w:marRight w:val="0"/>
                              <w:marTop w:val="0"/>
                              <w:marBottom w:val="0"/>
                              <w:divBdr>
                                <w:top w:val="none" w:sz="0" w:space="0" w:color="auto"/>
                                <w:left w:val="none" w:sz="0" w:space="0" w:color="auto"/>
                                <w:bottom w:val="none" w:sz="0" w:space="0" w:color="auto"/>
                                <w:right w:val="none" w:sz="0" w:space="0" w:color="auto"/>
                              </w:divBdr>
                            </w:div>
                            <w:div w:id="859971981">
                              <w:marLeft w:val="0"/>
                              <w:marRight w:val="0"/>
                              <w:marTop w:val="0"/>
                              <w:marBottom w:val="0"/>
                              <w:divBdr>
                                <w:top w:val="none" w:sz="0" w:space="0" w:color="auto"/>
                                <w:left w:val="none" w:sz="0" w:space="0" w:color="auto"/>
                                <w:bottom w:val="none" w:sz="0" w:space="0" w:color="auto"/>
                                <w:right w:val="none" w:sz="0" w:space="0" w:color="auto"/>
                              </w:divBdr>
                            </w:div>
                            <w:div w:id="893348827">
                              <w:marLeft w:val="0"/>
                              <w:marRight w:val="0"/>
                              <w:marTop w:val="0"/>
                              <w:marBottom w:val="0"/>
                              <w:divBdr>
                                <w:top w:val="none" w:sz="0" w:space="0" w:color="auto"/>
                                <w:left w:val="none" w:sz="0" w:space="0" w:color="auto"/>
                                <w:bottom w:val="none" w:sz="0" w:space="0" w:color="auto"/>
                                <w:right w:val="none" w:sz="0" w:space="0" w:color="auto"/>
                              </w:divBdr>
                            </w:div>
                            <w:div w:id="1412001317">
                              <w:marLeft w:val="0"/>
                              <w:marRight w:val="0"/>
                              <w:marTop w:val="0"/>
                              <w:marBottom w:val="0"/>
                              <w:divBdr>
                                <w:top w:val="none" w:sz="0" w:space="0" w:color="auto"/>
                                <w:left w:val="none" w:sz="0" w:space="0" w:color="auto"/>
                                <w:bottom w:val="none" w:sz="0" w:space="0" w:color="auto"/>
                                <w:right w:val="none" w:sz="0" w:space="0" w:color="auto"/>
                              </w:divBdr>
                            </w:div>
                            <w:div w:id="967590297">
                              <w:marLeft w:val="0"/>
                              <w:marRight w:val="0"/>
                              <w:marTop w:val="0"/>
                              <w:marBottom w:val="0"/>
                              <w:divBdr>
                                <w:top w:val="none" w:sz="0" w:space="0" w:color="auto"/>
                                <w:left w:val="none" w:sz="0" w:space="0" w:color="auto"/>
                                <w:bottom w:val="none" w:sz="0" w:space="0" w:color="auto"/>
                                <w:right w:val="none" w:sz="0" w:space="0" w:color="auto"/>
                              </w:divBdr>
                            </w:div>
                            <w:div w:id="544758774">
                              <w:marLeft w:val="0"/>
                              <w:marRight w:val="0"/>
                              <w:marTop w:val="0"/>
                              <w:marBottom w:val="0"/>
                              <w:divBdr>
                                <w:top w:val="none" w:sz="0" w:space="0" w:color="auto"/>
                                <w:left w:val="none" w:sz="0" w:space="0" w:color="auto"/>
                                <w:bottom w:val="none" w:sz="0" w:space="0" w:color="auto"/>
                                <w:right w:val="none" w:sz="0" w:space="0" w:color="auto"/>
                              </w:divBdr>
                            </w:div>
                            <w:div w:id="11690955">
                              <w:marLeft w:val="0"/>
                              <w:marRight w:val="0"/>
                              <w:marTop w:val="0"/>
                              <w:marBottom w:val="0"/>
                              <w:divBdr>
                                <w:top w:val="none" w:sz="0" w:space="0" w:color="auto"/>
                                <w:left w:val="none" w:sz="0" w:space="0" w:color="auto"/>
                                <w:bottom w:val="none" w:sz="0" w:space="0" w:color="auto"/>
                                <w:right w:val="none" w:sz="0" w:space="0" w:color="auto"/>
                              </w:divBdr>
                            </w:div>
                            <w:div w:id="389353024">
                              <w:marLeft w:val="0"/>
                              <w:marRight w:val="0"/>
                              <w:marTop w:val="0"/>
                              <w:marBottom w:val="0"/>
                              <w:divBdr>
                                <w:top w:val="none" w:sz="0" w:space="0" w:color="auto"/>
                                <w:left w:val="none" w:sz="0" w:space="0" w:color="auto"/>
                                <w:bottom w:val="none" w:sz="0" w:space="0" w:color="auto"/>
                                <w:right w:val="none" w:sz="0" w:space="0" w:color="auto"/>
                              </w:divBdr>
                            </w:div>
                            <w:div w:id="1685129996">
                              <w:marLeft w:val="0"/>
                              <w:marRight w:val="0"/>
                              <w:marTop w:val="0"/>
                              <w:marBottom w:val="0"/>
                              <w:divBdr>
                                <w:top w:val="none" w:sz="0" w:space="0" w:color="auto"/>
                                <w:left w:val="none" w:sz="0" w:space="0" w:color="auto"/>
                                <w:bottom w:val="none" w:sz="0" w:space="0" w:color="auto"/>
                                <w:right w:val="none" w:sz="0" w:space="0" w:color="auto"/>
                              </w:divBdr>
                              <w:divsChild>
                                <w:div w:id="1168521668">
                                  <w:marLeft w:val="0"/>
                                  <w:marRight w:val="0"/>
                                  <w:marTop w:val="0"/>
                                  <w:marBottom w:val="0"/>
                                  <w:divBdr>
                                    <w:top w:val="none" w:sz="0" w:space="0" w:color="auto"/>
                                    <w:left w:val="none" w:sz="0" w:space="0" w:color="auto"/>
                                    <w:bottom w:val="none" w:sz="0" w:space="0" w:color="auto"/>
                                    <w:right w:val="none" w:sz="0" w:space="0" w:color="auto"/>
                                  </w:divBdr>
                                </w:div>
                                <w:div w:id="966932112">
                                  <w:marLeft w:val="0"/>
                                  <w:marRight w:val="0"/>
                                  <w:marTop w:val="0"/>
                                  <w:marBottom w:val="0"/>
                                  <w:divBdr>
                                    <w:top w:val="none" w:sz="0" w:space="0" w:color="auto"/>
                                    <w:left w:val="none" w:sz="0" w:space="0" w:color="auto"/>
                                    <w:bottom w:val="none" w:sz="0" w:space="0" w:color="auto"/>
                                    <w:right w:val="none" w:sz="0" w:space="0" w:color="auto"/>
                                  </w:divBdr>
                                </w:div>
                                <w:div w:id="1117022813">
                                  <w:marLeft w:val="0"/>
                                  <w:marRight w:val="0"/>
                                  <w:marTop w:val="0"/>
                                  <w:marBottom w:val="0"/>
                                  <w:divBdr>
                                    <w:top w:val="none" w:sz="0" w:space="0" w:color="auto"/>
                                    <w:left w:val="none" w:sz="0" w:space="0" w:color="auto"/>
                                    <w:bottom w:val="none" w:sz="0" w:space="0" w:color="auto"/>
                                    <w:right w:val="none" w:sz="0" w:space="0" w:color="auto"/>
                                  </w:divBdr>
                                </w:div>
                                <w:div w:id="573586332">
                                  <w:marLeft w:val="0"/>
                                  <w:marRight w:val="0"/>
                                  <w:marTop w:val="0"/>
                                  <w:marBottom w:val="0"/>
                                  <w:divBdr>
                                    <w:top w:val="none" w:sz="0" w:space="0" w:color="auto"/>
                                    <w:left w:val="none" w:sz="0" w:space="0" w:color="auto"/>
                                    <w:bottom w:val="none" w:sz="0" w:space="0" w:color="auto"/>
                                    <w:right w:val="none" w:sz="0" w:space="0" w:color="auto"/>
                                  </w:divBdr>
                                </w:div>
                                <w:div w:id="2029983073">
                                  <w:marLeft w:val="0"/>
                                  <w:marRight w:val="0"/>
                                  <w:marTop w:val="0"/>
                                  <w:marBottom w:val="0"/>
                                  <w:divBdr>
                                    <w:top w:val="none" w:sz="0" w:space="0" w:color="auto"/>
                                    <w:left w:val="none" w:sz="0" w:space="0" w:color="auto"/>
                                    <w:bottom w:val="none" w:sz="0" w:space="0" w:color="auto"/>
                                    <w:right w:val="none" w:sz="0" w:space="0" w:color="auto"/>
                                  </w:divBdr>
                                </w:div>
                                <w:div w:id="911626780">
                                  <w:marLeft w:val="0"/>
                                  <w:marRight w:val="0"/>
                                  <w:marTop w:val="0"/>
                                  <w:marBottom w:val="0"/>
                                  <w:divBdr>
                                    <w:top w:val="none" w:sz="0" w:space="0" w:color="auto"/>
                                    <w:left w:val="none" w:sz="0" w:space="0" w:color="auto"/>
                                    <w:bottom w:val="none" w:sz="0" w:space="0" w:color="auto"/>
                                    <w:right w:val="none" w:sz="0" w:space="0" w:color="auto"/>
                                  </w:divBdr>
                                </w:div>
                                <w:div w:id="261963029">
                                  <w:marLeft w:val="0"/>
                                  <w:marRight w:val="0"/>
                                  <w:marTop w:val="0"/>
                                  <w:marBottom w:val="0"/>
                                  <w:divBdr>
                                    <w:top w:val="none" w:sz="0" w:space="0" w:color="auto"/>
                                    <w:left w:val="none" w:sz="0" w:space="0" w:color="auto"/>
                                    <w:bottom w:val="none" w:sz="0" w:space="0" w:color="auto"/>
                                    <w:right w:val="none" w:sz="0" w:space="0" w:color="auto"/>
                                  </w:divBdr>
                                </w:div>
                                <w:div w:id="1967467691">
                                  <w:marLeft w:val="0"/>
                                  <w:marRight w:val="0"/>
                                  <w:marTop w:val="0"/>
                                  <w:marBottom w:val="0"/>
                                  <w:divBdr>
                                    <w:top w:val="none" w:sz="0" w:space="0" w:color="auto"/>
                                    <w:left w:val="none" w:sz="0" w:space="0" w:color="auto"/>
                                    <w:bottom w:val="none" w:sz="0" w:space="0" w:color="auto"/>
                                    <w:right w:val="none" w:sz="0" w:space="0" w:color="auto"/>
                                  </w:divBdr>
                                </w:div>
                                <w:div w:id="92268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001866">
          <w:marLeft w:val="0"/>
          <w:marRight w:val="0"/>
          <w:marTop w:val="0"/>
          <w:marBottom w:val="0"/>
          <w:divBdr>
            <w:top w:val="none" w:sz="0" w:space="0" w:color="auto"/>
            <w:left w:val="none" w:sz="0" w:space="0" w:color="auto"/>
            <w:bottom w:val="none" w:sz="0" w:space="0" w:color="auto"/>
            <w:right w:val="none" w:sz="0" w:space="0" w:color="auto"/>
          </w:divBdr>
        </w:div>
        <w:div w:id="11803891">
          <w:marLeft w:val="0"/>
          <w:marRight w:val="0"/>
          <w:marTop w:val="0"/>
          <w:marBottom w:val="0"/>
          <w:divBdr>
            <w:top w:val="none" w:sz="0" w:space="0" w:color="auto"/>
            <w:left w:val="none" w:sz="0" w:space="0" w:color="auto"/>
            <w:bottom w:val="none" w:sz="0" w:space="0" w:color="auto"/>
            <w:right w:val="none" w:sz="0" w:space="0" w:color="auto"/>
          </w:divBdr>
        </w:div>
        <w:div w:id="437607313">
          <w:marLeft w:val="0"/>
          <w:marRight w:val="0"/>
          <w:marTop w:val="0"/>
          <w:marBottom w:val="0"/>
          <w:divBdr>
            <w:top w:val="none" w:sz="0" w:space="0" w:color="auto"/>
            <w:left w:val="none" w:sz="0" w:space="0" w:color="auto"/>
            <w:bottom w:val="none" w:sz="0" w:space="0" w:color="auto"/>
            <w:right w:val="none" w:sz="0" w:space="0" w:color="auto"/>
          </w:divBdr>
        </w:div>
        <w:div w:id="1668245697">
          <w:marLeft w:val="0"/>
          <w:marRight w:val="0"/>
          <w:marTop w:val="0"/>
          <w:marBottom w:val="0"/>
          <w:divBdr>
            <w:top w:val="none" w:sz="0" w:space="0" w:color="auto"/>
            <w:left w:val="none" w:sz="0" w:space="0" w:color="auto"/>
            <w:bottom w:val="none" w:sz="0" w:space="0" w:color="auto"/>
            <w:right w:val="none" w:sz="0" w:space="0" w:color="auto"/>
          </w:divBdr>
        </w:div>
        <w:div w:id="1407530473">
          <w:marLeft w:val="0"/>
          <w:marRight w:val="0"/>
          <w:marTop w:val="0"/>
          <w:marBottom w:val="0"/>
          <w:divBdr>
            <w:top w:val="none" w:sz="0" w:space="0" w:color="auto"/>
            <w:left w:val="none" w:sz="0" w:space="0" w:color="auto"/>
            <w:bottom w:val="none" w:sz="0" w:space="0" w:color="auto"/>
            <w:right w:val="none" w:sz="0" w:space="0" w:color="auto"/>
          </w:divBdr>
        </w:div>
        <w:div w:id="1425953105">
          <w:marLeft w:val="0"/>
          <w:marRight w:val="0"/>
          <w:marTop w:val="0"/>
          <w:marBottom w:val="0"/>
          <w:divBdr>
            <w:top w:val="none" w:sz="0" w:space="0" w:color="auto"/>
            <w:left w:val="none" w:sz="0" w:space="0" w:color="auto"/>
            <w:bottom w:val="none" w:sz="0" w:space="0" w:color="auto"/>
            <w:right w:val="none" w:sz="0" w:space="0" w:color="auto"/>
          </w:divBdr>
        </w:div>
        <w:div w:id="852107121">
          <w:marLeft w:val="0"/>
          <w:marRight w:val="0"/>
          <w:marTop w:val="0"/>
          <w:marBottom w:val="0"/>
          <w:divBdr>
            <w:top w:val="none" w:sz="0" w:space="0" w:color="auto"/>
            <w:left w:val="none" w:sz="0" w:space="0" w:color="auto"/>
            <w:bottom w:val="none" w:sz="0" w:space="0" w:color="auto"/>
            <w:right w:val="none" w:sz="0" w:space="0" w:color="auto"/>
          </w:divBdr>
        </w:div>
        <w:div w:id="1039008351">
          <w:marLeft w:val="0"/>
          <w:marRight w:val="0"/>
          <w:marTop w:val="0"/>
          <w:marBottom w:val="0"/>
          <w:divBdr>
            <w:top w:val="none" w:sz="0" w:space="0" w:color="auto"/>
            <w:left w:val="none" w:sz="0" w:space="0" w:color="auto"/>
            <w:bottom w:val="none" w:sz="0" w:space="0" w:color="auto"/>
            <w:right w:val="none" w:sz="0" w:space="0" w:color="auto"/>
          </w:divBdr>
        </w:div>
        <w:div w:id="1949924723">
          <w:marLeft w:val="0"/>
          <w:marRight w:val="0"/>
          <w:marTop w:val="0"/>
          <w:marBottom w:val="0"/>
          <w:divBdr>
            <w:top w:val="none" w:sz="0" w:space="0" w:color="auto"/>
            <w:left w:val="none" w:sz="0" w:space="0" w:color="auto"/>
            <w:bottom w:val="none" w:sz="0" w:space="0" w:color="auto"/>
            <w:right w:val="none" w:sz="0" w:space="0" w:color="auto"/>
          </w:divBdr>
        </w:div>
        <w:div w:id="1545754457">
          <w:marLeft w:val="0"/>
          <w:marRight w:val="0"/>
          <w:marTop w:val="0"/>
          <w:marBottom w:val="0"/>
          <w:divBdr>
            <w:top w:val="none" w:sz="0" w:space="0" w:color="auto"/>
            <w:left w:val="none" w:sz="0" w:space="0" w:color="auto"/>
            <w:bottom w:val="none" w:sz="0" w:space="0" w:color="auto"/>
            <w:right w:val="none" w:sz="0" w:space="0" w:color="auto"/>
          </w:divBdr>
        </w:div>
        <w:div w:id="390542198">
          <w:marLeft w:val="0"/>
          <w:marRight w:val="0"/>
          <w:marTop w:val="0"/>
          <w:marBottom w:val="0"/>
          <w:divBdr>
            <w:top w:val="none" w:sz="0" w:space="0" w:color="auto"/>
            <w:left w:val="none" w:sz="0" w:space="0" w:color="auto"/>
            <w:bottom w:val="none" w:sz="0" w:space="0" w:color="auto"/>
            <w:right w:val="none" w:sz="0" w:space="0" w:color="auto"/>
          </w:divBdr>
        </w:div>
        <w:div w:id="679040347">
          <w:marLeft w:val="0"/>
          <w:marRight w:val="0"/>
          <w:marTop w:val="0"/>
          <w:marBottom w:val="0"/>
          <w:divBdr>
            <w:top w:val="none" w:sz="0" w:space="0" w:color="auto"/>
            <w:left w:val="none" w:sz="0" w:space="0" w:color="auto"/>
            <w:bottom w:val="none" w:sz="0" w:space="0" w:color="auto"/>
            <w:right w:val="none" w:sz="0" w:space="0" w:color="auto"/>
          </w:divBdr>
          <w:divsChild>
            <w:div w:id="1057901186">
              <w:marLeft w:val="0"/>
              <w:marRight w:val="0"/>
              <w:marTop w:val="0"/>
              <w:marBottom w:val="0"/>
              <w:divBdr>
                <w:top w:val="none" w:sz="0" w:space="0" w:color="auto"/>
                <w:left w:val="none" w:sz="0" w:space="0" w:color="auto"/>
                <w:bottom w:val="none" w:sz="0" w:space="0" w:color="auto"/>
                <w:right w:val="none" w:sz="0" w:space="0" w:color="auto"/>
              </w:divBdr>
            </w:div>
            <w:div w:id="1955625062">
              <w:marLeft w:val="0"/>
              <w:marRight w:val="0"/>
              <w:marTop w:val="0"/>
              <w:marBottom w:val="0"/>
              <w:divBdr>
                <w:top w:val="none" w:sz="0" w:space="0" w:color="auto"/>
                <w:left w:val="none" w:sz="0" w:space="0" w:color="auto"/>
                <w:bottom w:val="none" w:sz="0" w:space="0" w:color="auto"/>
                <w:right w:val="none" w:sz="0" w:space="0" w:color="auto"/>
              </w:divBdr>
            </w:div>
            <w:div w:id="412896612">
              <w:marLeft w:val="0"/>
              <w:marRight w:val="0"/>
              <w:marTop w:val="0"/>
              <w:marBottom w:val="0"/>
              <w:divBdr>
                <w:top w:val="none" w:sz="0" w:space="0" w:color="auto"/>
                <w:left w:val="none" w:sz="0" w:space="0" w:color="auto"/>
                <w:bottom w:val="none" w:sz="0" w:space="0" w:color="auto"/>
                <w:right w:val="none" w:sz="0" w:space="0" w:color="auto"/>
              </w:divBdr>
            </w:div>
            <w:div w:id="191460785">
              <w:marLeft w:val="0"/>
              <w:marRight w:val="0"/>
              <w:marTop w:val="0"/>
              <w:marBottom w:val="0"/>
              <w:divBdr>
                <w:top w:val="none" w:sz="0" w:space="0" w:color="auto"/>
                <w:left w:val="none" w:sz="0" w:space="0" w:color="auto"/>
                <w:bottom w:val="none" w:sz="0" w:space="0" w:color="auto"/>
                <w:right w:val="none" w:sz="0" w:space="0" w:color="auto"/>
              </w:divBdr>
            </w:div>
            <w:div w:id="1082678100">
              <w:marLeft w:val="0"/>
              <w:marRight w:val="0"/>
              <w:marTop w:val="0"/>
              <w:marBottom w:val="0"/>
              <w:divBdr>
                <w:top w:val="none" w:sz="0" w:space="0" w:color="auto"/>
                <w:left w:val="none" w:sz="0" w:space="0" w:color="auto"/>
                <w:bottom w:val="none" w:sz="0" w:space="0" w:color="auto"/>
                <w:right w:val="none" w:sz="0" w:space="0" w:color="auto"/>
              </w:divBdr>
            </w:div>
            <w:div w:id="1121265059">
              <w:marLeft w:val="0"/>
              <w:marRight w:val="0"/>
              <w:marTop w:val="0"/>
              <w:marBottom w:val="0"/>
              <w:divBdr>
                <w:top w:val="none" w:sz="0" w:space="0" w:color="auto"/>
                <w:left w:val="none" w:sz="0" w:space="0" w:color="auto"/>
                <w:bottom w:val="none" w:sz="0" w:space="0" w:color="auto"/>
                <w:right w:val="none" w:sz="0" w:space="0" w:color="auto"/>
              </w:divBdr>
            </w:div>
            <w:div w:id="1704089844">
              <w:marLeft w:val="0"/>
              <w:marRight w:val="0"/>
              <w:marTop w:val="0"/>
              <w:marBottom w:val="0"/>
              <w:divBdr>
                <w:top w:val="none" w:sz="0" w:space="0" w:color="auto"/>
                <w:left w:val="none" w:sz="0" w:space="0" w:color="auto"/>
                <w:bottom w:val="none" w:sz="0" w:space="0" w:color="auto"/>
                <w:right w:val="none" w:sz="0" w:space="0" w:color="auto"/>
              </w:divBdr>
            </w:div>
            <w:div w:id="909464492">
              <w:marLeft w:val="0"/>
              <w:marRight w:val="0"/>
              <w:marTop w:val="0"/>
              <w:marBottom w:val="0"/>
              <w:divBdr>
                <w:top w:val="none" w:sz="0" w:space="0" w:color="auto"/>
                <w:left w:val="none" w:sz="0" w:space="0" w:color="auto"/>
                <w:bottom w:val="none" w:sz="0" w:space="0" w:color="auto"/>
                <w:right w:val="none" w:sz="0" w:space="0" w:color="auto"/>
              </w:divBdr>
            </w:div>
            <w:div w:id="2071147103">
              <w:marLeft w:val="0"/>
              <w:marRight w:val="0"/>
              <w:marTop w:val="0"/>
              <w:marBottom w:val="0"/>
              <w:divBdr>
                <w:top w:val="none" w:sz="0" w:space="0" w:color="auto"/>
                <w:left w:val="none" w:sz="0" w:space="0" w:color="auto"/>
                <w:bottom w:val="none" w:sz="0" w:space="0" w:color="auto"/>
                <w:right w:val="none" w:sz="0" w:space="0" w:color="auto"/>
              </w:divBdr>
            </w:div>
            <w:div w:id="1895702957">
              <w:marLeft w:val="0"/>
              <w:marRight w:val="0"/>
              <w:marTop w:val="0"/>
              <w:marBottom w:val="0"/>
              <w:divBdr>
                <w:top w:val="none" w:sz="0" w:space="0" w:color="auto"/>
                <w:left w:val="none" w:sz="0" w:space="0" w:color="auto"/>
                <w:bottom w:val="none" w:sz="0" w:space="0" w:color="auto"/>
                <w:right w:val="none" w:sz="0" w:space="0" w:color="auto"/>
              </w:divBdr>
            </w:div>
            <w:div w:id="1984963808">
              <w:marLeft w:val="0"/>
              <w:marRight w:val="0"/>
              <w:marTop w:val="0"/>
              <w:marBottom w:val="0"/>
              <w:divBdr>
                <w:top w:val="none" w:sz="0" w:space="0" w:color="auto"/>
                <w:left w:val="none" w:sz="0" w:space="0" w:color="auto"/>
                <w:bottom w:val="none" w:sz="0" w:space="0" w:color="auto"/>
                <w:right w:val="none" w:sz="0" w:space="0" w:color="auto"/>
              </w:divBdr>
            </w:div>
          </w:divsChild>
        </w:div>
        <w:div w:id="579095166">
          <w:marLeft w:val="0"/>
          <w:marRight w:val="0"/>
          <w:marTop w:val="0"/>
          <w:marBottom w:val="0"/>
          <w:divBdr>
            <w:top w:val="none" w:sz="0" w:space="0" w:color="auto"/>
            <w:left w:val="none" w:sz="0" w:space="0" w:color="auto"/>
            <w:bottom w:val="none" w:sz="0" w:space="0" w:color="auto"/>
            <w:right w:val="none" w:sz="0" w:space="0" w:color="auto"/>
          </w:divBdr>
          <w:divsChild>
            <w:div w:id="1242983826">
              <w:marLeft w:val="0"/>
              <w:marRight w:val="0"/>
              <w:marTop w:val="0"/>
              <w:marBottom w:val="0"/>
              <w:divBdr>
                <w:top w:val="none" w:sz="0" w:space="0" w:color="auto"/>
                <w:left w:val="none" w:sz="0" w:space="0" w:color="auto"/>
                <w:bottom w:val="none" w:sz="0" w:space="0" w:color="auto"/>
                <w:right w:val="none" w:sz="0" w:space="0" w:color="auto"/>
              </w:divBdr>
              <w:divsChild>
                <w:div w:id="2010668841">
                  <w:marLeft w:val="0"/>
                  <w:marRight w:val="0"/>
                  <w:marTop w:val="0"/>
                  <w:marBottom w:val="0"/>
                  <w:divBdr>
                    <w:top w:val="none" w:sz="0" w:space="0" w:color="auto"/>
                    <w:left w:val="none" w:sz="0" w:space="0" w:color="auto"/>
                    <w:bottom w:val="none" w:sz="0" w:space="0" w:color="auto"/>
                    <w:right w:val="none" w:sz="0" w:space="0" w:color="auto"/>
                  </w:divBdr>
                  <w:divsChild>
                    <w:div w:id="1895894460">
                      <w:marLeft w:val="0"/>
                      <w:marRight w:val="0"/>
                      <w:marTop w:val="0"/>
                      <w:marBottom w:val="0"/>
                      <w:divBdr>
                        <w:top w:val="none" w:sz="0" w:space="0" w:color="auto"/>
                        <w:left w:val="none" w:sz="0" w:space="0" w:color="auto"/>
                        <w:bottom w:val="none" w:sz="0" w:space="0" w:color="auto"/>
                        <w:right w:val="none" w:sz="0" w:space="0" w:color="auto"/>
                      </w:divBdr>
                      <w:divsChild>
                        <w:div w:id="834958597">
                          <w:marLeft w:val="0"/>
                          <w:marRight w:val="0"/>
                          <w:marTop w:val="0"/>
                          <w:marBottom w:val="0"/>
                          <w:divBdr>
                            <w:top w:val="none" w:sz="0" w:space="0" w:color="auto"/>
                            <w:left w:val="none" w:sz="0" w:space="0" w:color="auto"/>
                            <w:bottom w:val="none" w:sz="0" w:space="0" w:color="auto"/>
                            <w:right w:val="none" w:sz="0" w:space="0" w:color="auto"/>
                          </w:divBdr>
                          <w:divsChild>
                            <w:div w:id="59718549">
                              <w:marLeft w:val="0"/>
                              <w:marRight w:val="0"/>
                              <w:marTop w:val="0"/>
                              <w:marBottom w:val="0"/>
                              <w:divBdr>
                                <w:top w:val="none" w:sz="0" w:space="0" w:color="auto"/>
                                <w:left w:val="none" w:sz="0" w:space="0" w:color="auto"/>
                                <w:bottom w:val="none" w:sz="0" w:space="0" w:color="auto"/>
                                <w:right w:val="none" w:sz="0" w:space="0" w:color="auto"/>
                              </w:divBdr>
                            </w:div>
                            <w:div w:id="1853227811">
                              <w:marLeft w:val="0"/>
                              <w:marRight w:val="0"/>
                              <w:marTop w:val="0"/>
                              <w:marBottom w:val="0"/>
                              <w:divBdr>
                                <w:top w:val="none" w:sz="0" w:space="0" w:color="auto"/>
                                <w:left w:val="none" w:sz="0" w:space="0" w:color="auto"/>
                                <w:bottom w:val="none" w:sz="0" w:space="0" w:color="auto"/>
                                <w:right w:val="none" w:sz="0" w:space="0" w:color="auto"/>
                              </w:divBdr>
                            </w:div>
                            <w:div w:id="1821119756">
                              <w:marLeft w:val="0"/>
                              <w:marRight w:val="0"/>
                              <w:marTop w:val="0"/>
                              <w:marBottom w:val="0"/>
                              <w:divBdr>
                                <w:top w:val="none" w:sz="0" w:space="0" w:color="auto"/>
                                <w:left w:val="none" w:sz="0" w:space="0" w:color="auto"/>
                                <w:bottom w:val="none" w:sz="0" w:space="0" w:color="auto"/>
                                <w:right w:val="none" w:sz="0" w:space="0" w:color="auto"/>
                              </w:divBdr>
                            </w:div>
                            <w:div w:id="2074424018">
                              <w:marLeft w:val="0"/>
                              <w:marRight w:val="0"/>
                              <w:marTop w:val="0"/>
                              <w:marBottom w:val="0"/>
                              <w:divBdr>
                                <w:top w:val="none" w:sz="0" w:space="0" w:color="auto"/>
                                <w:left w:val="none" w:sz="0" w:space="0" w:color="auto"/>
                                <w:bottom w:val="none" w:sz="0" w:space="0" w:color="auto"/>
                                <w:right w:val="none" w:sz="0" w:space="0" w:color="auto"/>
                              </w:divBdr>
                            </w:div>
                            <w:div w:id="1227759746">
                              <w:marLeft w:val="0"/>
                              <w:marRight w:val="0"/>
                              <w:marTop w:val="0"/>
                              <w:marBottom w:val="0"/>
                              <w:divBdr>
                                <w:top w:val="none" w:sz="0" w:space="0" w:color="auto"/>
                                <w:left w:val="none" w:sz="0" w:space="0" w:color="auto"/>
                                <w:bottom w:val="none" w:sz="0" w:space="0" w:color="auto"/>
                                <w:right w:val="none" w:sz="0" w:space="0" w:color="auto"/>
                              </w:divBdr>
                            </w:div>
                            <w:div w:id="828712470">
                              <w:marLeft w:val="0"/>
                              <w:marRight w:val="0"/>
                              <w:marTop w:val="0"/>
                              <w:marBottom w:val="0"/>
                              <w:divBdr>
                                <w:top w:val="none" w:sz="0" w:space="0" w:color="auto"/>
                                <w:left w:val="none" w:sz="0" w:space="0" w:color="auto"/>
                                <w:bottom w:val="none" w:sz="0" w:space="0" w:color="auto"/>
                                <w:right w:val="none" w:sz="0" w:space="0" w:color="auto"/>
                              </w:divBdr>
                            </w:div>
                            <w:div w:id="649749022">
                              <w:marLeft w:val="0"/>
                              <w:marRight w:val="0"/>
                              <w:marTop w:val="0"/>
                              <w:marBottom w:val="0"/>
                              <w:divBdr>
                                <w:top w:val="none" w:sz="0" w:space="0" w:color="auto"/>
                                <w:left w:val="none" w:sz="0" w:space="0" w:color="auto"/>
                                <w:bottom w:val="none" w:sz="0" w:space="0" w:color="auto"/>
                                <w:right w:val="none" w:sz="0" w:space="0" w:color="auto"/>
                              </w:divBdr>
                            </w:div>
                            <w:div w:id="1346859278">
                              <w:marLeft w:val="0"/>
                              <w:marRight w:val="0"/>
                              <w:marTop w:val="0"/>
                              <w:marBottom w:val="0"/>
                              <w:divBdr>
                                <w:top w:val="none" w:sz="0" w:space="0" w:color="auto"/>
                                <w:left w:val="none" w:sz="0" w:space="0" w:color="auto"/>
                                <w:bottom w:val="none" w:sz="0" w:space="0" w:color="auto"/>
                                <w:right w:val="none" w:sz="0" w:space="0" w:color="auto"/>
                              </w:divBdr>
                            </w:div>
                            <w:div w:id="1353804722">
                              <w:marLeft w:val="0"/>
                              <w:marRight w:val="0"/>
                              <w:marTop w:val="0"/>
                              <w:marBottom w:val="0"/>
                              <w:divBdr>
                                <w:top w:val="none" w:sz="0" w:space="0" w:color="auto"/>
                                <w:left w:val="none" w:sz="0" w:space="0" w:color="auto"/>
                                <w:bottom w:val="none" w:sz="0" w:space="0" w:color="auto"/>
                                <w:right w:val="none" w:sz="0" w:space="0" w:color="auto"/>
                              </w:divBdr>
                            </w:div>
                            <w:div w:id="697699943">
                              <w:marLeft w:val="0"/>
                              <w:marRight w:val="0"/>
                              <w:marTop w:val="0"/>
                              <w:marBottom w:val="0"/>
                              <w:divBdr>
                                <w:top w:val="none" w:sz="0" w:space="0" w:color="auto"/>
                                <w:left w:val="none" w:sz="0" w:space="0" w:color="auto"/>
                                <w:bottom w:val="none" w:sz="0" w:space="0" w:color="auto"/>
                                <w:right w:val="none" w:sz="0" w:space="0" w:color="auto"/>
                              </w:divBdr>
                            </w:div>
                            <w:div w:id="54596803">
                              <w:marLeft w:val="0"/>
                              <w:marRight w:val="0"/>
                              <w:marTop w:val="0"/>
                              <w:marBottom w:val="0"/>
                              <w:divBdr>
                                <w:top w:val="none" w:sz="0" w:space="0" w:color="auto"/>
                                <w:left w:val="none" w:sz="0" w:space="0" w:color="auto"/>
                                <w:bottom w:val="none" w:sz="0" w:space="0" w:color="auto"/>
                                <w:right w:val="none" w:sz="0" w:space="0" w:color="auto"/>
                              </w:divBdr>
                            </w:div>
                            <w:div w:id="1846825001">
                              <w:marLeft w:val="0"/>
                              <w:marRight w:val="0"/>
                              <w:marTop w:val="0"/>
                              <w:marBottom w:val="0"/>
                              <w:divBdr>
                                <w:top w:val="none" w:sz="0" w:space="0" w:color="auto"/>
                                <w:left w:val="none" w:sz="0" w:space="0" w:color="auto"/>
                                <w:bottom w:val="none" w:sz="0" w:space="0" w:color="auto"/>
                                <w:right w:val="none" w:sz="0" w:space="0" w:color="auto"/>
                              </w:divBdr>
                              <w:divsChild>
                                <w:div w:id="2089887573">
                                  <w:marLeft w:val="0"/>
                                  <w:marRight w:val="0"/>
                                  <w:marTop w:val="0"/>
                                  <w:marBottom w:val="0"/>
                                  <w:divBdr>
                                    <w:top w:val="none" w:sz="0" w:space="0" w:color="auto"/>
                                    <w:left w:val="none" w:sz="0" w:space="0" w:color="auto"/>
                                    <w:bottom w:val="none" w:sz="0" w:space="0" w:color="auto"/>
                                    <w:right w:val="none" w:sz="0" w:space="0" w:color="auto"/>
                                  </w:divBdr>
                                </w:div>
                                <w:div w:id="231473794">
                                  <w:marLeft w:val="0"/>
                                  <w:marRight w:val="0"/>
                                  <w:marTop w:val="0"/>
                                  <w:marBottom w:val="0"/>
                                  <w:divBdr>
                                    <w:top w:val="none" w:sz="0" w:space="0" w:color="auto"/>
                                    <w:left w:val="none" w:sz="0" w:space="0" w:color="auto"/>
                                    <w:bottom w:val="none" w:sz="0" w:space="0" w:color="auto"/>
                                    <w:right w:val="none" w:sz="0" w:space="0" w:color="auto"/>
                                  </w:divBdr>
                                </w:div>
                                <w:div w:id="1101299545">
                                  <w:marLeft w:val="0"/>
                                  <w:marRight w:val="0"/>
                                  <w:marTop w:val="0"/>
                                  <w:marBottom w:val="0"/>
                                  <w:divBdr>
                                    <w:top w:val="none" w:sz="0" w:space="0" w:color="auto"/>
                                    <w:left w:val="none" w:sz="0" w:space="0" w:color="auto"/>
                                    <w:bottom w:val="none" w:sz="0" w:space="0" w:color="auto"/>
                                    <w:right w:val="none" w:sz="0" w:space="0" w:color="auto"/>
                                  </w:divBdr>
                                </w:div>
                                <w:div w:id="561058581">
                                  <w:marLeft w:val="0"/>
                                  <w:marRight w:val="0"/>
                                  <w:marTop w:val="0"/>
                                  <w:marBottom w:val="0"/>
                                  <w:divBdr>
                                    <w:top w:val="none" w:sz="0" w:space="0" w:color="auto"/>
                                    <w:left w:val="none" w:sz="0" w:space="0" w:color="auto"/>
                                    <w:bottom w:val="none" w:sz="0" w:space="0" w:color="auto"/>
                                    <w:right w:val="none" w:sz="0" w:space="0" w:color="auto"/>
                                  </w:divBdr>
                                </w:div>
                                <w:div w:id="149057376">
                                  <w:marLeft w:val="0"/>
                                  <w:marRight w:val="0"/>
                                  <w:marTop w:val="0"/>
                                  <w:marBottom w:val="0"/>
                                  <w:divBdr>
                                    <w:top w:val="none" w:sz="0" w:space="0" w:color="auto"/>
                                    <w:left w:val="none" w:sz="0" w:space="0" w:color="auto"/>
                                    <w:bottom w:val="none" w:sz="0" w:space="0" w:color="auto"/>
                                    <w:right w:val="none" w:sz="0" w:space="0" w:color="auto"/>
                                  </w:divBdr>
                                </w:div>
                                <w:div w:id="1579709951">
                                  <w:marLeft w:val="0"/>
                                  <w:marRight w:val="0"/>
                                  <w:marTop w:val="0"/>
                                  <w:marBottom w:val="0"/>
                                  <w:divBdr>
                                    <w:top w:val="none" w:sz="0" w:space="0" w:color="auto"/>
                                    <w:left w:val="none" w:sz="0" w:space="0" w:color="auto"/>
                                    <w:bottom w:val="none" w:sz="0" w:space="0" w:color="auto"/>
                                    <w:right w:val="none" w:sz="0" w:space="0" w:color="auto"/>
                                  </w:divBdr>
                                </w:div>
                                <w:div w:id="1769228172">
                                  <w:marLeft w:val="0"/>
                                  <w:marRight w:val="0"/>
                                  <w:marTop w:val="0"/>
                                  <w:marBottom w:val="0"/>
                                  <w:divBdr>
                                    <w:top w:val="none" w:sz="0" w:space="0" w:color="auto"/>
                                    <w:left w:val="none" w:sz="0" w:space="0" w:color="auto"/>
                                    <w:bottom w:val="none" w:sz="0" w:space="0" w:color="auto"/>
                                    <w:right w:val="none" w:sz="0" w:space="0" w:color="auto"/>
                                  </w:divBdr>
                                </w:div>
                                <w:div w:id="1598246531">
                                  <w:marLeft w:val="0"/>
                                  <w:marRight w:val="0"/>
                                  <w:marTop w:val="0"/>
                                  <w:marBottom w:val="0"/>
                                  <w:divBdr>
                                    <w:top w:val="none" w:sz="0" w:space="0" w:color="auto"/>
                                    <w:left w:val="none" w:sz="0" w:space="0" w:color="auto"/>
                                    <w:bottom w:val="none" w:sz="0" w:space="0" w:color="auto"/>
                                    <w:right w:val="none" w:sz="0" w:space="0" w:color="auto"/>
                                  </w:divBdr>
                                </w:div>
                                <w:div w:id="243728784">
                                  <w:marLeft w:val="0"/>
                                  <w:marRight w:val="0"/>
                                  <w:marTop w:val="0"/>
                                  <w:marBottom w:val="0"/>
                                  <w:divBdr>
                                    <w:top w:val="none" w:sz="0" w:space="0" w:color="auto"/>
                                    <w:left w:val="none" w:sz="0" w:space="0" w:color="auto"/>
                                    <w:bottom w:val="none" w:sz="0" w:space="0" w:color="auto"/>
                                    <w:right w:val="none" w:sz="0" w:space="0" w:color="auto"/>
                                  </w:divBdr>
                                </w:div>
                                <w:div w:id="2029872739">
                                  <w:marLeft w:val="0"/>
                                  <w:marRight w:val="0"/>
                                  <w:marTop w:val="0"/>
                                  <w:marBottom w:val="0"/>
                                  <w:divBdr>
                                    <w:top w:val="none" w:sz="0" w:space="0" w:color="auto"/>
                                    <w:left w:val="none" w:sz="0" w:space="0" w:color="auto"/>
                                    <w:bottom w:val="none" w:sz="0" w:space="0" w:color="auto"/>
                                    <w:right w:val="none" w:sz="0" w:space="0" w:color="auto"/>
                                  </w:divBdr>
                                </w:div>
                                <w:div w:id="2223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520714">
          <w:marLeft w:val="0"/>
          <w:marRight w:val="0"/>
          <w:marTop w:val="0"/>
          <w:marBottom w:val="0"/>
          <w:divBdr>
            <w:top w:val="none" w:sz="0" w:space="0" w:color="auto"/>
            <w:left w:val="none" w:sz="0" w:space="0" w:color="auto"/>
            <w:bottom w:val="none" w:sz="0" w:space="0" w:color="auto"/>
            <w:right w:val="none" w:sz="0" w:space="0" w:color="auto"/>
          </w:divBdr>
        </w:div>
        <w:div w:id="618533614">
          <w:marLeft w:val="0"/>
          <w:marRight w:val="0"/>
          <w:marTop w:val="0"/>
          <w:marBottom w:val="0"/>
          <w:divBdr>
            <w:top w:val="none" w:sz="0" w:space="0" w:color="auto"/>
            <w:left w:val="none" w:sz="0" w:space="0" w:color="auto"/>
            <w:bottom w:val="none" w:sz="0" w:space="0" w:color="auto"/>
            <w:right w:val="none" w:sz="0" w:space="0" w:color="auto"/>
          </w:divBdr>
        </w:div>
        <w:div w:id="854881525">
          <w:marLeft w:val="0"/>
          <w:marRight w:val="0"/>
          <w:marTop w:val="0"/>
          <w:marBottom w:val="0"/>
          <w:divBdr>
            <w:top w:val="none" w:sz="0" w:space="0" w:color="auto"/>
            <w:left w:val="none" w:sz="0" w:space="0" w:color="auto"/>
            <w:bottom w:val="none" w:sz="0" w:space="0" w:color="auto"/>
            <w:right w:val="none" w:sz="0" w:space="0" w:color="auto"/>
          </w:divBdr>
        </w:div>
        <w:div w:id="369183556">
          <w:marLeft w:val="0"/>
          <w:marRight w:val="0"/>
          <w:marTop w:val="0"/>
          <w:marBottom w:val="0"/>
          <w:divBdr>
            <w:top w:val="none" w:sz="0" w:space="0" w:color="auto"/>
            <w:left w:val="none" w:sz="0" w:space="0" w:color="auto"/>
            <w:bottom w:val="none" w:sz="0" w:space="0" w:color="auto"/>
            <w:right w:val="none" w:sz="0" w:space="0" w:color="auto"/>
          </w:divBdr>
        </w:div>
        <w:div w:id="44959537">
          <w:marLeft w:val="0"/>
          <w:marRight w:val="0"/>
          <w:marTop w:val="0"/>
          <w:marBottom w:val="0"/>
          <w:divBdr>
            <w:top w:val="none" w:sz="0" w:space="0" w:color="auto"/>
            <w:left w:val="none" w:sz="0" w:space="0" w:color="auto"/>
            <w:bottom w:val="none" w:sz="0" w:space="0" w:color="auto"/>
            <w:right w:val="none" w:sz="0" w:space="0" w:color="auto"/>
          </w:divBdr>
        </w:div>
        <w:div w:id="2097629425">
          <w:marLeft w:val="0"/>
          <w:marRight w:val="0"/>
          <w:marTop w:val="0"/>
          <w:marBottom w:val="0"/>
          <w:divBdr>
            <w:top w:val="none" w:sz="0" w:space="0" w:color="auto"/>
            <w:left w:val="none" w:sz="0" w:space="0" w:color="auto"/>
            <w:bottom w:val="none" w:sz="0" w:space="0" w:color="auto"/>
            <w:right w:val="none" w:sz="0" w:space="0" w:color="auto"/>
          </w:divBdr>
        </w:div>
        <w:div w:id="1767144723">
          <w:marLeft w:val="0"/>
          <w:marRight w:val="0"/>
          <w:marTop w:val="0"/>
          <w:marBottom w:val="0"/>
          <w:divBdr>
            <w:top w:val="none" w:sz="0" w:space="0" w:color="auto"/>
            <w:left w:val="none" w:sz="0" w:space="0" w:color="auto"/>
            <w:bottom w:val="none" w:sz="0" w:space="0" w:color="auto"/>
            <w:right w:val="none" w:sz="0" w:space="0" w:color="auto"/>
          </w:divBdr>
        </w:div>
        <w:div w:id="1563832321">
          <w:marLeft w:val="0"/>
          <w:marRight w:val="0"/>
          <w:marTop w:val="0"/>
          <w:marBottom w:val="0"/>
          <w:divBdr>
            <w:top w:val="none" w:sz="0" w:space="0" w:color="auto"/>
            <w:left w:val="none" w:sz="0" w:space="0" w:color="auto"/>
            <w:bottom w:val="none" w:sz="0" w:space="0" w:color="auto"/>
            <w:right w:val="none" w:sz="0" w:space="0" w:color="auto"/>
          </w:divBdr>
        </w:div>
        <w:div w:id="888762077">
          <w:marLeft w:val="0"/>
          <w:marRight w:val="0"/>
          <w:marTop w:val="0"/>
          <w:marBottom w:val="0"/>
          <w:divBdr>
            <w:top w:val="none" w:sz="0" w:space="0" w:color="auto"/>
            <w:left w:val="none" w:sz="0" w:space="0" w:color="auto"/>
            <w:bottom w:val="none" w:sz="0" w:space="0" w:color="auto"/>
            <w:right w:val="none" w:sz="0" w:space="0" w:color="auto"/>
          </w:divBdr>
        </w:div>
        <w:div w:id="1241672274">
          <w:marLeft w:val="0"/>
          <w:marRight w:val="0"/>
          <w:marTop w:val="0"/>
          <w:marBottom w:val="0"/>
          <w:divBdr>
            <w:top w:val="none" w:sz="0" w:space="0" w:color="auto"/>
            <w:left w:val="none" w:sz="0" w:space="0" w:color="auto"/>
            <w:bottom w:val="none" w:sz="0" w:space="0" w:color="auto"/>
            <w:right w:val="none" w:sz="0" w:space="0" w:color="auto"/>
          </w:divBdr>
        </w:div>
        <w:div w:id="14354053">
          <w:marLeft w:val="0"/>
          <w:marRight w:val="0"/>
          <w:marTop w:val="0"/>
          <w:marBottom w:val="0"/>
          <w:divBdr>
            <w:top w:val="none" w:sz="0" w:space="0" w:color="auto"/>
            <w:left w:val="none" w:sz="0" w:space="0" w:color="auto"/>
            <w:bottom w:val="none" w:sz="0" w:space="0" w:color="auto"/>
            <w:right w:val="none" w:sz="0" w:space="0" w:color="auto"/>
          </w:divBdr>
        </w:div>
        <w:div w:id="591939984">
          <w:marLeft w:val="0"/>
          <w:marRight w:val="0"/>
          <w:marTop w:val="0"/>
          <w:marBottom w:val="0"/>
          <w:divBdr>
            <w:top w:val="none" w:sz="0" w:space="0" w:color="auto"/>
            <w:left w:val="none" w:sz="0" w:space="0" w:color="auto"/>
            <w:bottom w:val="none" w:sz="0" w:space="0" w:color="auto"/>
            <w:right w:val="none" w:sz="0" w:space="0" w:color="auto"/>
          </w:divBdr>
          <w:divsChild>
            <w:div w:id="570694114">
              <w:marLeft w:val="0"/>
              <w:marRight w:val="0"/>
              <w:marTop w:val="0"/>
              <w:marBottom w:val="0"/>
              <w:divBdr>
                <w:top w:val="none" w:sz="0" w:space="0" w:color="auto"/>
                <w:left w:val="none" w:sz="0" w:space="0" w:color="auto"/>
                <w:bottom w:val="none" w:sz="0" w:space="0" w:color="auto"/>
                <w:right w:val="none" w:sz="0" w:space="0" w:color="auto"/>
              </w:divBdr>
            </w:div>
            <w:div w:id="1941639824">
              <w:marLeft w:val="0"/>
              <w:marRight w:val="0"/>
              <w:marTop w:val="0"/>
              <w:marBottom w:val="0"/>
              <w:divBdr>
                <w:top w:val="none" w:sz="0" w:space="0" w:color="auto"/>
                <w:left w:val="none" w:sz="0" w:space="0" w:color="auto"/>
                <w:bottom w:val="none" w:sz="0" w:space="0" w:color="auto"/>
                <w:right w:val="none" w:sz="0" w:space="0" w:color="auto"/>
              </w:divBdr>
            </w:div>
            <w:div w:id="812451379">
              <w:marLeft w:val="0"/>
              <w:marRight w:val="0"/>
              <w:marTop w:val="0"/>
              <w:marBottom w:val="0"/>
              <w:divBdr>
                <w:top w:val="none" w:sz="0" w:space="0" w:color="auto"/>
                <w:left w:val="none" w:sz="0" w:space="0" w:color="auto"/>
                <w:bottom w:val="none" w:sz="0" w:space="0" w:color="auto"/>
                <w:right w:val="none" w:sz="0" w:space="0" w:color="auto"/>
              </w:divBdr>
            </w:div>
            <w:div w:id="1838839732">
              <w:marLeft w:val="0"/>
              <w:marRight w:val="0"/>
              <w:marTop w:val="0"/>
              <w:marBottom w:val="0"/>
              <w:divBdr>
                <w:top w:val="none" w:sz="0" w:space="0" w:color="auto"/>
                <w:left w:val="none" w:sz="0" w:space="0" w:color="auto"/>
                <w:bottom w:val="none" w:sz="0" w:space="0" w:color="auto"/>
                <w:right w:val="none" w:sz="0" w:space="0" w:color="auto"/>
              </w:divBdr>
            </w:div>
            <w:div w:id="1886520279">
              <w:marLeft w:val="0"/>
              <w:marRight w:val="0"/>
              <w:marTop w:val="0"/>
              <w:marBottom w:val="0"/>
              <w:divBdr>
                <w:top w:val="none" w:sz="0" w:space="0" w:color="auto"/>
                <w:left w:val="none" w:sz="0" w:space="0" w:color="auto"/>
                <w:bottom w:val="none" w:sz="0" w:space="0" w:color="auto"/>
                <w:right w:val="none" w:sz="0" w:space="0" w:color="auto"/>
              </w:divBdr>
            </w:div>
            <w:div w:id="1515336231">
              <w:marLeft w:val="0"/>
              <w:marRight w:val="0"/>
              <w:marTop w:val="0"/>
              <w:marBottom w:val="0"/>
              <w:divBdr>
                <w:top w:val="none" w:sz="0" w:space="0" w:color="auto"/>
                <w:left w:val="none" w:sz="0" w:space="0" w:color="auto"/>
                <w:bottom w:val="none" w:sz="0" w:space="0" w:color="auto"/>
                <w:right w:val="none" w:sz="0" w:space="0" w:color="auto"/>
              </w:divBdr>
            </w:div>
            <w:div w:id="534656083">
              <w:marLeft w:val="0"/>
              <w:marRight w:val="0"/>
              <w:marTop w:val="0"/>
              <w:marBottom w:val="0"/>
              <w:divBdr>
                <w:top w:val="none" w:sz="0" w:space="0" w:color="auto"/>
                <w:left w:val="none" w:sz="0" w:space="0" w:color="auto"/>
                <w:bottom w:val="none" w:sz="0" w:space="0" w:color="auto"/>
                <w:right w:val="none" w:sz="0" w:space="0" w:color="auto"/>
              </w:divBdr>
            </w:div>
            <w:div w:id="1765952732">
              <w:marLeft w:val="0"/>
              <w:marRight w:val="0"/>
              <w:marTop w:val="0"/>
              <w:marBottom w:val="0"/>
              <w:divBdr>
                <w:top w:val="none" w:sz="0" w:space="0" w:color="auto"/>
                <w:left w:val="none" w:sz="0" w:space="0" w:color="auto"/>
                <w:bottom w:val="none" w:sz="0" w:space="0" w:color="auto"/>
                <w:right w:val="none" w:sz="0" w:space="0" w:color="auto"/>
              </w:divBdr>
            </w:div>
            <w:div w:id="621155093">
              <w:marLeft w:val="0"/>
              <w:marRight w:val="0"/>
              <w:marTop w:val="0"/>
              <w:marBottom w:val="0"/>
              <w:divBdr>
                <w:top w:val="none" w:sz="0" w:space="0" w:color="auto"/>
                <w:left w:val="none" w:sz="0" w:space="0" w:color="auto"/>
                <w:bottom w:val="none" w:sz="0" w:space="0" w:color="auto"/>
                <w:right w:val="none" w:sz="0" w:space="0" w:color="auto"/>
              </w:divBdr>
            </w:div>
            <w:div w:id="662464901">
              <w:marLeft w:val="0"/>
              <w:marRight w:val="0"/>
              <w:marTop w:val="0"/>
              <w:marBottom w:val="0"/>
              <w:divBdr>
                <w:top w:val="none" w:sz="0" w:space="0" w:color="auto"/>
                <w:left w:val="none" w:sz="0" w:space="0" w:color="auto"/>
                <w:bottom w:val="none" w:sz="0" w:space="0" w:color="auto"/>
                <w:right w:val="none" w:sz="0" w:space="0" w:color="auto"/>
              </w:divBdr>
            </w:div>
            <w:div w:id="12693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5414">
      <w:bodyDiv w:val="1"/>
      <w:marLeft w:val="0"/>
      <w:marRight w:val="0"/>
      <w:marTop w:val="0"/>
      <w:marBottom w:val="0"/>
      <w:divBdr>
        <w:top w:val="none" w:sz="0" w:space="0" w:color="auto"/>
        <w:left w:val="none" w:sz="0" w:space="0" w:color="auto"/>
        <w:bottom w:val="none" w:sz="0" w:space="0" w:color="auto"/>
        <w:right w:val="none" w:sz="0" w:space="0" w:color="auto"/>
      </w:divBdr>
      <w:divsChild>
        <w:div w:id="2120106128">
          <w:marLeft w:val="0"/>
          <w:marRight w:val="0"/>
          <w:marTop w:val="75"/>
          <w:marBottom w:val="0"/>
          <w:divBdr>
            <w:top w:val="none" w:sz="0" w:space="0" w:color="auto"/>
            <w:left w:val="none" w:sz="0" w:space="0" w:color="auto"/>
            <w:bottom w:val="none" w:sz="0" w:space="0" w:color="auto"/>
            <w:right w:val="none" w:sz="0" w:space="0" w:color="auto"/>
          </w:divBdr>
        </w:div>
        <w:div w:id="443119070">
          <w:marLeft w:val="0"/>
          <w:marRight w:val="0"/>
          <w:marTop w:val="0"/>
          <w:marBottom w:val="0"/>
          <w:divBdr>
            <w:top w:val="none" w:sz="0" w:space="0" w:color="auto"/>
            <w:left w:val="none" w:sz="0" w:space="0" w:color="auto"/>
            <w:bottom w:val="none" w:sz="0" w:space="0" w:color="auto"/>
            <w:right w:val="none" w:sz="0" w:space="0" w:color="auto"/>
          </w:divBdr>
          <w:divsChild>
            <w:div w:id="2103648155">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sChild>
    </w:div>
    <w:div w:id="2106726272">
      <w:bodyDiv w:val="1"/>
      <w:marLeft w:val="0"/>
      <w:marRight w:val="0"/>
      <w:marTop w:val="0"/>
      <w:marBottom w:val="0"/>
      <w:divBdr>
        <w:top w:val="none" w:sz="0" w:space="0" w:color="auto"/>
        <w:left w:val="none" w:sz="0" w:space="0" w:color="auto"/>
        <w:bottom w:val="none" w:sz="0" w:space="0" w:color="auto"/>
        <w:right w:val="none" w:sz="0" w:space="0" w:color="auto"/>
      </w:divBdr>
    </w:div>
    <w:div w:id="2115516104">
      <w:bodyDiv w:val="1"/>
      <w:marLeft w:val="0"/>
      <w:marRight w:val="0"/>
      <w:marTop w:val="0"/>
      <w:marBottom w:val="0"/>
      <w:divBdr>
        <w:top w:val="none" w:sz="0" w:space="0" w:color="auto"/>
        <w:left w:val="none" w:sz="0" w:space="0" w:color="auto"/>
        <w:bottom w:val="none" w:sz="0" w:space="0" w:color="auto"/>
        <w:right w:val="none" w:sz="0" w:space="0" w:color="auto"/>
      </w:divBdr>
      <w:divsChild>
        <w:div w:id="441655001">
          <w:marLeft w:val="0"/>
          <w:marRight w:val="0"/>
          <w:marTop w:val="0"/>
          <w:marBottom w:val="0"/>
          <w:divBdr>
            <w:top w:val="none" w:sz="0" w:space="0" w:color="auto"/>
            <w:left w:val="none" w:sz="0" w:space="0" w:color="auto"/>
            <w:bottom w:val="none" w:sz="0" w:space="0" w:color="auto"/>
            <w:right w:val="none" w:sz="0" w:space="0" w:color="auto"/>
          </w:divBdr>
        </w:div>
      </w:divsChild>
    </w:div>
    <w:div w:id="212398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beamers.com/category/interview-questions/web-development/" TargetMode="External"/><Relationship Id="rId13" Type="http://schemas.openxmlformats.org/officeDocument/2006/relationships/image" Target="media/image3.jpeg"/><Relationship Id="rId18"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image" Target="media/image9.jpeg"/><Relationship Id="rId7" Type="http://schemas.openxmlformats.org/officeDocument/2006/relationships/hyperlink" Target="http://search.nodejs.org/" TargetMode="Externa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www.oodlestechnologies.com/blog/filterByAuthor?author=Pankaj+Kumar-Yadav" TargetMode="External"/><Relationship Id="rId1" Type="http://schemas.openxmlformats.org/officeDocument/2006/relationships/numbering" Target="numbering.xml"/><Relationship Id="rId6" Type="http://schemas.openxmlformats.org/officeDocument/2006/relationships/hyperlink" Target="http://nodejs.org/download/"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http://www.techbeamers.com/category/interview-questions/web-development/" TargetMode="External"/><Relationship Id="rId19" Type="http://schemas.openxmlformats.org/officeDocument/2006/relationships/hyperlink" Target="https://www.oodlestechnologies.com/blogs/Promises-VS-Callback-in-Nodejs" TargetMode="External"/><Relationship Id="rId4" Type="http://schemas.openxmlformats.org/officeDocument/2006/relationships/settings" Target="settings.xml"/><Relationship Id="rId9" Type="http://schemas.openxmlformats.org/officeDocument/2006/relationships/hyperlink" Target="http://www.techbeamers.com/category/interview-questions/web-development/"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56</Pages>
  <Words>12109</Words>
  <Characters>69024</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14</cp:revision>
  <dcterms:created xsi:type="dcterms:W3CDTF">2017-10-27T17:10:00Z</dcterms:created>
  <dcterms:modified xsi:type="dcterms:W3CDTF">2018-05-04T14:09:00Z</dcterms:modified>
</cp:coreProperties>
</file>